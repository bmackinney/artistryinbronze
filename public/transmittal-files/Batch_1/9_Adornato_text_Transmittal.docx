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552" w:rsidRPr="00C40FDE" w:rsidRDefault="008758EC" w:rsidP="000D4225">
      <w:pPr>
        <w:pStyle w:val="NoteLevel11"/>
        <w:spacing w:line="360" w:lineRule="auto"/>
        <w:rPr>
          <w:rFonts w:ascii="Times New Roman" w:hAnsi="Times New Roman" w:cs="Times New Roman"/>
        </w:rPr>
      </w:pPr>
      <w:r w:rsidRPr="00C40FDE">
        <w:rPr>
          <w:rFonts w:ascii="Times New Roman" w:hAnsi="Times New Roman" w:cs="Times New Roman"/>
        </w:rPr>
        <w:t>[title]</w:t>
      </w:r>
      <w:r w:rsidR="006B1552" w:rsidRPr="00C40FDE">
        <w:rPr>
          <w:rFonts w:ascii="Times New Roman" w:hAnsi="Times New Roman" w:cs="Times New Roman"/>
        </w:rPr>
        <w:t xml:space="preserve">More </w:t>
      </w:r>
      <w:ins w:id="0" w:author="Jens Daehner" w:date="2016-09-15T12:48:00Z">
        <w:r w:rsidR="00992E51" w:rsidRPr="00C40FDE">
          <w:rPr>
            <w:rFonts w:ascii="Times New Roman" w:hAnsi="Times New Roman" w:cs="Times New Roman"/>
          </w:rPr>
          <w:t>T</w:t>
        </w:r>
      </w:ins>
      <w:del w:id="1" w:author="Jens Daehner" w:date="2016-09-15T12:48:00Z">
        <w:r w:rsidR="006B1552" w:rsidRPr="00C40FDE" w:rsidDel="00992E51">
          <w:rPr>
            <w:rFonts w:ascii="Times New Roman" w:hAnsi="Times New Roman" w:cs="Times New Roman"/>
          </w:rPr>
          <w:delText>t</w:delText>
        </w:r>
      </w:del>
      <w:r w:rsidR="006B1552" w:rsidRPr="00C40FDE">
        <w:rPr>
          <w:rFonts w:ascii="Times New Roman" w:hAnsi="Times New Roman" w:cs="Times New Roman"/>
        </w:rPr>
        <w:t xml:space="preserve">han </w:t>
      </w:r>
      <w:ins w:id="2" w:author="Jens Daehner" w:date="2016-09-15T12:48:00Z">
        <w:r w:rsidR="00992E51" w:rsidRPr="00C40FDE">
          <w:rPr>
            <w:rFonts w:ascii="Times New Roman" w:hAnsi="Times New Roman" w:cs="Times New Roman"/>
          </w:rPr>
          <w:t>H</w:t>
        </w:r>
      </w:ins>
      <w:del w:id="3" w:author="Jens Daehner" w:date="2016-09-15T12:48:00Z">
        <w:r w:rsidR="006B1552" w:rsidRPr="00C40FDE" w:rsidDel="00992E51">
          <w:rPr>
            <w:rFonts w:ascii="Times New Roman" w:hAnsi="Times New Roman" w:cs="Times New Roman"/>
          </w:rPr>
          <w:delText>h</w:delText>
        </w:r>
      </w:del>
      <w:r w:rsidR="006B1552" w:rsidRPr="00C40FDE">
        <w:rPr>
          <w:rFonts w:ascii="Times New Roman" w:hAnsi="Times New Roman" w:cs="Times New Roman"/>
        </w:rPr>
        <w:t>oles!</w:t>
      </w:r>
      <w:r w:rsidRPr="00C40FDE">
        <w:rPr>
          <w:rFonts w:ascii="Times New Roman" w:hAnsi="Times New Roman" w:cs="Times New Roman"/>
        </w:rPr>
        <w:t xml:space="preserve">: </w:t>
      </w:r>
      <w:r w:rsidR="006B1552" w:rsidRPr="00C40FDE">
        <w:rPr>
          <w:rFonts w:ascii="Times New Roman" w:hAnsi="Times New Roman" w:cs="Times New Roman"/>
        </w:rPr>
        <w:t xml:space="preserve">An </w:t>
      </w:r>
      <w:ins w:id="4" w:author="Jens Daehner" w:date="2016-09-15T12:48:00Z">
        <w:r w:rsidR="00992E51" w:rsidRPr="00C40FDE">
          <w:rPr>
            <w:rFonts w:ascii="Times New Roman" w:hAnsi="Times New Roman" w:cs="Times New Roman"/>
          </w:rPr>
          <w:t>U</w:t>
        </w:r>
      </w:ins>
      <w:del w:id="5" w:author="Jens Daehner" w:date="2016-09-15T12:48:00Z">
        <w:r w:rsidR="006B1552" w:rsidRPr="00C40FDE" w:rsidDel="00992E51">
          <w:rPr>
            <w:rFonts w:ascii="Times New Roman" w:hAnsi="Times New Roman" w:cs="Times New Roman"/>
          </w:rPr>
          <w:delText>u</w:delText>
        </w:r>
      </w:del>
      <w:r w:rsidR="006B1552" w:rsidRPr="00C40FDE">
        <w:rPr>
          <w:rFonts w:ascii="Times New Roman" w:hAnsi="Times New Roman" w:cs="Times New Roman"/>
        </w:rPr>
        <w:t xml:space="preserve">nconventional </w:t>
      </w:r>
      <w:ins w:id="6" w:author="Jens Daehner" w:date="2016-09-15T12:48:00Z">
        <w:r w:rsidR="00992E51" w:rsidRPr="00C40FDE">
          <w:rPr>
            <w:rFonts w:ascii="Times New Roman" w:hAnsi="Times New Roman" w:cs="Times New Roman"/>
          </w:rPr>
          <w:t>P</w:t>
        </w:r>
      </w:ins>
      <w:del w:id="7" w:author="Jens Daehner" w:date="2016-09-15T12:48:00Z">
        <w:r w:rsidR="006B1552" w:rsidRPr="00C40FDE" w:rsidDel="00992E51">
          <w:rPr>
            <w:rFonts w:ascii="Times New Roman" w:hAnsi="Times New Roman" w:cs="Times New Roman"/>
          </w:rPr>
          <w:delText>p</w:delText>
        </w:r>
      </w:del>
      <w:r w:rsidR="006B1552" w:rsidRPr="00C40FDE">
        <w:rPr>
          <w:rFonts w:ascii="Times New Roman" w:hAnsi="Times New Roman" w:cs="Times New Roman"/>
        </w:rPr>
        <w:t xml:space="preserve">erspective of the “Greek Revolution” in </w:t>
      </w:r>
      <w:commentRangeStart w:id="8"/>
      <w:ins w:id="9" w:author="Jens Daehner" w:date="2016-09-15T12:48:00Z">
        <w:r w:rsidR="00992E51" w:rsidRPr="00C40FDE">
          <w:rPr>
            <w:rFonts w:ascii="Times New Roman" w:hAnsi="Times New Roman" w:cs="Times New Roman"/>
          </w:rPr>
          <w:t>B</w:t>
        </w:r>
      </w:ins>
      <w:del w:id="10" w:author="Jens Daehner" w:date="2016-09-15T12:48:00Z">
        <w:r w:rsidR="006B1552" w:rsidRPr="00C40FDE" w:rsidDel="00992E51">
          <w:rPr>
            <w:rFonts w:ascii="Times New Roman" w:hAnsi="Times New Roman" w:cs="Times New Roman"/>
          </w:rPr>
          <w:delText>b</w:delText>
        </w:r>
      </w:del>
      <w:r w:rsidR="006B1552" w:rsidRPr="00C40FDE">
        <w:rPr>
          <w:rFonts w:ascii="Times New Roman" w:hAnsi="Times New Roman" w:cs="Times New Roman"/>
        </w:rPr>
        <w:t xml:space="preserve">ronze </w:t>
      </w:r>
      <w:ins w:id="11" w:author="Jens Daehner" w:date="2016-09-15T12:48:00Z">
        <w:r w:rsidR="00992E51" w:rsidRPr="00C40FDE">
          <w:rPr>
            <w:rFonts w:ascii="Times New Roman" w:hAnsi="Times New Roman" w:cs="Times New Roman"/>
          </w:rPr>
          <w:t>S</w:t>
        </w:r>
      </w:ins>
      <w:del w:id="12" w:author="Jens Daehner" w:date="2016-09-15T12:48:00Z">
        <w:r w:rsidR="006B1552" w:rsidRPr="00C40FDE" w:rsidDel="00992E51">
          <w:rPr>
            <w:rFonts w:ascii="Times New Roman" w:hAnsi="Times New Roman" w:cs="Times New Roman"/>
          </w:rPr>
          <w:delText>s</w:delText>
        </w:r>
      </w:del>
      <w:r w:rsidR="006B1552" w:rsidRPr="00C40FDE">
        <w:rPr>
          <w:rFonts w:ascii="Times New Roman" w:hAnsi="Times New Roman" w:cs="Times New Roman"/>
        </w:rPr>
        <w:t>tatuary</w:t>
      </w:r>
      <w:commentRangeEnd w:id="8"/>
      <w:r w:rsidR="00C40FDE" w:rsidRPr="00C40FDE">
        <w:rPr>
          <w:rStyle w:val="CommentReference"/>
          <w:rFonts w:ascii="Times New Roman" w:hAnsi="Times New Roman" w:cs="Times New Roman"/>
        </w:rPr>
        <w:commentReference w:id="8"/>
      </w:r>
      <w:del w:id="13" w:author="Jens Daehner" w:date="2016-09-15T12:48:00Z">
        <w:r w:rsidR="006B1552" w:rsidRPr="00C40FDE" w:rsidDel="00992E51">
          <w:rPr>
            <w:rFonts w:ascii="Times New Roman" w:hAnsi="Times New Roman" w:cs="Times New Roman"/>
          </w:rPr>
          <w:delText>.</w:delText>
        </w:r>
      </w:del>
    </w:p>
    <w:p w:rsidR="008758EC" w:rsidRPr="00C40FDE" w:rsidRDefault="008758EC" w:rsidP="000D4225">
      <w:pPr>
        <w:pStyle w:val="NoteLevel11"/>
        <w:spacing w:line="360" w:lineRule="auto"/>
        <w:rPr>
          <w:rFonts w:ascii="Times New Roman" w:hAnsi="Times New Roman" w:cs="Times New Roman"/>
        </w:rPr>
      </w:pPr>
      <w:r w:rsidRPr="00C40FDE">
        <w:rPr>
          <w:rFonts w:ascii="Times New Roman" w:hAnsi="Times New Roman" w:cs="Times New Roman"/>
        </w:rPr>
        <w:t xml:space="preserve">[author] Gianfranco </w:t>
      </w:r>
      <w:proofErr w:type="spellStart"/>
      <w:r w:rsidRPr="00C40FDE">
        <w:rPr>
          <w:rFonts w:ascii="Times New Roman" w:hAnsi="Times New Roman" w:cs="Times New Roman"/>
        </w:rPr>
        <w:t>Adornato</w:t>
      </w:r>
      <w:proofErr w:type="spellEnd"/>
    </w:p>
    <w:p w:rsidR="00935D8D" w:rsidRDefault="008758EC">
      <w:pPr>
        <w:pStyle w:val="NoteLevel11"/>
        <w:spacing w:line="360" w:lineRule="auto"/>
        <w:rPr>
          <w:rFonts w:ascii="Times New Roman" w:hAnsi="Times New Roman" w:cs="Times New Roman"/>
        </w:rPr>
      </w:pPr>
      <w:r w:rsidRPr="00C40FDE">
        <w:rPr>
          <w:rFonts w:ascii="Times New Roman" w:hAnsi="Times New Roman" w:cs="Times New Roman"/>
        </w:rPr>
        <w:t>[</w:t>
      </w:r>
      <w:proofErr w:type="spellStart"/>
      <w:r w:rsidRPr="00C40FDE">
        <w:rPr>
          <w:rFonts w:ascii="Times New Roman" w:hAnsi="Times New Roman" w:cs="Times New Roman"/>
        </w:rPr>
        <w:t>affliliation</w:t>
      </w:r>
      <w:proofErr w:type="spellEnd"/>
      <w:r w:rsidRPr="00C40FDE">
        <w:rPr>
          <w:rFonts w:ascii="Times New Roman" w:hAnsi="Times New Roman" w:cs="Times New Roman"/>
        </w:rPr>
        <w:t>]</w:t>
      </w:r>
      <w:proofErr w:type="spellStart"/>
      <w:r w:rsidR="00242B7E">
        <w:rPr>
          <w:rFonts w:ascii="Times New Roman" w:hAnsi="Times New Roman" w:cs="Times New Roman"/>
        </w:rPr>
        <w:t>Scuola</w:t>
      </w:r>
      <w:proofErr w:type="spellEnd"/>
      <w:r w:rsidR="00242B7E">
        <w:rPr>
          <w:rFonts w:ascii="Times New Roman" w:hAnsi="Times New Roman" w:cs="Times New Roman"/>
        </w:rPr>
        <w:t xml:space="preserve"> </w:t>
      </w:r>
      <w:proofErr w:type="spellStart"/>
      <w:r w:rsidR="00242B7E">
        <w:rPr>
          <w:rFonts w:ascii="Times New Roman" w:hAnsi="Times New Roman" w:cs="Times New Roman"/>
        </w:rPr>
        <w:t>Normale</w:t>
      </w:r>
      <w:proofErr w:type="spellEnd"/>
      <w:r w:rsidR="00242B7E">
        <w:rPr>
          <w:rFonts w:ascii="Times New Roman" w:hAnsi="Times New Roman" w:cs="Times New Roman"/>
        </w:rPr>
        <w:t xml:space="preserve"> </w:t>
      </w:r>
      <w:proofErr w:type="spellStart"/>
      <w:r w:rsidR="00242B7E">
        <w:rPr>
          <w:rFonts w:ascii="Times New Roman" w:hAnsi="Times New Roman" w:cs="Times New Roman"/>
        </w:rPr>
        <w:t>Superiore</w:t>
      </w:r>
      <w:proofErr w:type="spellEnd"/>
      <w:r w:rsidR="00242B7E">
        <w:rPr>
          <w:rFonts w:ascii="Times New Roman" w:hAnsi="Times New Roman" w:cs="Times New Roman"/>
        </w:rPr>
        <w:t>, Pisa</w:t>
      </w:r>
    </w:p>
    <w:p w:rsidR="00935D8D" w:rsidRDefault="00935D8D">
      <w:pPr>
        <w:pStyle w:val="NoteLevel11"/>
        <w:spacing w:line="360" w:lineRule="auto"/>
        <w:rPr>
          <w:rFonts w:ascii="Times New Roman" w:hAnsi="Times New Roman" w:cs="Times New Roman"/>
        </w:rPr>
      </w:pPr>
    </w:p>
    <w:p w:rsidR="00935D8D" w:rsidRDefault="000A46A6">
      <w:pPr>
        <w:pStyle w:val="NoteLevel11"/>
        <w:spacing w:line="360" w:lineRule="auto"/>
        <w:rPr>
          <w:rFonts w:ascii="Times New Roman" w:hAnsi="Times New Roman" w:cs="Times New Roman"/>
        </w:rPr>
      </w:pPr>
      <w:r>
        <w:rPr>
          <w:rFonts w:ascii="Times New Roman" w:hAnsi="Times New Roman" w:cs="Times New Roman"/>
        </w:rPr>
        <w:t>[A-</w:t>
      </w:r>
      <w:r w:rsidR="008758EC" w:rsidRPr="00C40FDE">
        <w:rPr>
          <w:rFonts w:ascii="Times New Roman" w:hAnsi="Times New Roman" w:cs="Times New Roman"/>
        </w:rPr>
        <w:t>head]</w:t>
      </w:r>
      <w:r w:rsidR="006B1552" w:rsidRPr="00C40FDE">
        <w:rPr>
          <w:rFonts w:ascii="Times New Roman" w:hAnsi="Times New Roman" w:cs="Times New Roman"/>
        </w:rPr>
        <w:t>Abstract</w:t>
      </w:r>
    </w:p>
    <w:p w:rsidR="00935D8D" w:rsidRDefault="008758EC">
      <w:pPr>
        <w:pStyle w:val="NoteLevel11"/>
        <w:spacing w:line="360" w:lineRule="auto"/>
        <w:rPr>
          <w:rFonts w:ascii="Times New Roman" w:hAnsi="Times New Roman" w:cs="Times New Roman"/>
          <w:lang w:val="en-GB"/>
        </w:rPr>
      </w:pPr>
      <w:r w:rsidRPr="00C40FDE">
        <w:rPr>
          <w:rFonts w:ascii="Times New Roman" w:hAnsi="Times New Roman" w:cs="Times New Roman"/>
        </w:rPr>
        <w:t>[abstract]</w:t>
      </w:r>
    </w:p>
    <w:p w:rsidR="00935D8D" w:rsidRDefault="006B1552">
      <w:pPr>
        <w:pStyle w:val="NoteLevel11"/>
        <w:spacing w:line="360" w:lineRule="auto"/>
        <w:rPr>
          <w:rFonts w:ascii="Times New Roman" w:hAnsi="Times New Roman" w:cs="Times New Roman"/>
          <w:lang w:val="en-GB"/>
        </w:rPr>
      </w:pPr>
      <w:r w:rsidRPr="00C40FDE">
        <w:rPr>
          <w:rFonts w:ascii="Times New Roman" w:hAnsi="Times New Roman" w:cs="Times New Roman"/>
        </w:rPr>
        <w:t>This paper explores the technical and art</w:t>
      </w:r>
      <w:ins w:id="14" w:author="Jens Daehner" w:date="2016-09-15T12:48:00Z">
        <w:r w:rsidR="00992E51" w:rsidRPr="00C40FDE">
          <w:rPr>
            <w:rFonts w:ascii="Times New Roman" w:hAnsi="Times New Roman" w:cs="Times New Roman"/>
          </w:rPr>
          <w:t>-</w:t>
        </w:r>
      </w:ins>
      <w:del w:id="15" w:author="Jens Daehner" w:date="2016-09-15T12:48:00Z">
        <w:r w:rsidRPr="00C40FDE" w:rsidDel="00992E51">
          <w:rPr>
            <w:rFonts w:ascii="Times New Roman" w:hAnsi="Times New Roman" w:cs="Times New Roman"/>
          </w:rPr>
          <w:delText xml:space="preserve"> </w:delText>
        </w:r>
      </w:del>
      <w:r w:rsidRPr="00C40FDE">
        <w:rPr>
          <w:rFonts w:ascii="Times New Roman" w:hAnsi="Times New Roman" w:cs="Times New Roman"/>
        </w:rPr>
        <w:t>historical importance of dowel holes, a largely overlooked source of material evidence for the study of fifth-century Greek bronze</w:t>
      </w:r>
      <w:ins w:id="16" w:author="Jens Daehner" w:date="2016-09-15T12:48:00Z">
        <w:r w:rsidR="00992E51" w:rsidRPr="00C40FDE">
          <w:rPr>
            <w:rFonts w:ascii="Times New Roman" w:hAnsi="Times New Roman" w:cs="Times New Roman"/>
          </w:rPr>
          <w:t xml:space="preserve"> </w:t>
        </w:r>
      </w:ins>
      <w:del w:id="17" w:author="Jens Daehner" w:date="2016-09-15T12:48:00Z">
        <w:r w:rsidRPr="00C40FDE" w:rsidDel="00992E51">
          <w:rPr>
            <w:rFonts w:ascii="Times New Roman" w:hAnsi="Times New Roman" w:cs="Times New Roman"/>
          </w:rPr>
          <w:delText>-</w:delText>
        </w:r>
      </w:del>
      <w:r w:rsidRPr="00C40FDE">
        <w:rPr>
          <w:rFonts w:ascii="Times New Roman" w:hAnsi="Times New Roman" w:cs="Times New Roman"/>
        </w:rPr>
        <w:t>statuary</w:t>
      </w:r>
      <w:del w:id="18" w:author="Jens Daehner" w:date="2016-09-15T12:49:00Z">
        <w:r w:rsidRPr="00C40FDE" w:rsidDel="00992E51">
          <w:rPr>
            <w:rFonts w:ascii="Times New Roman" w:hAnsi="Times New Roman" w:cs="Times New Roman"/>
          </w:rPr>
          <w:delText xml:space="preserve"> development</w:delText>
        </w:r>
      </w:del>
      <w:r w:rsidRPr="00C40FDE">
        <w:rPr>
          <w:rFonts w:ascii="Times New Roman" w:hAnsi="Times New Roman" w:cs="Times New Roman"/>
        </w:rPr>
        <w:t xml:space="preserve">. Generally, </w:t>
      </w:r>
      <w:r w:rsidRPr="00C40FDE">
        <w:rPr>
          <w:rFonts w:ascii="Times New Roman" w:hAnsi="Times New Roman" w:cs="Times New Roman"/>
          <w:lang w:val="en-GB"/>
        </w:rPr>
        <w:t xml:space="preserve">the </w:t>
      </w:r>
      <w:ins w:id="19" w:author="Robin" w:date="2016-10-31T11:40:00Z">
        <w:r w:rsidR="003E29F7">
          <w:rPr>
            <w:rFonts w:ascii="Times New Roman" w:hAnsi="Times New Roman" w:cs="Times New Roman"/>
            <w:lang w:val="en-GB"/>
          </w:rPr>
          <w:t>“</w:t>
        </w:r>
      </w:ins>
      <w:r w:rsidRPr="00C40FDE">
        <w:rPr>
          <w:rFonts w:ascii="Times New Roman" w:hAnsi="Times New Roman" w:cs="Times New Roman"/>
          <w:lang w:val="en-GB"/>
        </w:rPr>
        <w:t>artistic revolution</w:t>
      </w:r>
      <w:ins w:id="20" w:author="Robin" w:date="2016-10-31T11:40:00Z">
        <w:r w:rsidR="003E29F7">
          <w:rPr>
            <w:rFonts w:ascii="Times New Roman" w:hAnsi="Times New Roman" w:cs="Times New Roman"/>
            <w:lang w:val="en-GB"/>
          </w:rPr>
          <w:t>”</w:t>
        </w:r>
      </w:ins>
      <w:r w:rsidRPr="00C40FDE">
        <w:rPr>
          <w:rFonts w:ascii="Times New Roman" w:hAnsi="Times New Roman" w:cs="Times New Roman"/>
          <w:lang w:val="en-GB"/>
        </w:rPr>
        <w:t xml:space="preserve"> in Greek sculpture is associated with the Persian Wars, with two sculptors, </w:t>
      </w:r>
      <w:proofErr w:type="spellStart"/>
      <w:r w:rsidRPr="00C40FDE">
        <w:rPr>
          <w:rFonts w:ascii="Times New Roman" w:hAnsi="Times New Roman" w:cs="Times New Roman"/>
          <w:lang w:val="en-GB"/>
        </w:rPr>
        <w:t>Kritios</w:t>
      </w:r>
      <w:proofErr w:type="spellEnd"/>
      <w:r w:rsidRPr="00C40FDE">
        <w:rPr>
          <w:rFonts w:ascii="Times New Roman" w:hAnsi="Times New Roman" w:cs="Times New Roman"/>
          <w:lang w:val="en-GB"/>
        </w:rPr>
        <w:t xml:space="preserve"> and </w:t>
      </w:r>
      <w:proofErr w:type="spellStart"/>
      <w:r w:rsidRPr="00C40FDE">
        <w:rPr>
          <w:rFonts w:ascii="Times New Roman" w:hAnsi="Times New Roman" w:cs="Times New Roman"/>
          <w:lang w:val="en-GB"/>
        </w:rPr>
        <w:t>Nesiotes</w:t>
      </w:r>
      <w:proofErr w:type="spellEnd"/>
      <w:r w:rsidRPr="00C40FDE">
        <w:rPr>
          <w:rFonts w:ascii="Times New Roman" w:hAnsi="Times New Roman" w:cs="Times New Roman"/>
          <w:lang w:val="en-GB"/>
        </w:rPr>
        <w:t xml:space="preserve">, and with </w:t>
      </w:r>
      <w:ins w:id="21" w:author="Jens Daehner" w:date="2016-09-15T12:49:00Z">
        <w:r w:rsidR="00992E51" w:rsidRPr="00C40FDE">
          <w:rPr>
            <w:rFonts w:ascii="Times New Roman" w:hAnsi="Times New Roman" w:cs="Times New Roman"/>
            <w:lang w:val="en-GB"/>
          </w:rPr>
          <w:t>their</w:t>
        </w:r>
      </w:ins>
      <w:del w:id="22" w:author="Jens Daehner" w:date="2016-09-15T12:49:00Z">
        <w:r w:rsidRPr="00C40FDE" w:rsidDel="00992E51">
          <w:rPr>
            <w:rFonts w:ascii="Times New Roman" w:hAnsi="Times New Roman" w:cs="Times New Roman"/>
            <w:lang w:val="en-GB"/>
          </w:rPr>
          <w:delText>a</w:delText>
        </w:r>
      </w:del>
      <w:r w:rsidRPr="00C40FDE">
        <w:rPr>
          <w:rFonts w:ascii="Times New Roman" w:hAnsi="Times New Roman" w:cs="Times New Roman"/>
          <w:lang w:val="en-GB"/>
        </w:rPr>
        <w:t xml:space="preserve"> sculptural group</w:t>
      </w:r>
      <w:ins w:id="23" w:author="Robin" w:date="2016-10-31T11:40:00Z">
        <w:r w:rsidR="003E29F7">
          <w:rPr>
            <w:rFonts w:ascii="Times New Roman" w:hAnsi="Times New Roman" w:cs="Times New Roman"/>
            <w:lang w:val="en-GB"/>
          </w:rPr>
          <w:t>,</w:t>
        </w:r>
      </w:ins>
      <w:del w:id="24" w:author="Robin" w:date="2016-10-31T11:40:00Z">
        <w:r w:rsidRPr="00C40FDE" w:rsidDel="003E29F7">
          <w:rPr>
            <w:rFonts w:ascii="Times New Roman" w:hAnsi="Times New Roman" w:cs="Times New Roman"/>
            <w:lang w:val="en-GB"/>
          </w:rPr>
          <w:delText>:</w:delText>
        </w:r>
      </w:del>
      <w:r w:rsidRPr="00C40FDE">
        <w:rPr>
          <w:rFonts w:ascii="Times New Roman" w:hAnsi="Times New Roman" w:cs="Times New Roman"/>
          <w:lang w:val="en-GB"/>
        </w:rPr>
        <w:t xml:space="preserve"> the </w:t>
      </w:r>
      <w:proofErr w:type="spellStart"/>
      <w:r w:rsidRPr="00C40FDE">
        <w:rPr>
          <w:rFonts w:ascii="Times New Roman" w:hAnsi="Times New Roman" w:cs="Times New Roman"/>
          <w:lang w:val="en-GB"/>
        </w:rPr>
        <w:t>Tyrannicides</w:t>
      </w:r>
      <w:proofErr w:type="spellEnd"/>
      <w:r w:rsidRPr="00C40FDE">
        <w:rPr>
          <w:rFonts w:ascii="Times New Roman" w:hAnsi="Times New Roman" w:cs="Times New Roman"/>
          <w:lang w:val="en-GB"/>
        </w:rPr>
        <w:t>, precisely dated to 477/6 B</w:t>
      </w:r>
      <w:del w:id="25" w:author="Robin" w:date="2016-12-21T11:08:00Z">
        <w:r w:rsidRPr="00C40FDE" w:rsidDel="000D4225">
          <w:rPr>
            <w:rFonts w:ascii="Times New Roman" w:hAnsi="Times New Roman" w:cs="Times New Roman"/>
            <w:lang w:val="en-GB"/>
          </w:rPr>
          <w:delText>.</w:delText>
        </w:r>
      </w:del>
      <w:r w:rsidRPr="00C40FDE">
        <w:rPr>
          <w:rFonts w:ascii="Times New Roman" w:hAnsi="Times New Roman" w:cs="Times New Roman"/>
          <w:lang w:val="en-GB"/>
        </w:rPr>
        <w:t>C</w:t>
      </w:r>
      <w:del w:id="26" w:author="Robin" w:date="2016-12-21T11:08:00Z">
        <w:r w:rsidRPr="00C40FDE" w:rsidDel="000D4225">
          <w:rPr>
            <w:rFonts w:ascii="Times New Roman" w:hAnsi="Times New Roman" w:cs="Times New Roman"/>
            <w:lang w:val="en-GB"/>
          </w:rPr>
          <w:delText>.E</w:delText>
        </w:r>
      </w:del>
      <w:r w:rsidRPr="00C40FDE">
        <w:rPr>
          <w:rFonts w:ascii="Times New Roman" w:hAnsi="Times New Roman" w:cs="Times New Roman"/>
          <w:lang w:val="en-GB"/>
        </w:rPr>
        <w:t>. From an art</w:t>
      </w:r>
      <w:ins w:id="27" w:author="Jens Daehner" w:date="2016-09-15T12:49:00Z">
        <w:r w:rsidR="00992E51" w:rsidRPr="00C40FDE">
          <w:rPr>
            <w:rFonts w:ascii="Times New Roman" w:hAnsi="Times New Roman" w:cs="Times New Roman"/>
            <w:lang w:val="en-GB"/>
          </w:rPr>
          <w:t>-</w:t>
        </w:r>
      </w:ins>
      <w:del w:id="28" w:author="Jens Daehner" w:date="2016-09-15T12:49:00Z">
        <w:r w:rsidRPr="00C40FDE" w:rsidDel="00992E51">
          <w:rPr>
            <w:rFonts w:ascii="Times New Roman" w:hAnsi="Times New Roman" w:cs="Times New Roman"/>
            <w:lang w:val="en-GB"/>
          </w:rPr>
          <w:delText xml:space="preserve"> </w:delText>
        </w:r>
      </w:del>
      <w:r w:rsidRPr="00C40FDE">
        <w:rPr>
          <w:rFonts w:ascii="Times New Roman" w:hAnsi="Times New Roman" w:cs="Times New Roman"/>
          <w:lang w:val="en-GB"/>
        </w:rPr>
        <w:t>historical point of view, I discuss whether their statues can indeed be considered “revolutionary</w:t>
      </w:r>
      <w:ins w:id="29" w:author="Robin" w:date="2016-10-31T11:41:00Z">
        <w:r w:rsidR="003E29F7">
          <w:rPr>
            <w:rFonts w:ascii="Times New Roman" w:hAnsi="Times New Roman" w:cs="Times New Roman"/>
            <w:lang w:val="en-GB"/>
          </w:rPr>
          <w:t>.</w:t>
        </w:r>
      </w:ins>
      <w:r w:rsidRPr="00C40FDE">
        <w:rPr>
          <w:rFonts w:ascii="Times New Roman" w:hAnsi="Times New Roman" w:cs="Times New Roman"/>
          <w:lang w:val="en-GB"/>
        </w:rPr>
        <w:t>”</w:t>
      </w:r>
      <w:del w:id="30" w:author="Robin" w:date="2016-10-31T11:41:00Z">
        <w:r w:rsidRPr="00C40FDE" w:rsidDel="003E29F7">
          <w:rPr>
            <w:rFonts w:ascii="Times New Roman" w:hAnsi="Times New Roman" w:cs="Times New Roman"/>
            <w:lang w:val="en-GB"/>
          </w:rPr>
          <w:delText>.</w:delText>
        </w:r>
      </w:del>
      <w:r w:rsidRPr="00C40FDE">
        <w:rPr>
          <w:rFonts w:ascii="Times New Roman" w:hAnsi="Times New Roman" w:cs="Times New Roman"/>
          <w:lang w:val="en-GB"/>
        </w:rPr>
        <w:t xml:space="preserve"> For this purpose, I investigate inscribed and signed bases connected to </w:t>
      </w:r>
      <w:proofErr w:type="spellStart"/>
      <w:r w:rsidR="00CE055B" w:rsidRPr="00C40FDE">
        <w:rPr>
          <w:rFonts w:ascii="Times New Roman" w:hAnsi="Times New Roman" w:cs="Times New Roman"/>
          <w:lang w:val="en-GB"/>
        </w:rPr>
        <w:t>Kritios</w:t>
      </w:r>
      <w:proofErr w:type="spellEnd"/>
      <w:r w:rsidR="00CE055B" w:rsidRPr="00C40FDE">
        <w:rPr>
          <w:rFonts w:ascii="Times New Roman" w:hAnsi="Times New Roman" w:cs="Times New Roman"/>
          <w:lang w:val="en-GB"/>
        </w:rPr>
        <w:t xml:space="preserve"> and </w:t>
      </w:r>
      <w:proofErr w:type="spellStart"/>
      <w:r w:rsidR="00CE055B" w:rsidRPr="00C40FDE">
        <w:rPr>
          <w:rFonts w:ascii="Times New Roman" w:hAnsi="Times New Roman" w:cs="Times New Roman"/>
          <w:lang w:val="en-GB"/>
        </w:rPr>
        <w:t>Nesiotes</w:t>
      </w:r>
      <w:proofErr w:type="spellEnd"/>
      <w:r w:rsidRPr="00C40FDE">
        <w:rPr>
          <w:rFonts w:ascii="Times New Roman" w:hAnsi="Times New Roman" w:cs="Times New Roman"/>
          <w:lang w:val="en-GB"/>
        </w:rPr>
        <w:t xml:space="preserve">, in order to identify and highlight technical improvements in Greek sculpture. Thanks to a fresh and close inspection of dowel holes and remains of footprints, I argue that it is not until </w:t>
      </w:r>
      <w:proofErr w:type="spellStart"/>
      <w:r w:rsidRPr="00C40FDE">
        <w:rPr>
          <w:rFonts w:ascii="Times New Roman" w:hAnsi="Times New Roman" w:cs="Times New Roman"/>
          <w:lang w:val="en-GB"/>
        </w:rPr>
        <w:t>Polykleitos’</w:t>
      </w:r>
      <w:ins w:id="31" w:author="Robin" w:date="2016-10-31T11:41:00Z">
        <w:r w:rsidR="003E29F7">
          <w:rPr>
            <w:rFonts w:ascii="Times New Roman" w:hAnsi="Times New Roman" w:cs="Times New Roman"/>
            <w:lang w:val="en-GB"/>
          </w:rPr>
          <w:t>s</w:t>
        </w:r>
      </w:ins>
      <w:proofErr w:type="spellEnd"/>
      <w:r w:rsidRPr="00C40FDE">
        <w:rPr>
          <w:rFonts w:ascii="Times New Roman" w:hAnsi="Times New Roman" w:cs="Times New Roman"/>
          <w:lang w:val="en-GB"/>
        </w:rPr>
        <w:t xml:space="preserve"> activity and </w:t>
      </w:r>
      <w:ins w:id="32" w:author="Jens Daehner" w:date="2016-09-15T12:50:00Z">
        <w:r w:rsidR="00992E51" w:rsidRPr="00C40FDE">
          <w:rPr>
            <w:rFonts w:ascii="Times New Roman" w:hAnsi="Times New Roman" w:cs="Times New Roman"/>
            <w:lang w:val="en-GB"/>
          </w:rPr>
          <w:t xml:space="preserve">not before the </w:t>
        </w:r>
      </w:ins>
      <w:proofErr w:type="spellStart"/>
      <w:r w:rsidRPr="00C40FDE">
        <w:rPr>
          <w:rFonts w:ascii="Times New Roman" w:hAnsi="Times New Roman" w:cs="Times New Roman"/>
          <w:lang w:val="en-GB"/>
        </w:rPr>
        <w:t>Kyniskos</w:t>
      </w:r>
      <w:proofErr w:type="spellEnd"/>
      <w:del w:id="33" w:author="Jens Daehner" w:date="2016-09-15T12:50:00Z">
        <w:r w:rsidRPr="00C40FDE" w:rsidDel="00992E51">
          <w:rPr>
            <w:rFonts w:ascii="Times New Roman" w:hAnsi="Times New Roman" w:cs="Times New Roman"/>
            <w:lang w:val="en-GB"/>
          </w:rPr>
          <w:delText>’</w:delText>
        </w:r>
      </w:del>
      <w:r w:rsidRPr="00C40FDE">
        <w:rPr>
          <w:rFonts w:ascii="Times New Roman" w:hAnsi="Times New Roman" w:cs="Times New Roman"/>
          <w:lang w:val="en-GB"/>
        </w:rPr>
        <w:t xml:space="preserve"> base in Olympia that we can detect a new technical solution in positioning bronze sculptures and, consequently, in rendering poses. </w:t>
      </w:r>
      <w:ins w:id="34" w:author="Gianfranco Adornato" w:date="2016-12-03T17:13:00Z">
        <w:r w:rsidR="00DD49DE">
          <w:rPr>
            <w:rFonts w:ascii="Times New Roman" w:hAnsi="Times New Roman" w:cs="Times New Roman"/>
            <w:lang w:val="en-GB"/>
          </w:rPr>
          <w:t xml:space="preserve">The different posture </w:t>
        </w:r>
      </w:ins>
      <w:ins w:id="35" w:author="Gianfranco Adornato" w:date="2016-12-03T17:18:00Z">
        <w:r w:rsidR="00DD49DE">
          <w:rPr>
            <w:rFonts w:ascii="Times New Roman" w:hAnsi="Times New Roman" w:cs="Times New Roman"/>
            <w:lang w:val="en-GB"/>
          </w:rPr>
          <w:t>resulting</w:t>
        </w:r>
      </w:ins>
      <w:ins w:id="36" w:author="Gianfranco Adornato" w:date="2016-12-03T17:13:00Z">
        <w:r w:rsidR="00DD49DE">
          <w:rPr>
            <w:rFonts w:ascii="Times New Roman" w:hAnsi="Times New Roman" w:cs="Times New Roman"/>
            <w:lang w:val="en-GB"/>
          </w:rPr>
          <w:t xml:space="preserve"> </w:t>
        </w:r>
      </w:ins>
      <w:ins w:id="37" w:author="Gianfranco Adornato" w:date="2016-12-03T17:18:00Z">
        <w:r w:rsidR="00DD49DE">
          <w:rPr>
            <w:rFonts w:ascii="Times New Roman" w:hAnsi="Times New Roman" w:cs="Times New Roman"/>
            <w:lang w:val="en-GB"/>
          </w:rPr>
          <w:t xml:space="preserve">from the </w:t>
        </w:r>
      </w:ins>
      <w:ins w:id="38" w:author="Gianfranco Adornato" w:date="2016-12-03T17:19:00Z">
        <w:r w:rsidR="00DD49DE">
          <w:rPr>
            <w:rFonts w:ascii="Times New Roman" w:hAnsi="Times New Roman" w:cs="Times New Roman"/>
            <w:lang w:val="en-GB"/>
          </w:rPr>
          <w:t>s</w:t>
        </w:r>
      </w:ins>
      <w:ins w:id="39" w:author="Gianfranco Adornato" w:date="2016-12-03T17:18:00Z">
        <w:r w:rsidR="00DD49DE">
          <w:rPr>
            <w:rFonts w:ascii="Times New Roman" w:hAnsi="Times New Roman" w:cs="Times New Roman"/>
            <w:lang w:val="en-GB"/>
          </w:rPr>
          <w:t xml:space="preserve">hift </w:t>
        </w:r>
      </w:ins>
      <w:ins w:id="40" w:author="Gianfranco Adornato" w:date="2016-12-03T17:19:00Z">
        <w:r w:rsidR="00DD49DE">
          <w:rPr>
            <w:rFonts w:ascii="Times New Roman" w:hAnsi="Times New Roman" w:cs="Times New Roman"/>
            <w:lang w:val="en-GB"/>
          </w:rPr>
          <w:t xml:space="preserve">of balance </w:t>
        </w:r>
      </w:ins>
      <w:ins w:id="41" w:author="Gianfranco Adornato" w:date="2016-12-03T17:18:00Z">
        <w:r w:rsidR="00DD49DE">
          <w:rPr>
            <w:rFonts w:ascii="Times New Roman" w:hAnsi="Times New Roman" w:cs="Times New Roman"/>
            <w:lang w:val="en-GB"/>
          </w:rPr>
          <w:t>from both feet to one only</w:t>
        </w:r>
      </w:ins>
      <w:ins w:id="42" w:author="Gianfranco Adornato" w:date="2016-12-03T17:19:00Z">
        <w:r w:rsidR="00DD49DE">
          <w:rPr>
            <w:rFonts w:ascii="Times New Roman" w:hAnsi="Times New Roman" w:cs="Times New Roman"/>
            <w:lang w:val="en-GB"/>
          </w:rPr>
          <w:t xml:space="preserve"> has profound artistic</w:t>
        </w:r>
      </w:ins>
      <w:ins w:id="43" w:author="Gianfranco Adornato" w:date="2016-12-03T17:21:00Z">
        <w:r w:rsidR="00DD49DE">
          <w:rPr>
            <w:rFonts w:ascii="Times New Roman" w:hAnsi="Times New Roman" w:cs="Times New Roman"/>
            <w:lang w:val="en-GB"/>
          </w:rPr>
          <w:t>,</w:t>
        </w:r>
      </w:ins>
      <w:ins w:id="44" w:author="Gianfranco Adornato" w:date="2016-12-03T17:19:00Z">
        <w:r w:rsidR="00DD49DE">
          <w:rPr>
            <w:rFonts w:ascii="Times New Roman" w:hAnsi="Times New Roman" w:cs="Times New Roman"/>
            <w:lang w:val="en-GB"/>
          </w:rPr>
          <w:t xml:space="preserve"> technical</w:t>
        </w:r>
      </w:ins>
      <w:ins w:id="45" w:author="Gianfranco Adornato" w:date="2016-12-03T17:21:00Z">
        <w:r w:rsidR="00DD49DE">
          <w:rPr>
            <w:rFonts w:ascii="Times New Roman" w:hAnsi="Times New Roman" w:cs="Times New Roman"/>
            <w:lang w:val="en-GB"/>
          </w:rPr>
          <w:t xml:space="preserve"> and anatomical</w:t>
        </w:r>
      </w:ins>
      <w:ins w:id="46" w:author="Gianfranco Adornato" w:date="2016-12-03T17:19:00Z">
        <w:r w:rsidR="00DD49DE">
          <w:rPr>
            <w:rFonts w:ascii="Times New Roman" w:hAnsi="Times New Roman" w:cs="Times New Roman"/>
            <w:lang w:val="en-GB"/>
          </w:rPr>
          <w:t xml:space="preserve"> implications.</w:t>
        </w:r>
      </w:ins>
      <w:ins w:id="47" w:author="Gianfranco Adornato" w:date="2016-12-03T17:22:00Z">
        <w:r w:rsidR="00DD49DE">
          <w:rPr>
            <w:rFonts w:ascii="Times New Roman" w:hAnsi="Times New Roman" w:cs="Times New Roman"/>
            <w:lang w:val="en-GB"/>
          </w:rPr>
          <w:t xml:space="preserve"> </w:t>
        </w:r>
        <w:proofErr w:type="spellStart"/>
        <w:r w:rsidR="00DD49DE">
          <w:rPr>
            <w:rFonts w:ascii="Times New Roman" w:hAnsi="Times New Roman" w:cs="Times New Roman"/>
            <w:lang w:val="en-GB"/>
          </w:rPr>
          <w:t>Polykleitos</w:t>
        </w:r>
        <w:proofErr w:type="spellEnd"/>
        <w:r w:rsidR="00DD49DE">
          <w:rPr>
            <w:rFonts w:ascii="Times New Roman" w:hAnsi="Times New Roman" w:cs="Times New Roman"/>
            <w:lang w:val="en-GB"/>
          </w:rPr>
          <w:t xml:space="preserve">’ fundamental </w:t>
        </w:r>
      </w:ins>
      <w:ins w:id="48" w:author="Gianfranco Adornato" w:date="2016-12-03T17:34:00Z">
        <w:r w:rsidR="00DD49DE">
          <w:rPr>
            <w:rFonts w:ascii="Times New Roman" w:hAnsi="Times New Roman" w:cs="Times New Roman"/>
            <w:lang w:val="en-GB"/>
          </w:rPr>
          <w:t>characteristic</w:t>
        </w:r>
      </w:ins>
      <w:ins w:id="49" w:author="Gianfranco Adornato" w:date="2016-12-03T17:22:00Z">
        <w:r w:rsidR="00DD49DE">
          <w:rPr>
            <w:rFonts w:ascii="Times New Roman" w:hAnsi="Times New Roman" w:cs="Times New Roman"/>
            <w:lang w:val="en-GB"/>
          </w:rPr>
          <w:t xml:space="preserve"> breaks with the</w:t>
        </w:r>
      </w:ins>
      <w:ins w:id="50" w:author="Gianfranco Adornato" w:date="2016-12-03T17:18:00Z">
        <w:r w:rsidR="00DD49DE">
          <w:rPr>
            <w:rFonts w:ascii="Times New Roman" w:hAnsi="Times New Roman" w:cs="Times New Roman"/>
            <w:lang w:val="en-GB"/>
          </w:rPr>
          <w:t xml:space="preserve"> </w:t>
        </w:r>
      </w:ins>
      <w:ins w:id="51" w:author="Gianfranco Adornato" w:date="2016-12-03T17:23:00Z">
        <w:r w:rsidR="00DD49DE">
          <w:rPr>
            <w:rFonts w:ascii="Times New Roman" w:hAnsi="Times New Roman" w:cs="Times New Roman"/>
            <w:lang w:val="en-GB"/>
          </w:rPr>
          <w:t xml:space="preserve">previous rules and </w:t>
        </w:r>
      </w:ins>
      <w:ins w:id="52" w:author="Gianfranco Adornato" w:date="2016-12-03T17:22:00Z">
        <w:r w:rsidR="00DD49DE">
          <w:rPr>
            <w:rFonts w:ascii="Times New Roman" w:hAnsi="Times New Roman" w:cs="Times New Roman"/>
            <w:lang w:val="en-GB"/>
          </w:rPr>
          <w:t>traditional stance</w:t>
        </w:r>
      </w:ins>
      <w:ins w:id="53" w:author="Gianfranco Adornato" w:date="2016-12-03T17:32:00Z">
        <w:r w:rsidR="00DD49DE">
          <w:rPr>
            <w:rFonts w:ascii="Times New Roman" w:hAnsi="Times New Roman" w:cs="Times New Roman"/>
            <w:lang w:val="en-GB"/>
          </w:rPr>
          <w:t xml:space="preserve"> and represents </w:t>
        </w:r>
      </w:ins>
      <w:ins w:id="54" w:author="Gianfranco Adornato" w:date="2016-12-03T17:34:00Z">
        <w:r w:rsidR="00DD49DE">
          <w:rPr>
            <w:rFonts w:ascii="Times New Roman" w:hAnsi="Times New Roman" w:cs="Times New Roman"/>
            <w:lang w:val="en-GB"/>
          </w:rPr>
          <w:t>a</w:t>
        </w:r>
      </w:ins>
      <w:ins w:id="55" w:author="Gianfranco Adornato" w:date="2016-12-03T17:25:00Z">
        <w:r w:rsidR="00DD49DE">
          <w:rPr>
            <w:rFonts w:ascii="Times New Roman" w:hAnsi="Times New Roman" w:cs="Times New Roman"/>
            <w:lang w:val="en-GB"/>
          </w:rPr>
          <w:t xml:space="preserve"> revolutionary</w:t>
        </w:r>
      </w:ins>
      <w:ins w:id="56" w:author="Gianfranco Adornato" w:date="2016-12-03T17:34:00Z">
        <w:r w:rsidR="00DD49DE">
          <w:rPr>
            <w:rFonts w:ascii="Times New Roman" w:hAnsi="Times New Roman" w:cs="Times New Roman"/>
            <w:lang w:val="en-GB"/>
          </w:rPr>
          <w:t xml:space="preserve"> innovation</w:t>
        </w:r>
      </w:ins>
      <w:ins w:id="57" w:author="Gianfranco Adornato" w:date="2016-12-03T17:32:00Z">
        <w:r w:rsidR="00DD49DE">
          <w:rPr>
            <w:rFonts w:ascii="Times New Roman" w:hAnsi="Times New Roman" w:cs="Times New Roman"/>
            <w:lang w:val="en-GB"/>
          </w:rPr>
          <w:t>.</w:t>
        </w:r>
      </w:ins>
      <w:ins w:id="58" w:author="Gianfranco Adornato" w:date="2016-12-03T17:22:00Z">
        <w:r w:rsidR="00DD49DE">
          <w:rPr>
            <w:rFonts w:ascii="Times New Roman" w:hAnsi="Times New Roman" w:cs="Times New Roman"/>
            <w:lang w:val="en-GB"/>
          </w:rPr>
          <w:t xml:space="preserve"> </w:t>
        </w:r>
      </w:ins>
      <w:del w:id="59" w:author="Robin" w:date="2016-10-31T09:55:00Z">
        <w:r w:rsidRPr="00C40FDE" w:rsidDel="00C70128">
          <w:rPr>
            <w:rFonts w:ascii="Times New Roman" w:hAnsi="Times New Roman" w:cs="Times New Roman"/>
            <w:lang w:val="en-GB"/>
          </w:rPr>
          <w:delText xml:space="preserve">In this perspective </w:delText>
        </w:r>
      </w:del>
      <w:r w:rsidRPr="00C40FDE">
        <w:rPr>
          <w:rFonts w:ascii="Times New Roman" w:hAnsi="Times New Roman" w:cs="Times New Roman"/>
          <w:lang w:val="en-GB"/>
        </w:rPr>
        <w:t>I conclude that the balance on one leg (</w:t>
      </w:r>
      <w:proofErr w:type="spellStart"/>
      <w:r w:rsidRPr="00C40FDE">
        <w:rPr>
          <w:rFonts w:ascii="Times New Roman" w:hAnsi="Times New Roman" w:cs="Times New Roman"/>
          <w:i/>
          <w:lang w:val="en-GB"/>
        </w:rPr>
        <w:t>uno</w:t>
      </w:r>
      <w:proofErr w:type="spellEnd"/>
      <w:r w:rsidRPr="00C40FDE">
        <w:rPr>
          <w:rFonts w:ascii="Times New Roman" w:hAnsi="Times New Roman" w:cs="Times New Roman"/>
          <w:i/>
          <w:lang w:val="en-GB"/>
        </w:rPr>
        <w:t xml:space="preserve"> </w:t>
      </w:r>
      <w:proofErr w:type="spellStart"/>
      <w:r w:rsidRPr="00C40FDE">
        <w:rPr>
          <w:rFonts w:ascii="Times New Roman" w:hAnsi="Times New Roman" w:cs="Times New Roman"/>
          <w:i/>
          <w:lang w:val="en-GB"/>
        </w:rPr>
        <w:t>crure</w:t>
      </w:r>
      <w:proofErr w:type="spellEnd"/>
      <w:r w:rsidRPr="00C40FDE">
        <w:rPr>
          <w:rFonts w:ascii="Times New Roman" w:hAnsi="Times New Roman" w:cs="Times New Roman"/>
          <w:lang w:val="en-GB"/>
        </w:rPr>
        <w:t xml:space="preserve">), a peculiarity of </w:t>
      </w:r>
      <w:proofErr w:type="spellStart"/>
      <w:r w:rsidRPr="00C40FDE">
        <w:rPr>
          <w:rFonts w:ascii="Times New Roman" w:hAnsi="Times New Roman" w:cs="Times New Roman"/>
          <w:lang w:val="en-GB"/>
        </w:rPr>
        <w:t>Polykleitos’</w:t>
      </w:r>
      <w:ins w:id="60" w:author="Robin" w:date="2016-10-31T09:55:00Z">
        <w:r w:rsidR="00C70128" w:rsidRPr="00C40FDE">
          <w:rPr>
            <w:rFonts w:ascii="Times New Roman" w:hAnsi="Times New Roman" w:cs="Times New Roman"/>
            <w:lang w:val="en-GB"/>
          </w:rPr>
          <w:t>s</w:t>
        </w:r>
      </w:ins>
      <w:proofErr w:type="spellEnd"/>
      <w:r w:rsidRPr="00C40FDE">
        <w:rPr>
          <w:rFonts w:ascii="Times New Roman" w:hAnsi="Times New Roman" w:cs="Times New Roman"/>
          <w:lang w:val="en-GB"/>
        </w:rPr>
        <w:t xml:space="preserve"> works attested by the remaining dowel holes and in Pliny (</w:t>
      </w:r>
      <w:r w:rsidRPr="00C40FDE">
        <w:rPr>
          <w:rFonts w:ascii="Times New Roman" w:hAnsi="Times New Roman" w:cs="Times New Roman"/>
          <w:i/>
          <w:lang w:val="en-GB"/>
        </w:rPr>
        <w:t>N</w:t>
      </w:r>
      <w:ins w:id="61" w:author="Robin" w:date="2016-10-31T09:55:00Z">
        <w:r w:rsidR="00C70128" w:rsidRPr="00C40FDE">
          <w:rPr>
            <w:rFonts w:ascii="Times New Roman" w:hAnsi="Times New Roman" w:cs="Times New Roman"/>
            <w:i/>
            <w:lang w:val="en-GB"/>
          </w:rPr>
          <w:t xml:space="preserve">aturalis </w:t>
        </w:r>
        <w:proofErr w:type="spellStart"/>
        <w:r w:rsidR="00C70128" w:rsidRPr="00C40FDE">
          <w:rPr>
            <w:rFonts w:ascii="Times New Roman" w:hAnsi="Times New Roman" w:cs="Times New Roman"/>
            <w:i/>
            <w:lang w:val="en-GB"/>
          </w:rPr>
          <w:t>historia</w:t>
        </w:r>
      </w:ins>
      <w:proofErr w:type="spellEnd"/>
      <w:del w:id="62" w:author="Robin" w:date="2016-10-31T09:55:00Z">
        <w:r w:rsidRPr="00C40FDE" w:rsidDel="00C70128">
          <w:rPr>
            <w:rFonts w:ascii="Times New Roman" w:hAnsi="Times New Roman" w:cs="Times New Roman"/>
            <w:i/>
            <w:lang w:val="en-GB"/>
          </w:rPr>
          <w:delText>H</w:delText>
        </w:r>
      </w:del>
      <w:r w:rsidRPr="00C40FDE">
        <w:rPr>
          <w:rFonts w:ascii="Times New Roman" w:hAnsi="Times New Roman" w:cs="Times New Roman"/>
          <w:lang w:val="en-GB"/>
        </w:rPr>
        <w:t xml:space="preserve"> 34.55</w:t>
      </w:r>
      <w:r w:rsidR="004B350B">
        <w:rPr>
          <w:rFonts w:ascii="Times New Roman" w:hAnsi="Times New Roman" w:cs="Times New Roman"/>
          <w:lang w:val="en-GB"/>
        </w:rPr>
        <w:t>–</w:t>
      </w:r>
      <w:r w:rsidRPr="00C40FDE">
        <w:rPr>
          <w:rFonts w:ascii="Times New Roman" w:hAnsi="Times New Roman" w:cs="Times New Roman"/>
          <w:lang w:val="en-GB"/>
        </w:rPr>
        <w:t xml:space="preserve">56), represents a turning point in perfecting the representation of the human figure and a different solution to the problem of ponderation. </w:t>
      </w:r>
      <w:del w:id="63" w:author="Robin" w:date="2016-10-31T11:42:00Z">
        <w:r w:rsidRPr="00C40FDE" w:rsidDel="0014511B">
          <w:rPr>
            <w:rFonts w:ascii="Times New Roman" w:hAnsi="Times New Roman" w:cs="Times New Roman"/>
            <w:lang w:val="en-GB"/>
          </w:rPr>
          <w:delText xml:space="preserve">Indeed, </w:delText>
        </w:r>
      </w:del>
      <w:commentRangeStart w:id="64"/>
      <w:del w:id="65" w:author="Jens Daehner" w:date="2017-01-20T11:54:00Z">
        <w:r w:rsidRPr="00C40FDE" w:rsidDel="00DD49DE">
          <w:rPr>
            <w:rFonts w:ascii="Times New Roman" w:hAnsi="Times New Roman" w:cs="Times New Roman"/>
            <w:lang w:val="en-GB"/>
          </w:rPr>
          <w:delText xml:space="preserve">I argue that </w:delText>
        </w:r>
      </w:del>
      <w:ins w:id="66" w:author="Robin" w:date="2016-10-31T11:42:00Z">
        <w:del w:id="67" w:author="Jens Daehner" w:date="2017-01-20T11:54:00Z">
          <w:r w:rsidR="0014511B" w:rsidDel="00DD49DE">
            <w:rPr>
              <w:rFonts w:ascii="Times New Roman" w:hAnsi="Times New Roman" w:cs="Times New Roman"/>
              <w:lang w:val="en-GB"/>
            </w:rPr>
            <w:delText xml:space="preserve">it </w:delText>
          </w:r>
          <w:r w:rsidR="0014511B" w:rsidDel="00DD49DE">
            <w:rPr>
              <w:rFonts w:ascii="Times New Roman" w:hAnsi="Times New Roman" w:cs="Times New Roman"/>
              <w:lang w:val="en-GB"/>
            </w:rPr>
            <w:lastRenderedPageBreak/>
            <w:delText xml:space="preserve">is </w:delText>
          </w:r>
        </w:del>
      </w:ins>
      <w:commentRangeStart w:id="68"/>
      <w:del w:id="69" w:author="Jens Daehner" w:date="2017-01-20T11:54:00Z">
        <w:r w:rsidRPr="00C40FDE" w:rsidDel="00DD49DE">
          <w:rPr>
            <w:rFonts w:ascii="Times New Roman" w:hAnsi="Times New Roman" w:cs="Times New Roman"/>
            <w:lang w:val="en-GB"/>
          </w:rPr>
          <w:delText>Polykleitos’</w:delText>
        </w:r>
      </w:del>
      <w:ins w:id="70" w:author="Robin" w:date="2016-10-31T11:42:00Z">
        <w:del w:id="71" w:author="Jens Daehner" w:date="2017-01-20T11:54:00Z">
          <w:r w:rsidR="0014511B" w:rsidDel="00DD49DE">
            <w:rPr>
              <w:rFonts w:ascii="Times New Roman" w:hAnsi="Times New Roman" w:cs="Times New Roman"/>
              <w:lang w:val="en-GB"/>
            </w:rPr>
            <w:delText>s</w:delText>
          </w:r>
        </w:del>
      </w:ins>
      <w:del w:id="72" w:author="Jens Daehner" w:date="2017-01-20T11:54:00Z">
        <w:r w:rsidRPr="00C40FDE" w:rsidDel="00DD49DE">
          <w:rPr>
            <w:rFonts w:ascii="Times New Roman" w:hAnsi="Times New Roman" w:cs="Times New Roman"/>
            <w:lang w:val="en-GB"/>
          </w:rPr>
          <w:delText xml:space="preserve"> fundamental innovation</w:delText>
        </w:r>
      </w:del>
      <w:ins w:id="73" w:author="Robin" w:date="2016-10-31T11:42:00Z">
        <w:del w:id="74" w:author="Jens Daehner" w:date="2017-01-20T11:54:00Z">
          <w:r w:rsidR="0014511B" w:rsidDel="00DD49DE">
            <w:rPr>
              <w:rFonts w:ascii="Times New Roman" w:hAnsi="Times New Roman" w:cs="Times New Roman"/>
              <w:lang w:val="en-GB"/>
            </w:rPr>
            <w:delText xml:space="preserve">, not those of </w:delText>
          </w:r>
          <w:r w:rsidR="0014511B" w:rsidRPr="00C40FDE" w:rsidDel="00DD49DE">
            <w:rPr>
              <w:rFonts w:ascii="Times New Roman" w:hAnsi="Times New Roman" w:cs="Times New Roman"/>
              <w:lang w:val="en-GB"/>
            </w:rPr>
            <w:delText>Kritios and Nesiotes</w:delText>
          </w:r>
        </w:del>
      </w:ins>
      <w:commentRangeEnd w:id="68"/>
      <w:ins w:id="75" w:author="Robin" w:date="2016-10-31T11:43:00Z">
        <w:del w:id="76" w:author="Jens Daehner" w:date="2017-01-20T11:54:00Z">
          <w:r w:rsidR="0014511B" w:rsidDel="00DD49DE">
            <w:rPr>
              <w:rStyle w:val="CommentReference"/>
              <w:rFonts w:asciiTheme="minorHAnsi" w:hAnsiTheme="minorHAnsi"/>
            </w:rPr>
            <w:commentReference w:id="68"/>
          </w:r>
        </w:del>
      </w:ins>
      <w:ins w:id="77" w:author="Robin" w:date="2016-10-31T11:42:00Z">
        <w:del w:id="78" w:author="Jens Daehner" w:date="2017-01-20T11:54:00Z">
          <w:r w:rsidR="0014511B" w:rsidDel="00DD49DE">
            <w:rPr>
              <w:rFonts w:ascii="Times New Roman" w:hAnsi="Times New Roman" w:cs="Times New Roman"/>
              <w:lang w:val="en-GB"/>
            </w:rPr>
            <w:delText>, that</w:delText>
          </w:r>
        </w:del>
      </w:ins>
      <w:del w:id="79" w:author="Jens Daehner" w:date="2017-01-20T11:54:00Z">
        <w:r w:rsidRPr="00C40FDE" w:rsidDel="00DD49DE">
          <w:rPr>
            <w:rFonts w:ascii="Times New Roman" w:hAnsi="Times New Roman" w:cs="Times New Roman"/>
            <w:lang w:val="en-GB"/>
          </w:rPr>
          <w:delText xml:space="preserve"> breaks with the traditional stance of sculptures and their resulting characteristic rigidity and inaugurates a new technical and artistic phase.</w:delText>
        </w:r>
        <w:commentRangeEnd w:id="64"/>
        <w:r w:rsidR="00992E51" w:rsidRPr="00C40FDE" w:rsidDel="00DD49DE">
          <w:rPr>
            <w:rStyle w:val="CommentReference"/>
            <w:rFonts w:ascii="Times New Roman" w:hAnsi="Times New Roman" w:cs="Times New Roman"/>
            <w:sz w:val="24"/>
            <w:szCs w:val="24"/>
          </w:rPr>
          <w:commentReference w:id="64"/>
        </w:r>
        <w:r w:rsidRPr="00C40FDE" w:rsidDel="00DD49DE">
          <w:rPr>
            <w:rFonts w:ascii="Times New Roman" w:hAnsi="Times New Roman" w:cs="Times New Roman"/>
            <w:lang w:val="en-GB"/>
          </w:rPr>
          <w:delText xml:space="preserve">   </w:delText>
        </w:r>
      </w:del>
    </w:p>
    <w:p w:rsidR="00935D8D" w:rsidRDefault="00935D8D">
      <w:pPr>
        <w:pStyle w:val="NoteLevel11"/>
        <w:numPr>
          <w:ilvl w:val="0"/>
          <w:numId w:val="0"/>
        </w:numPr>
        <w:spacing w:line="360" w:lineRule="auto"/>
        <w:rPr>
          <w:rFonts w:ascii="Times New Roman" w:hAnsi="Times New Roman" w:cs="Times New Roman"/>
          <w:lang w:val="en-GB"/>
        </w:rPr>
      </w:pPr>
    </w:p>
    <w:p w:rsidR="00935D8D" w:rsidRDefault="003354AB">
      <w:pPr>
        <w:pStyle w:val="NoteLevel11"/>
        <w:numPr>
          <w:ilvl w:val="0"/>
          <w:numId w:val="0"/>
        </w:numPr>
        <w:spacing w:line="360" w:lineRule="auto"/>
        <w:rPr>
          <w:rFonts w:ascii="Times New Roman" w:hAnsi="Times New Roman" w:cs="Times New Roman"/>
          <w:lang w:val="en-GB"/>
        </w:rPr>
      </w:pPr>
      <w:ins w:id="80" w:author="Robin" w:date="2016-10-30T07:56:00Z">
        <w:r w:rsidRPr="00C40FDE">
          <w:rPr>
            <w:rFonts w:ascii="Times New Roman" w:hAnsi="Times New Roman" w:cs="Times New Roman"/>
            <w:lang w:val="en-GB"/>
          </w:rPr>
          <w:t>[A-head]</w:t>
        </w:r>
      </w:ins>
      <w:r w:rsidR="00CE055B" w:rsidRPr="00C40FDE">
        <w:rPr>
          <w:rFonts w:ascii="Times New Roman" w:hAnsi="Times New Roman" w:cs="Times New Roman"/>
          <w:lang w:val="en-GB"/>
        </w:rPr>
        <w:t>1. Defining the Severe</w:t>
      </w:r>
      <w:ins w:id="81" w:author="Jens Daehner" w:date="2016-09-15T12:54:00Z">
        <w:r w:rsidR="00992E51" w:rsidRPr="00C40FDE">
          <w:rPr>
            <w:rFonts w:ascii="Times New Roman" w:hAnsi="Times New Roman" w:cs="Times New Roman"/>
            <w:lang w:val="en-GB"/>
          </w:rPr>
          <w:t>-</w:t>
        </w:r>
      </w:ins>
      <w:del w:id="82" w:author="Jens Daehner" w:date="2016-09-15T12:54:00Z">
        <w:r w:rsidR="00CE055B" w:rsidRPr="00C40FDE" w:rsidDel="00992E51">
          <w:rPr>
            <w:rFonts w:ascii="Times New Roman" w:hAnsi="Times New Roman" w:cs="Times New Roman"/>
            <w:lang w:val="en-GB"/>
          </w:rPr>
          <w:delText xml:space="preserve"> </w:delText>
        </w:r>
      </w:del>
      <w:ins w:id="83" w:author="Robin" w:date="2016-10-31T11:43:00Z">
        <w:r w:rsidR="0014511B">
          <w:rPr>
            <w:rFonts w:ascii="Times New Roman" w:hAnsi="Times New Roman" w:cs="Times New Roman"/>
            <w:lang w:val="en-GB"/>
          </w:rPr>
          <w:t>s</w:t>
        </w:r>
      </w:ins>
      <w:del w:id="84" w:author="Robin" w:date="2016-10-31T11:43:00Z">
        <w:r w:rsidR="00CE055B" w:rsidRPr="00C40FDE" w:rsidDel="0014511B">
          <w:rPr>
            <w:rFonts w:ascii="Times New Roman" w:hAnsi="Times New Roman" w:cs="Times New Roman"/>
            <w:lang w:val="en-GB"/>
          </w:rPr>
          <w:delText>S</w:delText>
        </w:r>
      </w:del>
      <w:r w:rsidR="00CE055B" w:rsidRPr="00C40FDE">
        <w:rPr>
          <w:rFonts w:ascii="Times New Roman" w:hAnsi="Times New Roman" w:cs="Times New Roman"/>
          <w:lang w:val="en-GB"/>
        </w:rPr>
        <w:t>tyle Period</w:t>
      </w:r>
    </w:p>
    <w:p w:rsidR="000A46A6" w:rsidRDefault="003354AB">
      <w:pPr>
        <w:pStyle w:val="NoteLevel11"/>
        <w:spacing w:line="360" w:lineRule="auto"/>
        <w:rPr>
          <w:rFonts w:ascii="Times New Roman" w:hAnsi="Times New Roman" w:cs="Times New Roman"/>
          <w:lang w:val="en-GB"/>
        </w:rPr>
      </w:pPr>
      <w:ins w:id="85" w:author="Robin" w:date="2016-10-30T07:57:00Z">
        <w:r w:rsidRPr="00C40FDE">
          <w:rPr>
            <w:rFonts w:ascii="Times New Roman" w:hAnsi="Times New Roman" w:cs="Times New Roman"/>
            <w:lang w:val="en-GB"/>
          </w:rPr>
          <w:t>[main text]</w:t>
        </w:r>
      </w:ins>
    </w:p>
    <w:p w:rsidR="00935D8D" w:rsidRDefault="006B1552">
      <w:pPr>
        <w:pStyle w:val="NoteLevel11"/>
        <w:spacing w:line="360" w:lineRule="auto"/>
        <w:rPr>
          <w:rFonts w:ascii="Times New Roman" w:hAnsi="Times New Roman" w:cs="Times New Roman"/>
          <w:lang w:val="en-GB"/>
        </w:rPr>
      </w:pPr>
      <w:r w:rsidRPr="00C40FDE">
        <w:rPr>
          <w:rFonts w:ascii="Times New Roman" w:hAnsi="Times New Roman" w:cs="Times New Roman"/>
          <w:lang w:val="en-GB"/>
        </w:rPr>
        <w:t xml:space="preserve">The </w:t>
      </w:r>
      <w:ins w:id="86" w:author="Robin" w:date="2016-10-30T07:57:00Z">
        <w:del w:id="87" w:author="Jens Daehner" w:date="2017-01-20T11:55:00Z">
          <w:r w:rsidR="003354AB" w:rsidRPr="00C40FDE" w:rsidDel="001E451E">
            <w:rPr>
              <w:rFonts w:ascii="Times New Roman" w:hAnsi="Times New Roman" w:cs="Times New Roman"/>
              <w:lang w:val="en-GB"/>
            </w:rPr>
            <w:delText>“</w:delText>
          </w:r>
        </w:del>
        <w:r w:rsidR="003354AB" w:rsidRPr="00C40FDE">
          <w:rPr>
            <w:rFonts w:ascii="Times New Roman" w:hAnsi="Times New Roman" w:cs="Times New Roman"/>
            <w:lang w:val="en-GB"/>
          </w:rPr>
          <w:t>a</w:t>
        </w:r>
      </w:ins>
      <w:commentRangeStart w:id="88"/>
      <w:del w:id="89" w:author="Robin" w:date="2016-10-30T07:57:00Z">
        <w:r w:rsidRPr="00C40FDE" w:rsidDel="003354AB">
          <w:rPr>
            <w:rFonts w:ascii="Times New Roman" w:hAnsi="Times New Roman" w:cs="Times New Roman"/>
            <w:lang w:val="en-GB"/>
          </w:rPr>
          <w:delText>A</w:delText>
        </w:r>
      </w:del>
      <w:r w:rsidRPr="00C40FDE">
        <w:rPr>
          <w:rFonts w:ascii="Times New Roman" w:hAnsi="Times New Roman" w:cs="Times New Roman"/>
          <w:lang w:val="en-GB"/>
        </w:rPr>
        <w:t xml:space="preserve">rtistic </w:t>
      </w:r>
      <w:ins w:id="90" w:author="Robin" w:date="2016-10-31T11:43:00Z">
        <w:r w:rsidR="0014511B">
          <w:rPr>
            <w:rFonts w:ascii="Times New Roman" w:hAnsi="Times New Roman" w:cs="Times New Roman"/>
            <w:lang w:val="en-GB"/>
          </w:rPr>
          <w:t>r</w:t>
        </w:r>
      </w:ins>
      <w:del w:id="91" w:author="Robin" w:date="2016-10-30T07:57:00Z">
        <w:r w:rsidRPr="00C40FDE" w:rsidDel="003354AB">
          <w:rPr>
            <w:rFonts w:ascii="Times New Roman" w:hAnsi="Times New Roman" w:cs="Times New Roman"/>
            <w:lang w:val="en-GB"/>
          </w:rPr>
          <w:delText>R</w:delText>
        </w:r>
      </w:del>
      <w:r w:rsidRPr="00C40FDE">
        <w:rPr>
          <w:rFonts w:ascii="Times New Roman" w:hAnsi="Times New Roman" w:cs="Times New Roman"/>
          <w:lang w:val="en-GB"/>
        </w:rPr>
        <w:t>evolution</w:t>
      </w:r>
      <w:ins w:id="92" w:author="Robin" w:date="2016-10-30T07:57:00Z">
        <w:del w:id="93" w:author="Jens Daehner" w:date="2017-01-20T11:55:00Z">
          <w:r w:rsidR="003354AB" w:rsidRPr="00C40FDE" w:rsidDel="001E451E">
            <w:rPr>
              <w:rFonts w:ascii="Times New Roman" w:hAnsi="Times New Roman" w:cs="Times New Roman"/>
              <w:lang w:val="en-GB"/>
            </w:rPr>
            <w:delText>”</w:delText>
          </w:r>
        </w:del>
      </w:ins>
      <w:r w:rsidRPr="00C40FDE">
        <w:rPr>
          <w:rFonts w:ascii="Times New Roman" w:hAnsi="Times New Roman" w:cs="Times New Roman"/>
          <w:lang w:val="en-GB"/>
        </w:rPr>
        <w:t xml:space="preserve"> in Greek </w:t>
      </w:r>
      <w:ins w:id="94" w:author="Robin" w:date="2016-10-31T11:43:00Z">
        <w:r w:rsidR="0014511B">
          <w:rPr>
            <w:rFonts w:ascii="Times New Roman" w:hAnsi="Times New Roman" w:cs="Times New Roman"/>
            <w:lang w:val="en-GB"/>
          </w:rPr>
          <w:t>s</w:t>
        </w:r>
      </w:ins>
      <w:del w:id="95" w:author="Robin" w:date="2016-10-30T07:57:00Z">
        <w:r w:rsidRPr="00C40FDE" w:rsidDel="003354AB">
          <w:rPr>
            <w:rFonts w:ascii="Times New Roman" w:hAnsi="Times New Roman" w:cs="Times New Roman"/>
            <w:lang w:val="en-GB"/>
          </w:rPr>
          <w:delText>S</w:delText>
        </w:r>
      </w:del>
      <w:r w:rsidRPr="00C40FDE">
        <w:rPr>
          <w:rFonts w:ascii="Times New Roman" w:hAnsi="Times New Roman" w:cs="Times New Roman"/>
          <w:lang w:val="en-GB"/>
        </w:rPr>
        <w:t xml:space="preserve">culpture </w:t>
      </w:r>
      <w:commentRangeEnd w:id="88"/>
      <w:r w:rsidR="00992E51" w:rsidRPr="00C40FDE">
        <w:rPr>
          <w:rStyle w:val="CommentReference"/>
          <w:rFonts w:ascii="Times New Roman" w:hAnsi="Times New Roman" w:cs="Times New Roman"/>
          <w:sz w:val="24"/>
          <w:szCs w:val="24"/>
        </w:rPr>
        <w:commentReference w:id="88"/>
      </w:r>
      <w:r w:rsidRPr="00C40FDE">
        <w:rPr>
          <w:rFonts w:ascii="Times New Roman" w:hAnsi="Times New Roman" w:cs="Times New Roman"/>
          <w:lang w:val="en-GB"/>
        </w:rPr>
        <w:t>is generally associated with one fundamental historical event, the Persian Wars</w:t>
      </w:r>
      <w:ins w:id="96" w:author="Robin" w:date="2016-10-30T07:58:00Z">
        <w:r w:rsidR="003354AB" w:rsidRPr="00C40FDE">
          <w:rPr>
            <w:rFonts w:ascii="Times New Roman" w:hAnsi="Times New Roman" w:cs="Times New Roman"/>
            <w:lang w:val="en-GB"/>
          </w:rPr>
          <w:t>;</w:t>
        </w:r>
      </w:ins>
      <w:del w:id="97" w:author="Robin" w:date="2016-10-30T07:58:00Z">
        <w:r w:rsidRPr="00C40FDE" w:rsidDel="003354AB">
          <w:rPr>
            <w:rFonts w:ascii="Times New Roman" w:hAnsi="Times New Roman" w:cs="Times New Roman"/>
            <w:lang w:val="en-GB"/>
          </w:rPr>
          <w:delText>,</w:delText>
        </w:r>
      </w:del>
      <w:r w:rsidRPr="00C40FDE">
        <w:rPr>
          <w:rFonts w:ascii="Times New Roman" w:hAnsi="Times New Roman" w:cs="Times New Roman"/>
          <w:lang w:val="en-GB"/>
        </w:rPr>
        <w:t xml:space="preserve"> with two of the most important sculptors of the late sixth–early fifth century B</w:t>
      </w:r>
      <w:del w:id="98" w:author="Robin" w:date="2016-10-30T07:57:00Z">
        <w:r w:rsidRPr="00C40FDE" w:rsidDel="003354AB">
          <w:rPr>
            <w:rFonts w:ascii="Times New Roman" w:hAnsi="Times New Roman" w:cs="Times New Roman"/>
            <w:lang w:val="en-GB"/>
          </w:rPr>
          <w:delText>.</w:delText>
        </w:r>
      </w:del>
      <w:r w:rsidRPr="00C40FDE">
        <w:rPr>
          <w:rFonts w:ascii="Times New Roman" w:hAnsi="Times New Roman" w:cs="Times New Roman"/>
          <w:lang w:val="en-GB"/>
        </w:rPr>
        <w:t>C</w:t>
      </w:r>
      <w:del w:id="99" w:author="Robin" w:date="2016-10-30T07:57:00Z">
        <w:r w:rsidRPr="00C40FDE" w:rsidDel="003354AB">
          <w:rPr>
            <w:rFonts w:ascii="Times New Roman" w:hAnsi="Times New Roman" w:cs="Times New Roman"/>
            <w:lang w:val="en-GB"/>
          </w:rPr>
          <w:delText>.E.</w:delText>
        </w:r>
      </w:del>
      <w:r w:rsidRPr="00C40FDE">
        <w:rPr>
          <w:rFonts w:ascii="Times New Roman" w:hAnsi="Times New Roman" w:cs="Times New Roman"/>
          <w:lang w:val="en-GB"/>
        </w:rPr>
        <w:t xml:space="preserve">, </w:t>
      </w:r>
      <w:proofErr w:type="spellStart"/>
      <w:r w:rsidRPr="00C40FDE">
        <w:rPr>
          <w:rFonts w:ascii="Times New Roman" w:hAnsi="Times New Roman" w:cs="Times New Roman"/>
          <w:lang w:val="en-GB"/>
        </w:rPr>
        <w:t>Kritios</w:t>
      </w:r>
      <w:proofErr w:type="spellEnd"/>
      <w:r w:rsidRPr="00C40FDE">
        <w:rPr>
          <w:rFonts w:ascii="Times New Roman" w:hAnsi="Times New Roman" w:cs="Times New Roman"/>
          <w:lang w:val="en-GB"/>
        </w:rPr>
        <w:t xml:space="preserve"> and </w:t>
      </w:r>
      <w:proofErr w:type="spellStart"/>
      <w:r w:rsidRPr="00C40FDE">
        <w:rPr>
          <w:rFonts w:ascii="Times New Roman" w:hAnsi="Times New Roman" w:cs="Times New Roman"/>
          <w:lang w:val="en-GB"/>
        </w:rPr>
        <w:t>Nesiotes</w:t>
      </w:r>
      <w:proofErr w:type="spellEnd"/>
      <w:ins w:id="100" w:author="Robin" w:date="2016-10-30T07:59:00Z">
        <w:r w:rsidR="003354AB" w:rsidRPr="00C40FDE">
          <w:rPr>
            <w:rFonts w:ascii="Times New Roman" w:hAnsi="Times New Roman" w:cs="Times New Roman"/>
            <w:lang w:val="en-GB"/>
          </w:rPr>
          <w:t>;</w:t>
        </w:r>
      </w:ins>
      <w:del w:id="101" w:author="Robin" w:date="2016-10-30T07:59:00Z">
        <w:r w:rsidRPr="00C40FDE" w:rsidDel="003354AB">
          <w:rPr>
            <w:rFonts w:ascii="Times New Roman" w:hAnsi="Times New Roman" w:cs="Times New Roman"/>
            <w:lang w:val="en-GB"/>
          </w:rPr>
          <w:delText>,</w:delText>
        </w:r>
      </w:del>
      <w:r w:rsidRPr="00C40FDE">
        <w:rPr>
          <w:rFonts w:ascii="Times New Roman" w:hAnsi="Times New Roman" w:cs="Times New Roman"/>
          <w:lang w:val="en-GB"/>
        </w:rPr>
        <w:t xml:space="preserve"> and with a sculptural group: the </w:t>
      </w:r>
      <w:proofErr w:type="spellStart"/>
      <w:r w:rsidRPr="00C40FDE">
        <w:rPr>
          <w:rFonts w:ascii="Times New Roman" w:hAnsi="Times New Roman" w:cs="Times New Roman"/>
          <w:lang w:val="en-GB"/>
        </w:rPr>
        <w:t>Tyrannicides</w:t>
      </w:r>
      <w:proofErr w:type="spellEnd"/>
      <w:r w:rsidRPr="00C40FDE">
        <w:rPr>
          <w:rFonts w:ascii="Times New Roman" w:hAnsi="Times New Roman" w:cs="Times New Roman"/>
          <w:lang w:val="en-GB"/>
        </w:rPr>
        <w:t>. The chronological span between the end of the Persian Wars</w:t>
      </w:r>
      <w:del w:id="102" w:author="Robin" w:date="2016-10-31T11:44:00Z">
        <w:r w:rsidRPr="00C40FDE" w:rsidDel="0014511B">
          <w:rPr>
            <w:rFonts w:ascii="Times New Roman" w:hAnsi="Times New Roman" w:cs="Times New Roman"/>
            <w:lang w:val="en-GB"/>
          </w:rPr>
          <w:delText xml:space="preserve">, </w:delText>
        </w:r>
      </w:del>
      <w:ins w:id="103" w:author="Robin" w:date="2016-10-31T11:44:00Z">
        <w:r w:rsidR="0014511B">
          <w:rPr>
            <w:rFonts w:ascii="Times New Roman" w:hAnsi="Times New Roman" w:cs="Times New Roman"/>
            <w:lang w:val="en-GB"/>
          </w:rPr>
          <w:t xml:space="preserve">—marked by </w:t>
        </w:r>
      </w:ins>
      <w:r w:rsidRPr="00C40FDE">
        <w:rPr>
          <w:rFonts w:ascii="Times New Roman" w:hAnsi="Times New Roman" w:cs="Times New Roman"/>
          <w:lang w:val="en-GB"/>
        </w:rPr>
        <w:t xml:space="preserve">the destruction of the monuments on the Athenian Acropolis (480/79 </w:t>
      </w:r>
      <w:r w:rsidR="003354AB" w:rsidRPr="00C40FDE">
        <w:rPr>
          <w:rFonts w:ascii="Times New Roman" w:hAnsi="Times New Roman" w:cs="Times New Roman"/>
          <w:lang w:val="en-GB"/>
        </w:rPr>
        <w:t>BC</w:t>
      </w:r>
      <w:r w:rsidRPr="00C40FDE">
        <w:rPr>
          <w:rFonts w:ascii="Times New Roman" w:hAnsi="Times New Roman" w:cs="Times New Roman"/>
          <w:lang w:val="en-GB"/>
        </w:rPr>
        <w:t>)</w:t>
      </w:r>
      <w:ins w:id="104" w:author="Robin" w:date="2016-10-31T11:44:00Z">
        <w:r w:rsidR="0014511B">
          <w:rPr>
            <w:rFonts w:ascii="Times New Roman" w:hAnsi="Times New Roman" w:cs="Times New Roman"/>
            <w:lang w:val="en-GB"/>
          </w:rPr>
          <w:t>—</w:t>
        </w:r>
      </w:ins>
      <w:del w:id="105" w:author="Robin" w:date="2016-10-31T11:44:00Z">
        <w:r w:rsidRPr="00C40FDE" w:rsidDel="0014511B">
          <w:rPr>
            <w:rFonts w:ascii="Times New Roman" w:hAnsi="Times New Roman" w:cs="Times New Roman"/>
            <w:lang w:val="en-GB"/>
          </w:rPr>
          <w:delText xml:space="preserve"> </w:delText>
        </w:r>
      </w:del>
      <w:r w:rsidRPr="00C40FDE">
        <w:rPr>
          <w:rFonts w:ascii="Times New Roman" w:hAnsi="Times New Roman" w:cs="Times New Roman"/>
          <w:lang w:val="en-GB"/>
        </w:rPr>
        <w:t xml:space="preserve">and the beginning of the construction of the Parthenon (448/7 </w:t>
      </w:r>
      <w:r w:rsidR="003354AB" w:rsidRPr="00C40FDE">
        <w:rPr>
          <w:rFonts w:ascii="Times New Roman" w:hAnsi="Times New Roman" w:cs="Times New Roman"/>
          <w:lang w:val="en-GB"/>
        </w:rPr>
        <w:t>BC</w:t>
      </w:r>
      <w:r w:rsidRPr="00C40FDE">
        <w:rPr>
          <w:rFonts w:ascii="Times New Roman" w:hAnsi="Times New Roman" w:cs="Times New Roman"/>
          <w:lang w:val="en-GB"/>
        </w:rPr>
        <w:t xml:space="preserve">) is commonly labelled as </w:t>
      </w:r>
      <w:ins w:id="106" w:author="Robin" w:date="2016-10-31T11:44:00Z">
        <w:r w:rsidR="0014511B">
          <w:rPr>
            <w:rFonts w:ascii="Times New Roman" w:hAnsi="Times New Roman" w:cs="Times New Roman"/>
            <w:lang w:val="en-GB"/>
          </w:rPr>
          <w:t>the “</w:t>
        </w:r>
      </w:ins>
      <w:r w:rsidRPr="00C40FDE">
        <w:rPr>
          <w:rFonts w:ascii="Times New Roman" w:hAnsi="Times New Roman" w:cs="Times New Roman"/>
          <w:lang w:val="en-GB"/>
        </w:rPr>
        <w:t xml:space="preserve">Severe </w:t>
      </w:r>
      <w:r w:rsidR="006B7F54" w:rsidRPr="00C40FDE">
        <w:rPr>
          <w:rFonts w:ascii="Times New Roman" w:hAnsi="Times New Roman" w:cs="Times New Roman"/>
          <w:lang w:val="en-GB"/>
        </w:rPr>
        <w:t>style</w:t>
      </w:r>
      <w:r w:rsidRPr="00C40FDE">
        <w:rPr>
          <w:rFonts w:ascii="Times New Roman" w:hAnsi="Times New Roman" w:cs="Times New Roman"/>
          <w:lang w:val="en-GB"/>
        </w:rPr>
        <w:t xml:space="preserve"> </w:t>
      </w:r>
      <w:ins w:id="107" w:author="Robin" w:date="2016-10-31T11:44:00Z">
        <w:r w:rsidR="0014511B">
          <w:rPr>
            <w:rFonts w:ascii="Times New Roman" w:hAnsi="Times New Roman" w:cs="Times New Roman"/>
            <w:lang w:val="en-GB"/>
          </w:rPr>
          <w:t>p</w:t>
        </w:r>
      </w:ins>
      <w:del w:id="108" w:author="Robin" w:date="2016-10-31T11:44:00Z">
        <w:r w:rsidRPr="00C40FDE" w:rsidDel="0014511B">
          <w:rPr>
            <w:rFonts w:ascii="Times New Roman" w:hAnsi="Times New Roman" w:cs="Times New Roman"/>
            <w:lang w:val="en-GB"/>
          </w:rPr>
          <w:delText>P</w:delText>
        </w:r>
      </w:del>
      <w:r w:rsidRPr="00C40FDE">
        <w:rPr>
          <w:rFonts w:ascii="Times New Roman" w:hAnsi="Times New Roman" w:cs="Times New Roman"/>
          <w:lang w:val="en-GB"/>
        </w:rPr>
        <w:t>eriod</w:t>
      </w:r>
      <w:ins w:id="109" w:author="Robin" w:date="2016-10-31T11:44:00Z">
        <w:r w:rsidR="0014511B">
          <w:rPr>
            <w:rFonts w:ascii="Times New Roman" w:hAnsi="Times New Roman" w:cs="Times New Roman"/>
            <w:lang w:val="en-GB"/>
          </w:rPr>
          <w:t>”</w:t>
        </w:r>
      </w:ins>
      <w:r w:rsidRPr="00C40FDE">
        <w:rPr>
          <w:rFonts w:ascii="Times New Roman" w:hAnsi="Times New Roman" w:cs="Times New Roman"/>
          <w:lang w:val="en-GB"/>
        </w:rPr>
        <w:t xml:space="preserve"> in archaeological literature.</w:t>
      </w:r>
      <w:r w:rsidRPr="00C40FDE">
        <w:rPr>
          <w:rStyle w:val="EndnoteReference"/>
          <w:rFonts w:ascii="Times New Roman" w:hAnsi="Times New Roman" w:cs="Times New Roman"/>
          <w:lang w:val="en-GB"/>
        </w:rPr>
        <w:endnoteReference w:id="1"/>
      </w:r>
      <w:r w:rsidRPr="00C40FDE">
        <w:rPr>
          <w:rFonts w:ascii="Times New Roman" w:hAnsi="Times New Roman" w:cs="Times New Roman"/>
          <w:lang w:val="en-GB"/>
        </w:rPr>
        <w:t xml:space="preserve"> In this paper I </w:t>
      </w:r>
      <w:del w:id="117" w:author="Jens Daehner" w:date="2016-09-15T12:57:00Z">
        <w:r w:rsidRPr="00C40FDE" w:rsidDel="00992E51">
          <w:rPr>
            <w:rFonts w:ascii="Times New Roman" w:hAnsi="Times New Roman" w:cs="Times New Roman"/>
            <w:lang w:val="en-GB"/>
          </w:rPr>
          <w:delText xml:space="preserve">would like to </w:delText>
        </w:r>
      </w:del>
      <w:r w:rsidRPr="00C40FDE">
        <w:rPr>
          <w:rFonts w:ascii="Times New Roman" w:hAnsi="Times New Roman" w:cs="Times New Roman"/>
          <w:lang w:val="en-GB"/>
        </w:rPr>
        <w:t xml:space="preserve">discuss </w:t>
      </w:r>
      <w:del w:id="118" w:author="Jens Daehner" w:date="2016-09-15T12:55:00Z">
        <w:r w:rsidRPr="00C40FDE" w:rsidDel="00992E51">
          <w:rPr>
            <w:rFonts w:ascii="Times New Roman" w:hAnsi="Times New Roman" w:cs="Times New Roman"/>
            <w:lang w:val="en-GB"/>
          </w:rPr>
          <w:delText xml:space="preserve">about </w:delText>
        </w:r>
      </w:del>
      <w:r w:rsidRPr="00C40FDE">
        <w:rPr>
          <w:rFonts w:ascii="Times New Roman" w:hAnsi="Times New Roman" w:cs="Times New Roman"/>
          <w:lang w:val="en-GB"/>
        </w:rPr>
        <w:t xml:space="preserve">the notion of </w:t>
      </w:r>
      <w:ins w:id="119" w:author="Robin" w:date="2016-10-30T08:01:00Z">
        <w:r w:rsidR="003354AB" w:rsidRPr="003E7E83">
          <w:rPr>
            <w:rFonts w:ascii="Times New Roman" w:hAnsi="Times New Roman" w:cs="Times New Roman"/>
            <w:lang w:val="en-GB"/>
          </w:rPr>
          <w:t xml:space="preserve">the </w:t>
        </w:r>
      </w:ins>
      <w:ins w:id="120" w:author="Robin" w:date="2016-10-30T08:00:00Z">
        <w:r w:rsidR="004978F6" w:rsidRPr="004978F6">
          <w:rPr>
            <w:rFonts w:ascii="Times New Roman" w:hAnsi="Times New Roman" w:cs="Times New Roman"/>
            <w:lang w:val="en-GB"/>
            <w:rPrChange w:id="121" w:author="Jens Daehner" w:date="2017-01-20T14:15:00Z">
              <w:rPr>
                <w:rFonts w:ascii="Times New Roman" w:hAnsi="Times New Roman" w:cs="Times New Roman"/>
                <w:highlight w:val="yellow"/>
                <w:lang w:val="en-GB"/>
              </w:rPr>
            </w:rPrChange>
          </w:rPr>
          <w:t>a</w:t>
        </w:r>
      </w:ins>
      <w:del w:id="122" w:author="Robin" w:date="2016-10-30T08:00:00Z">
        <w:r w:rsidR="00B63AF8" w:rsidRPr="003E7E83">
          <w:rPr>
            <w:rFonts w:ascii="Times New Roman" w:hAnsi="Times New Roman" w:cs="Times New Roman"/>
            <w:lang w:val="en-GB"/>
          </w:rPr>
          <w:delText>A</w:delText>
        </w:r>
      </w:del>
      <w:r w:rsidR="00B63AF8" w:rsidRPr="003E7E83">
        <w:rPr>
          <w:rFonts w:ascii="Times New Roman" w:hAnsi="Times New Roman" w:cs="Times New Roman"/>
          <w:lang w:val="en-GB"/>
        </w:rPr>
        <w:t xml:space="preserve">rtistic </w:t>
      </w:r>
      <w:ins w:id="123" w:author="Robin" w:date="2016-10-30T08:00:00Z">
        <w:r w:rsidR="004978F6" w:rsidRPr="004978F6">
          <w:rPr>
            <w:rFonts w:ascii="Times New Roman" w:hAnsi="Times New Roman" w:cs="Times New Roman"/>
            <w:lang w:val="en-GB"/>
            <w:rPrChange w:id="124" w:author="Jens Daehner" w:date="2017-01-20T14:15:00Z">
              <w:rPr>
                <w:rFonts w:ascii="Times New Roman" w:hAnsi="Times New Roman" w:cs="Times New Roman"/>
                <w:highlight w:val="yellow"/>
                <w:lang w:val="en-GB"/>
              </w:rPr>
            </w:rPrChange>
          </w:rPr>
          <w:t>r</w:t>
        </w:r>
      </w:ins>
      <w:del w:id="125" w:author="Robin" w:date="2016-10-30T08:00:00Z">
        <w:r w:rsidR="00B63AF8" w:rsidRPr="003E7E83">
          <w:rPr>
            <w:rFonts w:ascii="Times New Roman" w:hAnsi="Times New Roman" w:cs="Times New Roman"/>
            <w:lang w:val="en-GB"/>
          </w:rPr>
          <w:delText>R</w:delText>
        </w:r>
      </w:del>
      <w:r w:rsidR="00B63AF8" w:rsidRPr="003E7E83">
        <w:rPr>
          <w:rFonts w:ascii="Times New Roman" w:hAnsi="Times New Roman" w:cs="Times New Roman"/>
          <w:lang w:val="en-GB"/>
        </w:rPr>
        <w:t xml:space="preserve">evolution in Greek </w:t>
      </w:r>
      <w:ins w:id="126" w:author="Robin" w:date="2016-10-30T08:01:00Z">
        <w:r w:rsidR="004978F6" w:rsidRPr="004978F6">
          <w:rPr>
            <w:rFonts w:ascii="Times New Roman" w:hAnsi="Times New Roman" w:cs="Times New Roman"/>
            <w:lang w:val="en-GB"/>
            <w:rPrChange w:id="127" w:author="Jens Daehner" w:date="2017-01-20T14:15:00Z">
              <w:rPr>
                <w:rFonts w:ascii="Times New Roman" w:hAnsi="Times New Roman" w:cs="Times New Roman"/>
                <w:highlight w:val="yellow"/>
                <w:lang w:val="en-GB"/>
              </w:rPr>
            </w:rPrChange>
          </w:rPr>
          <w:t>a</w:t>
        </w:r>
      </w:ins>
      <w:del w:id="128" w:author="Robin" w:date="2016-10-30T08:01:00Z">
        <w:r w:rsidR="00B63AF8" w:rsidRPr="003E7E83">
          <w:rPr>
            <w:rFonts w:ascii="Times New Roman" w:hAnsi="Times New Roman" w:cs="Times New Roman"/>
            <w:lang w:val="en-GB"/>
          </w:rPr>
          <w:delText>A</w:delText>
        </w:r>
      </w:del>
      <w:r w:rsidR="00B63AF8" w:rsidRPr="003E7E83">
        <w:rPr>
          <w:rFonts w:ascii="Times New Roman" w:hAnsi="Times New Roman" w:cs="Times New Roman"/>
          <w:lang w:val="en-GB"/>
        </w:rPr>
        <w:t>rt</w:t>
      </w:r>
      <w:bookmarkStart w:id="129" w:name="_GoBack"/>
      <w:bookmarkEnd w:id="129"/>
      <w:r w:rsidRPr="00C40FDE">
        <w:rPr>
          <w:rFonts w:ascii="Times New Roman" w:hAnsi="Times New Roman" w:cs="Times New Roman"/>
          <w:lang w:val="en-GB"/>
        </w:rPr>
        <w:t xml:space="preserve"> from a</w:t>
      </w:r>
      <w:del w:id="130" w:author="Jens Daehner" w:date="2016-09-15T12:56:00Z">
        <w:r w:rsidRPr="00C40FDE" w:rsidDel="00992E51">
          <w:rPr>
            <w:rFonts w:ascii="Times New Roman" w:hAnsi="Times New Roman" w:cs="Times New Roman"/>
            <w:lang w:val="en-GB"/>
          </w:rPr>
          <w:delText xml:space="preserve"> </w:delText>
        </w:r>
      </w:del>
      <w:ins w:id="131" w:author="Jens Daehner" w:date="2016-09-15T12:56:00Z">
        <w:r w:rsidR="00992E51" w:rsidRPr="00C40FDE">
          <w:rPr>
            <w:rFonts w:ascii="Times New Roman" w:hAnsi="Times New Roman" w:cs="Times New Roman"/>
            <w:lang w:val="en-GB"/>
          </w:rPr>
          <w:t>n</w:t>
        </w:r>
      </w:ins>
      <w:del w:id="132" w:author="Jens Daehner" w:date="2016-09-15T12:56:00Z">
        <w:r w:rsidRPr="00C40FDE" w:rsidDel="00992E51">
          <w:rPr>
            <w:rFonts w:ascii="Times New Roman" w:hAnsi="Times New Roman" w:cs="Times New Roman"/>
            <w:lang w:val="en-GB"/>
          </w:rPr>
          <w:delText>different,</w:delText>
        </w:r>
      </w:del>
      <w:r w:rsidRPr="00C40FDE">
        <w:rPr>
          <w:rFonts w:ascii="Times New Roman" w:hAnsi="Times New Roman" w:cs="Times New Roman"/>
          <w:lang w:val="en-GB"/>
        </w:rPr>
        <w:t xml:space="preserve"> unconventional </w:t>
      </w:r>
      <w:ins w:id="133" w:author="Jens Daehner" w:date="2016-09-15T12:56:00Z">
        <w:r w:rsidR="00992E51" w:rsidRPr="00C40FDE">
          <w:rPr>
            <w:rFonts w:ascii="Times New Roman" w:hAnsi="Times New Roman" w:cs="Times New Roman"/>
            <w:lang w:val="en-GB"/>
          </w:rPr>
          <w:t xml:space="preserve">and entirely neglected </w:t>
        </w:r>
      </w:ins>
      <w:r w:rsidRPr="00C40FDE">
        <w:rPr>
          <w:rFonts w:ascii="Times New Roman" w:hAnsi="Times New Roman" w:cs="Times New Roman"/>
          <w:lang w:val="en-GB"/>
        </w:rPr>
        <w:t xml:space="preserve">perspective: the </w:t>
      </w:r>
      <w:del w:id="134" w:author="Jens Daehner" w:date="2016-09-15T12:56:00Z">
        <w:r w:rsidRPr="00C40FDE" w:rsidDel="00992E51">
          <w:rPr>
            <w:rFonts w:ascii="Times New Roman" w:hAnsi="Times New Roman" w:cs="Times New Roman"/>
            <w:lang w:val="en-GB"/>
          </w:rPr>
          <w:delText xml:space="preserve">totally neglected </w:delText>
        </w:r>
      </w:del>
      <w:r w:rsidRPr="00C40FDE">
        <w:rPr>
          <w:rFonts w:ascii="Times New Roman" w:hAnsi="Times New Roman" w:cs="Times New Roman"/>
          <w:lang w:val="en-GB"/>
        </w:rPr>
        <w:t xml:space="preserve">dowel holes on </w:t>
      </w:r>
      <w:ins w:id="135" w:author="Jens Daehner" w:date="2016-09-15T12:56:00Z">
        <w:r w:rsidR="00992E51" w:rsidRPr="00C40FDE">
          <w:rPr>
            <w:rFonts w:ascii="Times New Roman" w:hAnsi="Times New Roman" w:cs="Times New Roman"/>
            <w:lang w:val="en-GB"/>
          </w:rPr>
          <w:t xml:space="preserve">statue </w:t>
        </w:r>
      </w:ins>
      <w:r w:rsidRPr="00C40FDE">
        <w:rPr>
          <w:rFonts w:ascii="Times New Roman" w:hAnsi="Times New Roman" w:cs="Times New Roman"/>
          <w:lang w:val="en-GB"/>
        </w:rPr>
        <w:t xml:space="preserve">bases. </w:t>
      </w:r>
      <w:del w:id="136" w:author="Robin" w:date="2016-10-30T08:02:00Z">
        <w:r w:rsidRPr="00C40FDE" w:rsidDel="003354AB">
          <w:rPr>
            <w:rFonts w:ascii="Times New Roman" w:hAnsi="Times New Roman" w:cs="Times New Roman"/>
            <w:lang w:val="en-GB"/>
          </w:rPr>
          <w:delText xml:space="preserve">For this reason, </w:delText>
        </w:r>
      </w:del>
      <w:r w:rsidRPr="00C40FDE">
        <w:rPr>
          <w:rFonts w:ascii="Times New Roman" w:hAnsi="Times New Roman" w:cs="Times New Roman"/>
          <w:lang w:val="en-GB"/>
        </w:rPr>
        <w:t xml:space="preserve">I </w:t>
      </w:r>
      <w:del w:id="137" w:author="Jens Daehner" w:date="2016-09-15T12:57:00Z">
        <w:r w:rsidRPr="00C40FDE" w:rsidDel="00992E51">
          <w:rPr>
            <w:rFonts w:ascii="Times New Roman" w:hAnsi="Times New Roman" w:cs="Times New Roman"/>
            <w:lang w:val="en-GB"/>
          </w:rPr>
          <w:delText xml:space="preserve">will </w:delText>
        </w:r>
      </w:del>
      <w:r w:rsidRPr="00C40FDE">
        <w:rPr>
          <w:rFonts w:ascii="Times New Roman" w:hAnsi="Times New Roman" w:cs="Times New Roman"/>
          <w:lang w:val="en-GB"/>
        </w:rPr>
        <w:t>investigate the archaeological evidence in order to single out and highlight technical improvements in Greek sculpture</w:t>
      </w:r>
      <w:commentRangeStart w:id="138"/>
      <w:ins w:id="139" w:author="Robin" w:date="2016-10-31T11:45:00Z">
        <w:r w:rsidR="0014511B">
          <w:rPr>
            <w:rFonts w:ascii="Times New Roman" w:hAnsi="Times New Roman" w:cs="Times New Roman"/>
            <w:lang w:val="en-GB"/>
          </w:rPr>
          <w:t>, which in turn had aesthetic implications</w:t>
        </w:r>
        <w:commentRangeEnd w:id="138"/>
        <w:r w:rsidR="0014511B">
          <w:rPr>
            <w:rStyle w:val="CommentReference"/>
            <w:rFonts w:asciiTheme="minorHAnsi" w:hAnsiTheme="minorHAnsi"/>
          </w:rPr>
          <w:commentReference w:id="138"/>
        </w:r>
      </w:ins>
      <w:r w:rsidRPr="00C40FDE">
        <w:rPr>
          <w:rFonts w:ascii="Times New Roman" w:hAnsi="Times New Roman" w:cs="Times New Roman"/>
          <w:lang w:val="en-GB"/>
        </w:rPr>
        <w:t>.</w:t>
      </w:r>
      <w:r w:rsidR="00433A84" w:rsidRPr="00C40FDE">
        <w:rPr>
          <w:rStyle w:val="EndnoteReference"/>
          <w:rFonts w:ascii="Times New Roman" w:hAnsi="Times New Roman" w:cs="Times New Roman"/>
          <w:lang w:val="en-GB"/>
        </w:rPr>
        <w:endnoteReference w:id="2"/>
      </w:r>
      <w:r w:rsidRPr="00C40FDE">
        <w:rPr>
          <w:rFonts w:ascii="Times New Roman" w:hAnsi="Times New Roman" w:cs="Times New Roman"/>
          <w:lang w:val="en-GB"/>
        </w:rPr>
        <w:t xml:space="preserve"> </w:t>
      </w:r>
    </w:p>
    <w:p w:rsidR="00935D8D" w:rsidRDefault="006B1552">
      <w:pPr>
        <w:pStyle w:val="NoteLevel11"/>
        <w:spacing w:line="360" w:lineRule="auto"/>
        <w:rPr>
          <w:del w:id="145" w:author="Robin" w:date="2016-10-31T08:48:00Z"/>
          <w:rFonts w:ascii="Times New Roman" w:hAnsi="Times New Roman" w:cs="Times New Roman"/>
          <w:lang w:val="en-GB"/>
        </w:rPr>
      </w:pPr>
      <w:r w:rsidRPr="00C40FDE">
        <w:rPr>
          <w:rFonts w:ascii="Times New Roman" w:hAnsi="Times New Roman" w:cs="Times New Roman"/>
          <w:lang w:val="en-GB"/>
        </w:rPr>
        <w:t xml:space="preserve">As far as I know, Gustav Kramer was the first scholar to introduce the term </w:t>
      </w:r>
      <w:ins w:id="146" w:author="Robin" w:date="2016-10-31T11:45:00Z">
        <w:r w:rsidR="0014511B">
          <w:rPr>
            <w:rFonts w:ascii="Times New Roman" w:hAnsi="Times New Roman" w:cs="Times New Roman"/>
            <w:lang w:val="en-GB"/>
          </w:rPr>
          <w:t>“</w:t>
        </w:r>
      </w:ins>
      <w:r w:rsidRPr="00C40FDE">
        <w:rPr>
          <w:rFonts w:ascii="Times New Roman" w:hAnsi="Times New Roman" w:cs="Times New Roman"/>
          <w:lang w:val="en-GB"/>
        </w:rPr>
        <w:t xml:space="preserve">Severe </w:t>
      </w:r>
      <w:r w:rsidR="006B7F54" w:rsidRPr="00C40FDE">
        <w:rPr>
          <w:rFonts w:ascii="Times New Roman" w:hAnsi="Times New Roman" w:cs="Times New Roman"/>
          <w:lang w:val="en-GB"/>
        </w:rPr>
        <w:t>style</w:t>
      </w:r>
      <w:ins w:id="147" w:author="Robin" w:date="2016-10-31T11:45:00Z">
        <w:r w:rsidR="0014511B">
          <w:rPr>
            <w:rFonts w:ascii="Times New Roman" w:hAnsi="Times New Roman" w:cs="Times New Roman"/>
            <w:lang w:val="en-GB"/>
          </w:rPr>
          <w:t>”</w:t>
        </w:r>
      </w:ins>
      <w:r w:rsidRPr="00C40FDE">
        <w:rPr>
          <w:rFonts w:ascii="Times New Roman" w:hAnsi="Times New Roman" w:cs="Times New Roman"/>
          <w:lang w:val="en-GB"/>
        </w:rPr>
        <w:t xml:space="preserve">. In his 1837 contribution on Greek vases, he identified three main phases: the Old style </w:t>
      </w:r>
      <w:del w:id="148" w:author="Robin" w:date="2016-10-31T08:42:00Z">
        <w:r w:rsidR="00CE055B" w:rsidRPr="00C40FDE" w:rsidDel="006B7F54">
          <w:rPr>
            <w:rFonts w:ascii="Times New Roman" w:hAnsi="Times New Roman" w:cs="Times New Roman"/>
            <w:lang w:val="en-GB"/>
          </w:rPr>
          <w:delText xml:space="preserve">or </w:delText>
        </w:r>
      </w:del>
      <w:ins w:id="149" w:author="Robin" w:date="2016-10-31T08:42:00Z">
        <w:r w:rsidR="006B7F54" w:rsidRPr="00C40FDE">
          <w:rPr>
            <w:rFonts w:ascii="Times New Roman" w:hAnsi="Times New Roman" w:cs="Times New Roman"/>
            <w:lang w:val="en-GB"/>
          </w:rPr>
          <w:t>(</w:t>
        </w:r>
      </w:ins>
      <w:r w:rsidR="00CE055B" w:rsidRPr="00C40FDE">
        <w:rPr>
          <w:rFonts w:ascii="Times New Roman" w:hAnsi="Times New Roman" w:cs="Times New Roman"/>
          <w:i/>
          <w:lang w:val="en-GB"/>
        </w:rPr>
        <w:t xml:space="preserve">Alter </w:t>
      </w:r>
      <w:proofErr w:type="spellStart"/>
      <w:r w:rsidR="00CE055B" w:rsidRPr="00C40FDE">
        <w:rPr>
          <w:rFonts w:ascii="Times New Roman" w:hAnsi="Times New Roman" w:cs="Times New Roman"/>
          <w:i/>
          <w:lang w:val="en-GB"/>
        </w:rPr>
        <w:t>Styl</w:t>
      </w:r>
      <w:proofErr w:type="spellEnd"/>
      <w:ins w:id="150" w:author="Robin" w:date="2016-10-31T08:42:00Z">
        <w:r w:rsidR="006B7F54" w:rsidRPr="00C40FDE">
          <w:rPr>
            <w:rFonts w:ascii="Times New Roman" w:hAnsi="Times New Roman" w:cs="Times New Roman"/>
            <w:lang w:val="en-GB"/>
          </w:rPr>
          <w:t>)</w:t>
        </w:r>
      </w:ins>
      <w:r w:rsidR="00CE055B" w:rsidRPr="00C40FDE">
        <w:rPr>
          <w:rFonts w:ascii="Times New Roman" w:hAnsi="Times New Roman" w:cs="Times New Roman"/>
          <w:lang w:val="en-GB"/>
        </w:rPr>
        <w:t xml:space="preserve"> </w:t>
      </w:r>
      <w:r w:rsidRPr="00C40FDE">
        <w:rPr>
          <w:rFonts w:ascii="Times New Roman" w:hAnsi="Times New Roman" w:cs="Times New Roman"/>
          <w:lang w:val="en-GB"/>
        </w:rPr>
        <w:t>up to Olympiad 80 (</w:t>
      </w:r>
      <w:del w:id="151" w:author="Robin" w:date="2016-10-31T08:42:00Z">
        <w:r w:rsidRPr="00C40FDE" w:rsidDel="006B7F54">
          <w:rPr>
            <w:rFonts w:ascii="Times New Roman" w:hAnsi="Times New Roman" w:cs="Times New Roman"/>
            <w:lang w:val="en-GB"/>
          </w:rPr>
          <w:delText xml:space="preserve">= </w:delText>
        </w:r>
      </w:del>
      <w:r w:rsidRPr="00C40FDE">
        <w:rPr>
          <w:rFonts w:ascii="Times New Roman" w:hAnsi="Times New Roman" w:cs="Times New Roman"/>
          <w:lang w:val="en-GB"/>
        </w:rPr>
        <w:t xml:space="preserve">460 </w:t>
      </w:r>
      <w:r w:rsidR="003354AB" w:rsidRPr="00C40FDE">
        <w:rPr>
          <w:rFonts w:ascii="Times New Roman" w:hAnsi="Times New Roman" w:cs="Times New Roman"/>
          <w:lang w:val="en-GB"/>
        </w:rPr>
        <w:t>BC</w:t>
      </w:r>
      <w:r w:rsidRPr="00C40FDE">
        <w:rPr>
          <w:rFonts w:ascii="Times New Roman" w:hAnsi="Times New Roman" w:cs="Times New Roman"/>
          <w:lang w:val="en-GB"/>
        </w:rPr>
        <w:t xml:space="preserve">); the Severe style </w:t>
      </w:r>
      <w:del w:id="152" w:author="Robin" w:date="2016-10-31T08:42:00Z">
        <w:r w:rsidRPr="00C40FDE" w:rsidDel="006B7F54">
          <w:rPr>
            <w:rFonts w:ascii="Times New Roman" w:hAnsi="Times New Roman" w:cs="Times New Roman"/>
            <w:lang w:val="en-GB"/>
          </w:rPr>
          <w:delText xml:space="preserve">or </w:delText>
        </w:r>
      </w:del>
      <w:ins w:id="153" w:author="Robin" w:date="2016-10-31T08:42:00Z">
        <w:r w:rsidR="006B7F54" w:rsidRPr="00C40FDE">
          <w:rPr>
            <w:rFonts w:ascii="Times New Roman" w:hAnsi="Times New Roman" w:cs="Times New Roman"/>
            <w:lang w:val="en-GB"/>
          </w:rPr>
          <w:t>(</w:t>
        </w:r>
      </w:ins>
      <w:proofErr w:type="spellStart"/>
      <w:r w:rsidRPr="00C40FDE">
        <w:rPr>
          <w:rFonts w:ascii="Times New Roman" w:hAnsi="Times New Roman" w:cs="Times New Roman"/>
          <w:i/>
          <w:lang w:val="en-GB"/>
        </w:rPr>
        <w:t>Strenge</w:t>
      </w:r>
      <w:ins w:id="154" w:author="Jens Daehner" w:date="2016-09-15T12:59:00Z">
        <w:r w:rsidR="009A452B" w:rsidRPr="00C40FDE">
          <w:rPr>
            <w:rFonts w:ascii="Times New Roman" w:hAnsi="Times New Roman" w:cs="Times New Roman"/>
            <w:i/>
            <w:lang w:val="en-GB"/>
          </w:rPr>
          <w:t>r</w:t>
        </w:r>
      </w:ins>
      <w:proofErr w:type="spellEnd"/>
      <w:del w:id="155" w:author="Jens Daehner" w:date="2016-09-15T12:59:00Z">
        <w:r w:rsidRPr="00C40FDE" w:rsidDel="009A452B">
          <w:rPr>
            <w:rFonts w:ascii="Times New Roman" w:hAnsi="Times New Roman" w:cs="Times New Roman"/>
            <w:i/>
            <w:lang w:val="en-GB"/>
          </w:rPr>
          <w:delText>n</w:delText>
        </w:r>
      </w:del>
      <w:r w:rsidRPr="00C40FDE">
        <w:rPr>
          <w:rFonts w:ascii="Times New Roman" w:hAnsi="Times New Roman" w:cs="Times New Roman"/>
          <w:i/>
          <w:lang w:val="en-GB"/>
        </w:rPr>
        <w:t xml:space="preserve"> </w:t>
      </w:r>
      <w:proofErr w:type="spellStart"/>
      <w:r w:rsidRPr="00C40FDE">
        <w:rPr>
          <w:rFonts w:ascii="Times New Roman" w:hAnsi="Times New Roman" w:cs="Times New Roman"/>
          <w:i/>
          <w:lang w:val="en-GB"/>
        </w:rPr>
        <w:t>Styl</w:t>
      </w:r>
      <w:proofErr w:type="spellEnd"/>
      <w:ins w:id="156" w:author="Robin" w:date="2016-10-31T08:43:00Z">
        <w:r w:rsidR="006B7F54" w:rsidRPr="00C40FDE">
          <w:rPr>
            <w:rFonts w:ascii="Times New Roman" w:hAnsi="Times New Roman" w:cs="Times New Roman"/>
            <w:lang w:val="en-GB"/>
          </w:rPr>
          <w:t>)</w:t>
        </w:r>
      </w:ins>
      <w:r w:rsidRPr="00C40FDE">
        <w:rPr>
          <w:rFonts w:ascii="Times New Roman" w:hAnsi="Times New Roman" w:cs="Times New Roman"/>
          <w:lang w:val="en-GB"/>
        </w:rPr>
        <w:t xml:space="preserve"> to </w:t>
      </w:r>
      <w:ins w:id="157" w:author="Robin" w:date="2016-10-31T08:43:00Z">
        <w:r w:rsidR="006B7F54" w:rsidRPr="00C40FDE">
          <w:rPr>
            <w:rFonts w:ascii="Times New Roman" w:hAnsi="Times New Roman" w:cs="Times New Roman"/>
            <w:lang w:val="en-GB"/>
          </w:rPr>
          <w:t xml:space="preserve">Olympiad </w:t>
        </w:r>
      </w:ins>
      <w:del w:id="158" w:author="Robin" w:date="2016-10-31T08:43:00Z">
        <w:r w:rsidRPr="00C40FDE" w:rsidDel="006B7F54">
          <w:rPr>
            <w:rFonts w:ascii="Times New Roman" w:hAnsi="Times New Roman" w:cs="Times New Roman"/>
            <w:lang w:val="en-GB"/>
          </w:rPr>
          <w:delText xml:space="preserve">Ol. </w:delText>
        </w:r>
      </w:del>
      <w:r w:rsidRPr="00C40FDE">
        <w:rPr>
          <w:rFonts w:ascii="Times New Roman" w:hAnsi="Times New Roman" w:cs="Times New Roman"/>
          <w:lang w:val="en-GB"/>
        </w:rPr>
        <w:t>90 (</w:t>
      </w:r>
      <w:del w:id="159" w:author="Robin" w:date="2016-10-31T08:43:00Z">
        <w:r w:rsidRPr="00C40FDE" w:rsidDel="006B7F54">
          <w:rPr>
            <w:rFonts w:ascii="Times New Roman" w:hAnsi="Times New Roman" w:cs="Times New Roman"/>
            <w:lang w:val="en-GB"/>
          </w:rPr>
          <w:delText xml:space="preserve">= </w:delText>
        </w:r>
      </w:del>
      <w:r w:rsidRPr="00C40FDE">
        <w:rPr>
          <w:rFonts w:ascii="Times New Roman" w:hAnsi="Times New Roman" w:cs="Times New Roman"/>
          <w:lang w:val="en-GB"/>
        </w:rPr>
        <w:t>460</w:t>
      </w:r>
      <w:ins w:id="160" w:author="Robin" w:date="2016-10-31T08:43:00Z">
        <w:r w:rsidR="006B7F54" w:rsidRPr="00C40FDE">
          <w:rPr>
            <w:rFonts w:ascii="Times New Roman" w:hAnsi="Times New Roman" w:cs="Times New Roman"/>
            <w:lang w:val="en-GB"/>
          </w:rPr>
          <w:t>–</w:t>
        </w:r>
      </w:ins>
      <w:del w:id="161" w:author="Robin" w:date="2016-10-31T08:43:00Z">
        <w:r w:rsidRPr="00C40FDE" w:rsidDel="006B7F54">
          <w:rPr>
            <w:rFonts w:ascii="Times New Roman" w:hAnsi="Times New Roman" w:cs="Times New Roman"/>
            <w:lang w:val="en-GB"/>
          </w:rPr>
          <w:delText>-</w:delText>
        </w:r>
      </w:del>
      <w:r w:rsidRPr="00C40FDE">
        <w:rPr>
          <w:rFonts w:ascii="Times New Roman" w:hAnsi="Times New Roman" w:cs="Times New Roman"/>
          <w:lang w:val="en-GB"/>
        </w:rPr>
        <w:t xml:space="preserve">420 </w:t>
      </w:r>
      <w:r w:rsidR="003354AB" w:rsidRPr="00C40FDE">
        <w:rPr>
          <w:rFonts w:ascii="Times New Roman" w:hAnsi="Times New Roman" w:cs="Times New Roman"/>
          <w:lang w:val="en-GB"/>
        </w:rPr>
        <w:t>BC</w:t>
      </w:r>
      <w:r w:rsidRPr="00C40FDE">
        <w:rPr>
          <w:rFonts w:ascii="Times New Roman" w:hAnsi="Times New Roman" w:cs="Times New Roman"/>
          <w:lang w:val="en-GB"/>
        </w:rPr>
        <w:t xml:space="preserve">); and the third period, the Beautiful style </w:t>
      </w:r>
      <w:del w:id="162" w:author="Robin" w:date="2016-10-31T08:43:00Z">
        <w:r w:rsidR="00CE055B" w:rsidRPr="00C40FDE" w:rsidDel="006B7F54">
          <w:rPr>
            <w:rFonts w:ascii="Times New Roman" w:hAnsi="Times New Roman" w:cs="Times New Roman"/>
            <w:lang w:val="en-GB"/>
          </w:rPr>
          <w:delText xml:space="preserve">or </w:delText>
        </w:r>
      </w:del>
      <w:ins w:id="163" w:author="Robin" w:date="2016-10-31T08:43:00Z">
        <w:r w:rsidR="006B7F54" w:rsidRPr="00C40FDE">
          <w:rPr>
            <w:rFonts w:ascii="Times New Roman" w:hAnsi="Times New Roman" w:cs="Times New Roman"/>
            <w:lang w:val="en-GB"/>
          </w:rPr>
          <w:t>(</w:t>
        </w:r>
      </w:ins>
      <w:proofErr w:type="spellStart"/>
      <w:r w:rsidR="00CE055B" w:rsidRPr="00C40FDE">
        <w:rPr>
          <w:rFonts w:ascii="Times New Roman" w:hAnsi="Times New Roman" w:cs="Times New Roman"/>
          <w:i/>
          <w:lang w:val="en-GB"/>
        </w:rPr>
        <w:t>Schöner</w:t>
      </w:r>
      <w:proofErr w:type="spellEnd"/>
      <w:r w:rsidR="00CE055B" w:rsidRPr="00C40FDE">
        <w:rPr>
          <w:rFonts w:ascii="Times New Roman" w:hAnsi="Times New Roman" w:cs="Times New Roman"/>
          <w:i/>
          <w:lang w:val="en-GB"/>
        </w:rPr>
        <w:t xml:space="preserve"> </w:t>
      </w:r>
      <w:proofErr w:type="spellStart"/>
      <w:r w:rsidR="00CE055B" w:rsidRPr="00C40FDE">
        <w:rPr>
          <w:rFonts w:ascii="Times New Roman" w:hAnsi="Times New Roman" w:cs="Times New Roman"/>
          <w:i/>
          <w:lang w:val="en-GB"/>
        </w:rPr>
        <w:t>Styl</w:t>
      </w:r>
      <w:proofErr w:type="spellEnd"/>
      <w:ins w:id="164" w:author="Robin" w:date="2016-10-31T08:43:00Z">
        <w:r w:rsidR="006B7F54" w:rsidRPr="00C40FDE">
          <w:rPr>
            <w:rFonts w:ascii="Times New Roman" w:hAnsi="Times New Roman" w:cs="Times New Roman"/>
            <w:lang w:val="en-GB"/>
          </w:rPr>
          <w:t>)</w:t>
        </w:r>
      </w:ins>
      <w:r w:rsidR="00CE055B" w:rsidRPr="00C40FDE">
        <w:rPr>
          <w:rFonts w:ascii="Times New Roman" w:hAnsi="Times New Roman" w:cs="Times New Roman"/>
          <w:lang w:val="en-GB"/>
        </w:rPr>
        <w:t xml:space="preserve"> </w:t>
      </w:r>
      <w:r w:rsidRPr="00C40FDE">
        <w:rPr>
          <w:rFonts w:ascii="Times New Roman" w:hAnsi="Times New Roman" w:cs="Times New Roman"/>
          <w:lang w:val="en-GB"/>
        </w:rPr>
        <w:t xml:space="preserve">until </w:t>
      </w:r>
      <w:ins w:id="165" w:author="Robin" w:date="2016-10-31T08:43:00Z">
        <w:r w:rsidR="006B7F54" w:rsidRPr="00C40FDE">
          <w:rPr>
            <w:rFonts w:ascii="Times New Roman" w:hAnsi="Times New Roman" w:cs="Times New Roman"/>
            <w:lang w:val="en-GB"/>
          </w:rPr>
          <w:t>Olympiad</w:t>
        </w:r>
      </w:ins>
      <w:del w:id="166" w:author="Robin" w:date="2016-10-31T08:43:00Z">
        <w:r w:rsidRPr="00C40FDE" w:rsidDel="006B7F54">
          <w:rPr>
            <w:rFonts w:ascii="Times New Roman" w:hAnsi="Times New Roman" w:cs="Times New Roman"/>
            <w:lang w:val="en-GB"/>
          </w:rPr>
          <w:delText>Ol.</w:delText>
        </w:r>
      </w:del>
      <w:r w:rsidRPr="00C40FDE">
        <w:rPr>
          <w:rFonts w:ascii="Times New Roman" w:hAnsi="Times New Roman" w:cs="Times New Roman"/>
          <w:lang w:val="en-GB"/>
        </w:rPr>
        <w:t xml:space="preserve"> 100 (</w:t>
      </w:r>
      <w:del w:id="167" w:author="Robin" w:date="2016-10-31T08:43:00Z">
        <w:r w:rsidRPr="00C40FDE" w:rsidDel="006B7F54">
          <w:rPr>
            <w:rFonts w:ascii="Times New Roman" w:hAnsi="Times New Roman" w:cs="Times New Roman"/>
            <w:lang w:val="en-GB"/>
          </w:rPr>
          <w:delText xml:space="preserve">= </w:delText>
        </w:r>
      </w:del>
      <w:r w:rsidR="00CE055B" w:rsidRPr="00C40FDE">
        <w:rPr>
          <w:rFonts w:ascii="Times New Roman" w:hAnsi="Times New Roman" w:cs="Times New Roman"/>
          <w:lang w:val="en-GB"/>
        </w:rPr>
        <w:t>420</w:t>
      </w:r>
      <w:ins w:id="168" w:author="Robin" w:date="2016-10-31T08:43:00Z">
        <w:r w:rsidR="006B7F54" w:rsidRPr="00C40FDE">
          <w:rPr>
            <w:rFonts w:ascii="Times New Roman" w:hAnsi="Times New Roman" w:cs="Times New Roman"/>
            <w:lang w:val="en-GB"/>
          </w:rPr>
          <w:t>–</w:t>
        </w:r>
      </w:ins>
      <w:del w:id="169" w:author="Robin" w:date="2016-10-31T08:43:00Z">
        <w:r w:rsidR="00CE055B" w:rsidRPr="00C40FDE" w:rsidDel="006B7F54">
          <w:rPr>
            <w:rFonts w:ascii="Times New Roman" w:hAnsi="Times New Roman" w:cs="Times New Roman"/>
            <w:lang w:val="en-GB"/>
          </w:rPr>
          <w:delText>-</w:delText>
        </w:r>
      </w:del>
      <w:r w:rsidRPr="00C40FDE">
        <w:rPr>
          <w:rFonts w:ascii="Times New Roman" w:hAnsi="Times New Roman" w:cs="Times New Roman"/>
          <w:lang w:val="en-GB"/>
        </w:rPr>
        <w:t xml:space="preserve">380 </w:t>
      </w:r>
      <w:r w:rsidR="003354AB" w:rsidRPr="00C40FDE">
        <w:rPr>
          <w:rFonts w:ascii="Times New Roman" w:hAnsi="Times New Roman" w:cs="Times New Roman"/>
          <w:lang w:val="en-GB"/>
        </w:rPr>
        <w:t>BC</w:t>
      </w:r>
      <w:r w:rsidRPr="00C40FDE">
        <w:rPr>
          <w:rFonts w:ascii="Times New Roman" w:hAnsi="Times New Roman" w:cs="Times New Roman"/>
          <w:lang w:val="en-GB"/>
        </w:rPr>
        <w:t>).</w:t>
      </w:r>
      <w:r w:rsidRPr="00C40FDE">
        <w:rPr>
          <w:rStyle w:val="EndnoteReference"/>
          <w:rFonts w:ascii="Times New Roman" w:hAnsi="Times New Roman" w:cs="Times New Roman"/>
          <w:lang w:val="en-GB"/>
        </w:rPr>
        <w:endnoteReference w:id="3"/>
      </w:r>
      <w:r w:rsidRPr="00C40FDE">
        <w:rPr>
          <w:rFonts w:ascii="Times New Roman" w:hAnsi="Times New Roman" w:cs="Times New Roman"/>
          <w:lang w:val="en-GB"/>
        </w:rPr>
        <w:t xml:space="preserve"> It is evident that his classification and chronology do not coincide with the stylistic labels currently adopted in archaeological literature and handbooks. </w:t>
      </w:r>
    </w:p>
    <w:p w:rsidR="00935D8D" w:rsidRDefault="006B1552">
      <w:pPr>
        <w:pStyle w:val="NoteLevel11"/>
        <w:spacing w:line="360" w:lineRule="auto"/>
        <w:rPr>
          <w:del w:id="175" w:author="Robin" w:date="2016-10-31T08:48:00Z"/>
          <w:rFonts w:ascii="Times New Roman" w:hAnsi="Times New Roman" w:cs="Times New Roman"/>
          <w:lang w:val="en-GB"/>
        </w:rPr>
      </w:pPr>
      <w:r w:rsidRPr="00C40FDE">
        <w:rPr>
          <w:rFonts w:ascii="Times New Roman" w:hAnsi="Times New Roman" w:cs="Times New Roman"/>
          <w:lang w:val="en-GB"/>
        </w:rPr>
        <w:lastRenderedPageBreak/>
        <w:t xml:space="preserve">Since the publication of </w:t>
      </w:r>
      <w:proofErr w:type="spellStart"/>
      <w:r w:rsidRPr="00C40FDE">
        <w:rPr>
          <w:rFonts w:ascii="Times New Roman" w:hAnsi="Times New Roman" w:cs="Times New Roman"/>
          <w:lang w:val="en-GB"/>
        </w:rPr>
        <w:t>Vagn</w:t>
      </w:r>
      <w:proofErr w:type="spellEnd"/>
      <w:r w:rsidRPr="00C40FDE">
        <w:rPr>
          <w:rFonts w:ascii="Times New Roman" w:hAnsi="Times New Roman" w:cs="Times New Roman"/>
          <w:lang w:val="en-GB"/>
        </w:rPr>
        <w:t xml:space="preserve"> </w:t>
      </w:r>
      <w:proofErr w:type="spellStart"/>
      <w:r w:rsidRPr="00C40FDE">
        <w:rPr>
          <w:rFonts w:ascii="Times New Roman" w:hAnsi="Times New Roman" w:cs="Times New Roman"/>
          <w:lang w:val="en-GB"/>
        </w:rPr>
        <w:t>Poulsen</w:t>
      </w:r>
      <w:ins w:id="176" w:author="Robin" w:date="2016-10-31T08:46:00Z">
        <w:r w:rsidR="006B7F54" w:rsidRPr="00C40FDE">
          <w:rPr>
            <w:rFonts w:ascii="Times New Roman" w:hAnsi="Times New Roman" w:cs="Times New Roman"/>
            <w:lang w:val="en-GB"/>
          </w:rPr>
          <w:t>’s</w:t>
        </w:r>
        <w:proofErr w:type="spellEnd"/>
        <w:r w:rsidR="006B7F54" w:rsidRPr="00C40FDE">
          <w:rPr>
            <w:rFonts w:ascii="Times New Roman" w:hAnsi="Times New Roman" w:cs="Times New Roman"/>
            <w:lang w:val="en-GB"/>
          </w:rPr>
          <w:t xml:space="preserve"> </w:t>
        </w:r>
        <w:proofErr w:type="spellStart"/>
        <w:r w:rsidR="004978F6" w:rsidRPr="004978F6">
          <w:rPr>
            <w:rFonts w:ascii="Times New Roman" w:hAnsi="Times New Roman" w:cs="Times New Roman"/>
            <w:i/>
            <w:lang w:val="en-GB"/>
            <w:rPrChange w:id="177" w:author="Robin" w:date="2016-10-31T08:48:00Z">
              <w:rPr>
                <w:rFonts w:ascii="Times New Roman" w:hAnsi="Times New Roman" w:cs="Times New Roman"/>
                <w:lang w:val="en-GB"/>
              </w:rPr>
            </w:rPrChange>
          </w:rPr>
          <w:t>Der</w:t>
        </w:r>
        <w:proofErr w:type="spellEnd"/>
        <w:r w:rsidR="004978F6" w:rsidRPr="004978F6">
          <w:rPr>
            <w:rFonts w:ascii="Times New Roman" w:hAnsi="Times New Roman" w:cs="Times New Roman"/>
            <w:i/>
            <w:lang w:val="en-GB"/>
            <w:rPrChange w:id="178" w:author="Robin" w:date="2016-10-31T08:48:00Z">
              <w:rPr>
                <w:rFonts w:ascii="Times New Roman" w:hAnsi="Times New Roman" w:cs="Times New Roman"/>
                <w:lang w:val="en-GB"/>
              </w:rPr>
            </w:rPrChange>
          </w:rPr>
          <w:t xml:space="preserve"> </w:t>
        </w:r>
        <w:proofErr w:type="spellStart"/>
        <w:r w:rsidR="004978F6" w:rsidRPr="004978F6">
          <w:rPr>
            <w:rFonts w:ascii="Times New Roman" w:hAnsi="Times New Roman" w:cs="Times New Roman"/>
            <w:i/>
            <w:lang w:val="en-GB"/>
            <w:rPrChange w:id="179" w:author="Robin" w:date="2016-10-31T08:48:00Z">
              <w:rPr>
                <w:rFonts w:ascii="Times New Roman" w:hAnsi="Times New Roman" w:cs="Times New Roman"/>
                <w:lang w:val="en-GB"/>
              </w:rPr>
            </w:rPrChange>
          </w:rPr>
          <w:t>strenge</w:t>
        </w:r>
        <w:proofErr w:type="spellEnd"/>
        <w:r w:rsidR="004978F6" w:rsidRPr="004978F6">
          <w:rPr>
            <w:rFonts w:ascii="Times New Roman" w:hAnsi="Times New Roman" w:cs="Times New Roman"/>
            <w:i/>
            <w:lang w:val="en-GB"/>
            <w:rPrChange w:id="180" w:author="Robin" w:date="2016-10-31T08:48:00Z">
              <w:rPr>
                <w:rFonts w:ascii="Times New Roman" w:hAnsi="Times New Roman" w:cs="Times New Roman"/>
                <w:lang w:val="en-GB"/>
              </w:rPr>
            </w:rPrChange>
          </w:rPr>
          <w:t xml:space="preserve"> </w:t>
        </w:r>
        <w:proofErr w:type="spellStart"/>
        <w:r w:rsidR="004978F6" w:rsidRPr="004978F6">
          <w:rPr>
            <w:rFonts w:ascii="Times New Roman" w:hAnsi="Times New Roman" w:cs="Times New Roman"/>
            <w:i/>
            <w:lang w:val="en-GB"/>
            <w:rPrChange w:id="181" w:author="Robin" w:date="2016-10-31T08:48:00Z">
              <w:rPr>
                <w:rFonts w:ascii="Times New Roman" w:hAnsi="Times New Roman" w:cs="Times New Roman"/>
                <w:lang w:val="en-GB"/>
              </w:rPr>
            </w:rPrChange>
          </w:rPr>
          <w:t>Stil</w:t>
        </w:r>
      </w:ins>
      <w:proofErr w:type="spellEnd"/>
      <w:r w:rsidRPr="00C40FDE">
        <w:rPr>
          <w:rFonts w:ascii="Times New Roman" w:hAnsi="Times New Roman" w:cs="Times New Roman"/>
          <w:lang w:val="en-GB"/>
        </w:rPr>
        <w:t xml:space="preserve"> in 1937, the term has been used</w:t>
      </w:r>
      <w:del w:id="182" w:author="Robin" w:date="2016-10-31T11:46:00Z">
        <w:r w:rsidRPr="00C40FDE" w:rsidDel="0014511B">
          <w:rPr>
            <w:rFonts w:ascii="Times New Roman" w:hAnsi="Times New Roman" w:cs="Times New Roman"/>
            <w:lang w:val="en-GB"/>
          </w:rPr>
          <w:delText xml:space="preserve"> to</w:delText>
        </w:r>
      </w:del>
      <w:r w:rsidRPr="00C40FDE">
        <w:rPr>
          <w:rFonts w:ascii="Times New Roman" w:hAnsi="Times New Roman" w:cs="Times New Roman"/>
          <w:lang w:val="en-GB"/>
        </w:rPr>
        <w:t xml:space="preserve"> unequivocally </w:t>
      </w:r>
      <w:ins w:id="183" w:author="Jens Daehner" w:date="2016-09-15T13:03:00Z">
        <w:r w:rsidR="009A452B" w:rsidRPr="00C40FDE">
          <w:rPr>
            <w:rFonts w:ascii="Times New Roman" w:hAnsi="Times New Roman" w:cs="Times New Roman"/>
            <w:lang w:val="en-GB"/>
          </w:rPr>
          <w:t xml:space="preserve">to </w:t>
        </w:r>
      </w:ins>
      <w:r w:rsidRPr="00C40FDE">
        <w:rPr>
          <w:rFonts w:ascii="Times New Roman" w:hAnsi="Times New Roman" w:cs="Times New Roman"/>
          <w:lang w:val="en-GB"/>
        </w:rPr>
        <w:t xml:space="preserve">indicate a specific period and style: to </w:t>
      </w:r>
      <w:del w:id="184" w:author="Robin" w:date="2016-10-31T08:47:00Z">
        <w:r w:rsidRPr="00C40FDE" w:rsidDel="006B7F54">
          <w:rPr>
            <w:rFonts w:ascii="Times New Roman" w:hAnsi="Times New Roman" w:cs="Times New Roman"/>
            <w:lang w:val="en-GB"/>
          </w:rPr>
          <w:delText>him</w:delText>
        </w:r>
      </w:del>
      <w:proofErr w:type="spellStart"/>
      <w:ins w:id="185" w:author="Robin" w:date="2016-10-31T08:47:00Z">
        <w:r w:rsidR="006B7F54" w:rsidRPr="00C40FDE">
          <w:rPr>
            <w:rFonts w:ascii="Times New Roman" w:hAnsi="Times New Roman" w:cs="Times New Roman"/>
            <w:lang w:val="en-GB"/>
          </w:rPr>
          <w:t>Poulsen</w:t>
        </w:r>
        <w:proofErr w:type="spellEnd"/>
        <w:r w:rsidR="006B7F54" w:rsidRPr="00C40FDE">
          <w:rPr>
            <w:rFonts w:ascii="Times New Roman" w:hAnsi="Times New Roman" w:cs="Times New Roman"/>
            <w:lang w:val="en-GB"/>
          </w:rPr>
          <w:t xml:space="preserve"> and those who followed</w:t>
        </w:r>
      </w:ins>
      <w:r w:rsidRPr="00C40FDE">
        <w:rPr>
          <w:rFonts w:ascii="Times New Roman" w:hAnsi="Times New Roman" w:cs="Times New Roman"/>
          <w:lang w:val="en-GB"/>
        </w:rPr>
        <w:t xml:space="preserve">, </w:t>
      </w:r>
      <w:proofErr w:type="spellStart"/>
      <w:r w:rsidRPr="00C40FDE">
        <w:rPr>
          <w:rFonts w:ascii="Times New Roman" w:hAnsi="Times New Roman" w:cs="Times New Roman"/>
          <w:lang w:val="en-GB"/>
        </w:rPr>
        <w:t>Kritios</w:t>
      </w:r>
      <w:proofErr w:type="spellEnd"/>
      <w:ins w:id="186" w:author="Robin" w:date="2016-10-31T08:47:00Z">
        <w:r w:rsidR="006B7F54" w:rsidRPr="00C40FDE">
          <w:rPr>
            <w:rFonts w:ascii="Times New Roman" w:hAnsi="Times New Roman" w:cs="Times New Roman"/>
            <w:lang w:val="en-GB"/>
          </w:rPr>
          <w:t>,</w:t>
        </w:r>
      </w:ins>
      <w:r w:rsidRPr="00C40FDE">
        <w:rPr>
          <w:rFonts w:ascii="Times New Roman" w:hAnsi="Times New Roman" w:cs="Times New Roman"/>
          <w:lang w:val="en-GB"/>
        </w:rPr>
        <w:t xml:space="preserve"> </w:t>
      </w:r>
      <w:del w:id="187" w:author="Robin" w:date="2016-10-31T08:47:00Z">
        <w:r w:rsidRPr="00C40FDE" w:rsidDel="006B7F54">
          <w:rPr>
            <w:rFonts w:ascii="Times New Roman" w:hAnsi="Times New Roman" w:cs="Times New Roman"/>
            <w:lang w:val="en-GB"/>
          </w:rPr>
          <w:delText xml:space="preserve">and </w:delText>
        </w:r>
      </w:del>
      <w:proofErr w:type="spellStart"/>
      <w:r w:rsidRPr="00C40FDE">
        <w:rPr>
          <w:rFonts w:ascii="Times New Roman" w:hAnsi="Times New Roman" w:cs="Times New Roman"/>
          <w:lang w:val="en-GB"/>
        </w:rPr>
        <w:t>Nesiotes</w:t>
      </w:r>
      <w:proofErr w:type="spellEnd"/>
      <w:ins w:id="188" w:author="Robin" w:date="2016-10-31T08:47:00Z">
        <w:r w:rsidR="006B7F54" w:rsidRPr="00C40FDE">
          <w:rPr>
            <w:rFonts w:ascii="Times New Roman" w:hAnsi="Times New Roman" w:cs="Times New Roman"/>
            <w:lang w:val="en-GB"/>
          </w:rPr>
          <w:t>,</w:t>
        </w:r>
      </w:ins>
      <w:r w:rsidRPr="00C40FDE">
        <w:rPr>
          <w:rFonts w:ascii="Times New Roman" w:hAnsi="Times New Roman" w:cs="Times New Roman"/>
          <w:lang w:val="en-GB"/>
        </w:rPr>
        <w:t xml:space="preserve"> and the </w:t>
      </w:r>
      <w:proofErr w:type="spellStart"/>
      <w:r w:rsidRPr="00C40FDE">
        <w:rPr>
          <w:rFonts w:ascii="Times New Roman" w:hAnsi="Times New Roman" w:cs="Times New Roman"/>
          <w:lang w:val="en-GB"/>
        </w:rPr>
        <w:t>Tyrannicides</w:t>
      </w:r>
      <w:proofErr w:type="spellEnd"/>
      <w:r w:rsidRPr="00C40FDE">
        <w:rPr>
          <w:rFonts w:ascii="Times New Roman" w:hAnsi="Times New Roman" w:cs="Times New Roman"/>
          <w:lang w:val="en-GB"/>
        </w:rPr>
        <w:t xml:space="preserve"> represented the turning point and the very beginning of a new period and style.</w:t>
      </w:r>
      <w:r w:rsidR="00CE055B" w:rsidRPr="00C40FDE">
        <w:rPr>
          <w:rStyle w:val="EndnoteReference"/>
          <w:rFonts w:ascii="Times New Roman" w:hAnsi="Times New Roman" w:cs="Times New Roman"/>
          <w:lang w:val="en-GB"/>
        </w:rPr>
        <w:endnoteReference w:id="4"/>
      </w:r>
      <w:ins w:id="194" w:author="Robin" w:date="2016-10-31T08:48:00Z">
        <w:r w:rsidR="006B7F54" w:rsidRPr="00C40FDE">
          <w:rPr>
            <w:rFonts w:ascii="Times New Roman" w:hAnsi="Times New Roman" w:cs="Times New Roman"/>
            <w:lang w:val="en-GB"/>
          </w:rPr>
          <w:t xml:space="preserve"> </w:t>
        </w:r>
      </w:ins>
    </w:p>
    <w:p w:rsidR="00935D8D" w:rsidRDefault="006B1552">
      <w:pPr>
        <w:pStyle w:val="NoteLevel11"/>
        <w:spacing w:line="360" w:lineRule="auto"/>
        <w:rPr>
          <w:rFonts w:ascii="Times New Roman" w:hAnsi="Times New Roman" w:cs="Times New Roman"/>
          <w:lang w:val="en-GB"/>
        </w:rPr>
      </w:pPr>
      <w:r w:rsidRPr="00C40FDE">
        <w:rPr>
          <w:rFonts w:ascii="Times New Roman" w:hAnsi="Times New Roman" w:cs="Times New Roman"/>
          <w:lang w:val="en-GB"/>
        </w:rPr>
        <w:t>Ridgway</w:t>
      </w:r>
      <w:ins w:id="195" w:author="Robin" w:date="2016-10-31T08:49:00Z">
        <w:r w:rsidR="006B7F54" w:rsidRPr="00C40FDE">
          <w:rPr>
            <w:rFonts w:ascii="Times New Roman" w:hAnsi="Times New Roman" w:cs="Times New Roman"/>
            <w:lang w:val="en-GB"/>
          </w:rPr>
          <w:t xml:space="preserve"> concurred and</w:t>
        </w:r>
      </w:ins>
      <w:r w:rsidRPr="00C40FDE">
        <w:rPr>
          <w:rFonts w:ascii="Times New Roman" w:hAnsi="Times New Roman" w:cs="Times New Roman"/>
          <w:lang w:val="en-GB"/>
        </w:rPr>
        <w:t xml:space="preserve"> catalogued the most prominent traits</w:t>
      </w:r>
      <w:r w:rsidR="00CE055B" w:rsidRPr="00C40FDE">
        <w:rPr>
          <w:rFonts w:ascii="Times New Roman" w:hAnsi="Times New Roman" w:cs="Times New Roman"/>
          <w:lang w:val="en-GB"/>
        </w:rPr>
        <w:t xml:space="preserve"> of the Severe </w:t>
      </w:r>
      <w:r w:rsidR="006B7F54" w:rsidRPr="00C40FDE">
        <w:rPr>
          <w:rFonts w:ascii="Times New Roman" w:hAnsi="Times New Roman" w:cs="Times New Roman"/>
          <w:lang w:val="en-GB"/>
        </w:rPr>
        <w:t>style</w:t>
      </w:r>
      <w:ins w:id="196" w:author="Robin" w:date="2016-10-31T08:49:00Z">
        <w:r w:rsidR="006B7F54" w:rsidRPr="00C40FDE">
          <w:rPr>
            <w:rFonts w:ascii="Times New Roman" w:hAnsi="Times New Roman" w:cs="Times New Roman"/>
            <w:lang w:val="en-GB"/>
          </w:rPr>
          <w:t>:</w:t>
        </w:r>
      </w:ins>
      <w:ins w:id="197" w:author="Jens Daehner" w:date="2016-09-15T13:03:00Z">
        <w:del w:id="198" w:author="Robin" w:date="2016-10-31T08:49:00Z">
          <w:r w:rsidR="009A452B" w:rsidRPr="00C40FDE" w:rsidDel="006B7F54">
            <w:rPr>
              <w:rFonts w:ascii="Times New Roman" w:hAnsi="Times New Roman" w:cs="Times New Roman"/>
              <w:lang w:val="en-GB"/>
            </w:rPr>
            <w:delText>.</w:delText>
          </w:r>
        </w:del>
      </w:ins>
      <w:del w:id="199" w:author="Jens Daehner" w:date="2016-09-15T13:03:00Z">
        <w:r w:rsidRPr="00C40FDE" w:rsidDel="009A452B">
          <w:rPr>
            <w:rFonts w:ascii="Times New Roman" w:hAnsi="Times New Roman" w:cs="Times New Roman"/>
            <w:lang w:val="en-GB"/>
          </w:rPr>
          <w:delText>;</w:delText>
        </w:r>
      </w:del>
      <w:del w:id="200" w:author="Robin" w:date="2016-10-31T08:49:00Z">
        <w:r w:rsidRPr="00C40FDE" w:rsidDel="006B7F54">
          <w:rPr>
            <w:rFonts w:ascii="Times New Roman" w:hAnsi="Times New Roman" w:cs="Times New Roman"/>
            <w:lang w:val="en-GB"/>
          </w:rPr>
          <w:delText xml:space="preserve"> </w:delText>
        </w:r>
      </w:del>
      <w:ins w:id="201" w:author="Jens Daehner" w:date="2016-09-15T13:03:00Z">
        <w:del w:id="202" w:author="Robin" w:date="2016-10-31T08:49:00Z">
          <w:r w:rsidR="009A452B" w:rsidRPr="00C40FDE" w:rsidDel="006B7F54">
            <w:rPr>
              <w:rFonts w:ascii="Times New Roman" w:hAnsi="Times New Roman" w:cs="Times New Roman"/>
              <w:lang w:val="en-GB"/>
            </w:rPr>
            <w:delText>T</w:delText>
          </w:r>
        </w:del>
      </w:ins>
      <w:del w:id="203" w:author="Jens Daehner" w:date="2016-09-15T13:03:00Z">
        <w:r w:rsidRPr="00C40FDE" w:rsidDel="009A452B">
          <w:rPr>
            <w:rFonts w:ascii="Times New Roman" w:hAnsi="Times New Roman" w:cs="Times New Roman"/>
            <w:lang w:val="en-GB"/>
          </w:rPr>
          <w:delText>t</w:delText>
        </w:r>
      </w:del>
      <w:del w:id="204" w:author="Robin" w:date="2016-10-31T08:49:00Z">
        <w:r w:rsidRPr="00C40FDE" w:rsidDel="006B7F54">
          <w:rPr>
            <w:rFonts w:ascii="Times New Roman" w:hAnsi="Times New Roman" w:cs="Times New Roman"/>
            <w:lang w:val="en-GB"/>
          </w:rPr>
          <w:delText>o her</w:delText>
        </w:r>
      </w:del>
      <w:ins w:id="205" w:author="Jens Daehner" w:date="2016-09-15T13:04:00Z">
        <w:del w:id="206" w:author="Robin" w:date="2016-10-31T08:49:00Z">
          <w:r w:rsidR="009A452B" w:rsidRPr="00C40FDE" w:rsidDel="006B7F54">
            <w:rPr>
              <w:rFonts w:ascii="Times New Roman" w:hAnsi="Times New Roman" w:cs="Times New Roman"/>
              <w:lang w:val="en-GB"/>
            </w:rPr>
            <w:delText>,</w:delText>
          </w:r>
        </w:del>
      </w:ins>
      <w:del w:id="207" w:author="Jens Daehner" w:date="2016-09-15T13:04:00Z">
        <w:r w:rsidRPr="00C40FDE" w:rsidDel="009A452B">
          <w:rPr>
            <w:rFonts w:ascii="Times New Roman" w:hAnsi="Times New Roman" w:cs="Times New Roman"/>
            <w:lang w:val="en-GB"/>
          </w:rPr>
          <w:delText>:</w:delText>
        </w:r>
      </w:del>
      <w:r w:rsidRPr="00C40FDE">
        <w:rPr>
          <w:rFonts w:ascii="Times New Roman" w:hAnsi="Times New Roman" w:cs="Times New Roman"/>
          <w:lang w:val="en-GB"/>
        </w:rPr>
        <w:t xml:space="preserve"> “the official date of the </w:t>
      </w:r>
      <w:proofErr w:type="spellStart"/>
      <w:r w:rsidRPr="00C40FDE">
        <w:rPr>
          <w:rFonts w:ascii="Times New Roman" w:hAnsi="Times New Roman" w:cs="Times New Roman"/>
          <w:lang w:val="en-GB"/>
        </w:rPr>
        <w:t>Tyrannicide</w:t>
      </w:r>
      <w:proofErr w:type="spellEnd"/>
      <w:r w:rsidRPr="00C40FDE">
        <w:rPr>
          <w:rFonts w:ascii="Times New Roman" w:hAnsi="Times New Roman" w:cs="Times New Roman"/>
          <w:lang w:val="en-GB"/>
        </w:rPr>
        <w:t xml:space="preserve"> group by </w:t>
      </w:r>
      <w:proofErr w:type="spellStart"/>
      <w:r w:rsidRPr="00C40FDE">
        <w:rPr>
          <w:rFonts w:ascii="Times New Roman" w:hAnsi="Times New Roman" w:cs="Times New Roman"/>
          <w:lang w:val="en-GB"/>
        </w:rPr>
        <w:t>Kritios</w:t>
      </w:r>
      <w:proofErr w:type="spellEnd"/>
      <w:r w:rsidRPr="00C40FDE">
        <w:rPr>
          <w:rFonts w:ascii="Times New Roman" w:hAnsi="Times New Roman" w:cs="Times New Roman"/>
          <w:lang w:val="en-GB"/>
        </w:rPr>
        <w:t xml:space="preserve"> and </w:t>
      </w:r>
      <w:proofErr w:type="spellStart"/>
      <w:r w:rsidRPr="00C40FDE">
        <w:rPr>
          <w:rFonts w:ascii="Times New Roman" w:hAnsi="Times New Roman" w:cs="Times New Roman"/>
          <w:lang w:val="en-GB"/>
        </w:rPr>
        <w:t>Nesiotes</w:t>
      </w:r>
      <w:proofErr w:type="spellEnd"/>
      <w:r w:rsidRPr="00C40FDE">
        <w:rPr>
          <w:rFonts w:ascii="Times New Roman" w:hAnsi="Times New Roman" w:cs="Times New Roman"/>
          <w:lang w:val="en-GB"/>
        </w:rPr>
        <w:t xml:space="preserve">, 477 </w:t>
      </w:r>
      <w:r w:rsidR="003354AB" w:rsidRPr="00C40FDE">
        <w:rPr>
          <w:rFonts w:ascii="Times New Roman" w:hAnsi="Times New Roman" w:cs="Times New Roman"/>
          <w:lang w:val="en-GB"/>
        </w:rPr>
        <w:t>BC</w:t>
      </w:r>
      <w:r w:rsidRPr="00C40FDE">
        <w:rPr>
          <w:rFonts w:ascii="Times New Roman" w:hAnsi="Times New Roman" w:cs="Times New Roman"/>
          <w:lang w:val="en-GB"/>
        </w:rPr>
        <w:t>, can therefore be considered the legal birthday of the Severe style.”</w:t>
      </w:r>
      <w:r w:rsidRPr="00C40FDE">
        <w:rPr>
          <w:rStyle w:val="EndnoteReference"/>
          <w:rFonts w:ascii="Times New Roman" w:hAnsi="Times New Roman" w:cs="Times New Roman"/>
          <w:lang w:val="en-GB"/>
        </w:rPr>
        <w:endnoteReference w:id="5"/>
      </w:r>
      <w:r w:rsidRPr="00C40FDE">
        <w:rPr>
          <w:rFonts w:ascii="Times New Roman" w:hAnsi="Times New Roman" w:cs="Times New Roman"/>
          <w:lang w:val="en-GB"/>
        </w:rPr>
        <w:t xml:space="preserve"> More recently, Stewart </w:t>
      </w:r>
      <w:del w:id="217" w:author="Robin" w:date="2016-10-31T08:49:00Z">
        <w:r w:rsidRPr="00C40FDE" w:rsidDel="006B7F54">
          <w:rPr>
            <w:rFonts w:ascii="Times New Roman" w:hAnsi="Times New Roman" w:cs="Times New Roman"/>
            <w:lang w:val="en-GB"/>
          </w:rPr>
          <w:delText xml:space="preserve">defines </w:delText>
        </w:r>
      </w:del>
      <w:ins w:id="218" w:author="Robin" w:date="2016-10-31T08:49:00Z">
        <w:r w:rsidR="006B7F54" w:rsidRPr="00C40FDE">
          <w:rPr>
            <w:rFonts w:ascii="Times New Roman" w:hAnsi="Times New Roman" w:cs="Times New Roman"/>
            <w:lang w:val="en-GB"/>
          </w:rPr>
          <w:t xml:space="preserve">defined </w:t>
        </w:r>
      </w:ins>
      <w:r w:rsidRPr="00C40FDE">
        <w:rPr>
          <w:rFonts w:ascii="Times New Roman" w:hAnsi="Times New Roman" w:cs="Times New Roman"/>
          <w:lang w:val="en-GB"/>
        </w:rPr>
        <w:t xml:space="preserve">this cultural and artistic phase and </w:t>
      </w:r>
      <w:del w:id="219" w:author="Robin" w:date="2016-10-31T08:49:00Z">
        <w:r w:rsidRPr="00C40FDE" w:rsidDel="006B7F54">
          <w:rPr>
            <w:rFonts w:ascii="Times New Roman" w:hAnsi="Times New Roman" w:cs="Times New Roman"/>
            <w:lang w:val="en-GB"/>
          </w:rPr>
          <w:delText>concludes</w:delText>
        </w:r>
      </w:del>
      <w:ins w:id="220" w:author="Robin" w:date="2016-10-31T08:49:00Z">
        <w:r w:rsidR="006B7F54" w:rsidRPr="00C40FDE">
          <w:rPr>
            <w:rFonts w:ascii="Times New Roman" w:hAnsi="Times New Roman" w:cs="Times New Roman"/>
            <w:lang w:val="en-GB"/>
          </w:rPr>
          <w:t>concluded</w:t>
        </w:r>
      </w:ins>
      <w:ins w:id="221" w:author="Jens Daehner" w:date="2016-09-15T13:05:00Z">
        <w:r w:rsidR="009A452B" w:rsidRPr="00C40FDE">
          <w:rPr>
            <w:rFonts w:ascii="Times New Roman" w:hAnsi="Times New Roman" w:cs="Times New Roman"/>
            <w:lang w:val="en-GB"/>
          </w:rPr>
          <w:t>,</w:t>
        </w:r>
      </w:ins>
      <w:del w:id="222" w:author="Jens Daehner" w:date="2016-09-15T13:05:00Z">
        <w:r w:rsidRPr="00C40FDE" w:rsidDel="009A452B">
          <w:rPr>
            <w:rFonts w:ascii="Times New Roman" w:hAnsi="Times New Roman" w:cs="Times New Roman"/>
            <w:lang w:val="en-GB"/>
          </w:rPr>
          <w:delText>:</w:delText>
        </w:r>
      </w:del>
      <w:r w:rsidRPr="00C40FDE">
        <w:rPr>
          <w:rFonts w:ascii="Times New Roman" w:hAnsi="Times New Roman" w:cs="Times New Roman"/>
          <w:lang w:val="en-GB"/>
        </w:rPr>
        <w:t xml:space="preserve"> “the totality of the evidence from the stratigraphy, architecture, pottery, and sculpture of the Acropolis deposits supports the theory that the Severe </w:t>
      </w:r>
      <w:r w:rsidR="006B7F54" w:rsidRPr="00C40FDE">
        <w:rPr>
          <w:rFonts w:ascii="Times New Roman" w:hAnsi="Times New Roman" w:cs="Times New Roman"/>
          <w:lang w:val="en-GB"/>
        </w:rPr>
        <w:t>Style</w:t>
      </w:r>
      <w:r w:rsidRPr="00C40FDE">
        <w:rPr>
          <w:rFonts w:ascii="Times New Roman" w:hAnsi="Times New Roman" w:cs="Times New Roman"/>
          <w:lang w:val="en-GB"/>
        </w:rPr>
        <w:t xml:space="preserve"> began (just) after the Persian sack.”</w:t>
      </w:r>
      <w:r w:rsidRPr="00C40FDE">
        <w:rPr>
          <w:rStyle w:val="EndnoteReference"/>
          <w:rFonts w:ascii="Times New Roman" w:hAnsi="Times New Roman" w:cs="Times New Roman"/>
          <w:lang w:val="en-GB"/>
        </w:rPr>
        <w:endnoteReference w:id="6"/>
      </w:r>
      <w:r w:rsidRPr="00C40FDE">
        <w:rPr>
          <w:rFonts w:ascii="Times New Roman" w:hAnsi="Times New Roman" w:cs="Times New Roman"/>
          <w:lang w:val="en-GB"/>
        </w:rPr>
        <w:t xml:space="preserve"> </w:t>
      </w:r>
      <w:del w:id="227" w:author="Robin" w:date="2016-10-31T08:51:00Z">
        <w:r w:rsidRPr="00C40FDE" w:rsidDel="006B7F54">
          <w:rPr>
            <w:rFonts w:ascii="Times New Roman" w:hAnsi="Times New Roman" w:cs="Times New Roman"/>
            <w:lang w:val="en-GB"/>
          </w:rPr>
          <w:delText>The scholar</w:delText>
        </w:r>
      </w:del>
      <w:ins w:id="228" w:author="Robin" w:date="2016-10-31T08:51:00Z">
        <w:r w:rsidR="006B7F54" w:rsidRPr="00C40FDE">
          <w:rPr>
            <w:rFonts w:ascii="Times New Roman" w:hAnsi="Times New Roman" w:cs="Times New Roman"/>
            <w:lang w:val="en-GB"/>
          </w:rPr>
          <w:t>Stewart</w:t>
        </w:r>
      </w:ins>
      <w:r w:rsidRPr="00C40FDE">
        <w:rPr>
          <w:rFonts w:ascii="Times New Roman" w:hAnsi="Times New Roman" w:cs="Times New Roman"/>
          <w:lang w:val="en-GB"/>
        </w:rPr>
        <w:t xml:space="preserve"> considers the </w:t>
      </w:r>
      <w:proofErr w:type="spellStart"/>
      <w:r w:rsidRPr="00C40FDE">
        <w:rPr>
          <w:rFonts w:ascii="Times New Roman" w:hAnsi="Times New Roman" w:cs="Times New Roman"/>
          <w:lang w:val="en-GB"/>
        </w:rPr>
        <w:t>Tyrannicides</w:t>
      </w:r>
      <w:proofErr w:type="spellEnd"/>
      <w:del w:id="229" w:author="Jens Daehner" w:date="2016-09-15T13:05:00Z">
        <w:r w:rsidRPr="00C40FDE" w:rsidDel="009A452B">
          <w:rPr>
            <w:rFonts w:ascii="Times New Roman" w:hAnsi="Times New Roman" w:cs="Times New Roman"/>
            <w:lang w:val="en-GB"/>
          </w:rPr>
          <w:delText>,</w:delText>
        </w:r>
      </w:del>
      <w:r w:rsidRPr="00C40FDE">
        <w:rPr>
          <w:rFonts w:ascii="Times New Roman" w:hAnsi="Times New Roman" w:cs="Times New Roman"/>
          <w:lang w:val="en-GB"/>
        </w:rPr>
        <w:t xml:space="preserve"> “not only the earliest dated monuments in the </w:t>
      </w:r>
      <w:r w:rsidRPr="00C40FDE">
        <w:rPr>
          <w:rFonts w:ascii="Times New Roman" w:hAnsi="Times New Roman" w:cs="Times New Roman"/>
          <w:i/>
          <w:lang w:val="en-GB"/>
        </w:rPr>
        <w:t>new style</w:t>
      </w:r>
      <w:r w:rsidRPr="00C40FDE">
        <w:rPr>
          <w:rFonts w:ascii="Times New Roman" w:hAnsi="Times New Roman" w:cs="Times New Roman"/>
          <w:lang w:val="en-GB"/>
        </w:rPr>
        <w:t xml:space="preserve"> but also themselves </w:t>
      </w:r>
      <w:r w:rsidRPr="00C40FDE">
        <w:rPr>
          <w:rFonts w:ascii="Times New Roman" w:hAnsi="Times New Roman" w:cs="Times New Roman"/>
          <w:i/>
          <w:lang w:val="en-GB"/>
        </w:rPr>
        <w:t>revolutionary</w:t>
      </w:r>
      <w:r w:rsidRPr="00C40FDE">
        <w:rPr>
          <w:rFonts w:ascii="Times New Roman" w:hAnsi="Times New Roman" w:cs="Times New Roman"/>
          <w:lang w:val="en-GB"/>
        </w:rPr>
        <w:t>.”</w:t>
      </w:r>
      <w:r w:rsidRPr="00C40FDE">
        <w:rPr>
          <w:rStyle w:val="EndnoteReference"/>
          <w:rFonts w:ascii="Times New Roman" w:hAnsi="Times New Roman" w:cs="Times New Roman"/>
          <w:lang w:val="en-GB"/>
        </w:rPr>
        <w:endnoteReference w:id="7"/>
      </w:r>
    </w:p>
    <w:p w:rsidR="00935D8D" w:rsidRDefault="006B1552">
      <w:pPr>
        <w:pStyle w:val="NoteLevel11"/>
        <w:spacing w:line="360" w:lineRule="auto"/>
        <w:rPr>
          <w:rFonts w:ascii="Times New Roman" w:hAnsi="Times New Roman" w:cs="Times New Roman"/>
          <w:lang w:val="en-GB"/>
        </w:rPr>
      </w:pPr>
      <w:del w:id="235" w:author="Robin" w:date="2016-10-31T08:52:00Z">
        <w:r w:rsidRPr="00C40FDE" w:rsidDel="00C364F6">
          <w:rPr>
            <w:rFonts w:ascii="Times New Roman" w:hAnsi="Times New Roman" w:cs="Times New Roman"/>
            <w:lang w:val="en-GB"/>
          </w:rPr>
          <w:delText>From my point of view, w</w:delText>
        </w:r>
      </w:del>
      <w:ins w:id="236" w:author="Robin" w:date="2016-10-31T08:52:00Z">
        <w:r w:rsidR="00C364F6" w:rsidRPr="00C40FDE">
          <w:rPr>
            <w:rFonts w:ascii="Times New Roman" w:hAnsi="Times New Roman" w:cs="Times New Roman"/>
            <w:lang w:val="en-GB"/>
          </w:rPr>
          <w:t>W</w:t>
        </w:r>
      </w:ins>
      <w:r w:rsidRPr="00C40FDE">
        <w:rPr>
          <w:rFonts w:ascii="Times New Roman" w:hAnsi="Times New Roman" w:cs="Times New Roman"/>
          <w:lang w:val="en-GB"/>
        </w:rPr>
        <w:t xml:space="preserve">hich new and revolutionary stylistic and technical criteria do we find looking at the artistic production of </w:t>
      </w:r>
      <w:proofErr w:type="spellStart"/>
      <w:r w:rsidRPr="00C40FDE">
        <w:rPr>
          <w:rFonts w:ascii="Times New Roman" w:hAnsi="Times New Roman" w:cs="Times New Roman"/>
          <w:lang w:val="en-GB"/>
        </w:rPr>
        <w:t>Kritios</w:t>
      </w:r>
      <w:proofErr w:type="spellEnd"/>
      <w:r w:rsidRPr="00C40FDE">
        <w:rPr>
          <w:rFonts w:ascii="Times New Roman" w:hAnsi="Times New Roman" w:cs="Times New Roman"/>
          <w:lang w:val="en-GB"/>
        </w:rPr>
        <w:t xml:space="preserve"> and </w:t>
      </w:r>
      <w:proofErr w:type="spellStart"/>
      <w:r w:rsidRPr="00C40FDE">
        <w:rPr>
          <w:rFonts w:ascii="Times New Roman" w:hAnsi="Times New Roman" w:cs="Times New Roman"/>
          <w:lang w:val="en-GB"/>
        </w:rPr>
        <w:t>Nesiotes</w:t>
      </w:r>
      <w:proofErr w:type="spellEnd"/>
      <w:r w:rsidRPr="00C40FDE">
        <w:rPr>
          <w:rFonts w:ascii="Times New Roman" w:hAnsi="Times New Roman" w:cs="Times New Roman"/>
          <w:lang w:val="en-GB"/>
        </w:rPr>
        <w:t xml:space="preserve"> in comparison with </w:t>
      </w:r>
      <w:del w:id="237" w:author="Jens Daehner" w:date="2016-09-15T13:06:00Z">
        <w:r w:rsidRPr="00C40FDE" w:rsidDel="009A452B">
          <w:rPr>
            <w:rFonts w:ascii="Times New Roman" w:hAnsi="Times New Roman" w:cs="Times New Roman"/>
            <w:lang w:val="en-GB"/>
          </w:rPr>
          <w:delText xml:space="preserve">the </w:delText>
        </w:r>
      </w:del>
      <w:r w:rsidRPr="00C40FDE">
        <w:rPr>
          <w:rFonts w:ascii="Times New Roman" w:hAnsi="Times New Roman" w:cs="Times New Roman"/>
          <w:lang w:val="en-GB"/>
        </w:rPr>
        <w:t xml:space="preserve">previous sculptures? And </w:t>
      </w:r>
      <w:del w:id="238" w:author="Jens Daehner" w:date="2016-09-15T13:06:00Z">
        <w:r w:rsidRPr="00C40FDE" w:rsidDel="009A452B">
          <w:rPr>
            <w:rFonts w:ascii="Times New Roman" w:hAnsi="Times New Roman" w:cs="Times New Roman"/>
            <w:lang w:val="en-GB"/>
          </w:rPr>
          <w:delText xml:space="preserve">which </w:delText>
        </w:r>
      </w:del>
      <w:ins w:id="239" w:author="Jens Daehner" w:date="2016-09-15T13:06:00Z">
        <w:r w:rsidR="009A452B" w:rsidRPr="00C40FDE">
          <w:rPr>
            <w:rFonts w:ascii="Times New Roman" w:hAnsi="Times New Roman" w:cs="Times New Roman"/>
            <w:lang w:val="en-GB"/>
          </w:rPr>
          <w:t xml:space="preserve">what kind of </w:t>
        </w:r>
      </w:ins>
      <w:r w:rsidRPr="00C40FDE">
        <w:rPr>
          <w:rFonts w:ascii="Times New Roman" w:hAnsi="Times New Roman" w:cs="Times New Roman"/>
          <w:lang w:val="en-GB"/>
        </w:rPr>
        <w:t xml:space="preserve">appreciation of their works of art can we find </w:t>
      </w:r>
      <w:del w:id="240" w:author="Jens Daehner" w:date="2016-09-15T13:06:00Z">
        <w:r w:rsidRPr="00C40FDE" w:rsidDel="009A452B">
          <w:rPr>
            <w:rFonts w:ascii="Times New Roman" w:hAnsi="Times New Roman" w:cs="Times New Roman"/>
            <w:lang w:val="en-GB"/>
          </w:rPr>
          <w:delText xml:space="preserve">reading </w:delText>
        </w:r>
      </w:del>
      <w:ins w:id="241" w:author="Jens Daehner" w:date="2016-09-15T13:06:00Z">
        <w:r w:rsidR="009A452B" w:rsidRPr="00C40FDE">
          <w:rPr>
            <w:rFonts w:ascii="Times New Roman" w:hAnsi="Times New Roman" w:cs="Times New Roman"/>
            <w:lang w:val="en-GB"/>
          </w:rPr>
          <w:t xml:space="preserve">in </w:t>
        </w:r>
      </w:ins>
      <w:r w:rsidRPr="00C40FDE">
        <w:rPr>
          <w:rFonts w:ascii="Times New Roman" w:hAnsi="Times New Roman" w:cs="Times New Roman"/>
          <w:lang w:val="en-GB"/>
        </w:rPr>
        <w:t xml:space="preserve">ancient literary sources? Furthermore, does </w:t>
      </w:r>
      <w:ins w:id="242" w:author="Robin" w:date="2016-10-31T08:53:00Z">
        <w:r w:rsidR="00C364F6" w:rsidRPr="00C40FDE">
          <w:rPr>
            <w:rFonts w:ascii="Times New Roman" w:hAnsi="Times New Roman" w:cs="Times New Roman"/>
            <w:lang w:val="en-GB"/>
          </w:rPr>
          <w:t xml:space="preserve">the word </w:t>
        </w:r>
      </w:ins>
      <w:r w:rsidRPr="00C40FDE">
        <w:rPr>
          <w:rFonts w:ascii="Times New Roman" w:hAnsi="Times New Roman" w:cs="Times New Roman"/>
          <w:lang w:val="en-GB"/>
        </w:rPr>
        <w:t>“severe” correctly translate Greek and Latin adjectives?</w:t>
      </w:r>
    </w:p>
    <w:p w:rsidR="00935D8D" w:rsidRDefault="00935D8D">
      <w:pPr>
        <w:pStyle w:val="NoteLevel11"/>
        <w:spacing w:line="360" w:lineRule="auto"/>
        <w:rPr>
          <w:rFonts w:ascii="Times New Roman" w:hAnsi="Times New Roman" w:cs="Times New Roman"/>
          <w:lang w:val="en-GB"/>
        </w:rPr>
      </w:pPr>
    </w:p>
    <w:p w:rsidR="00935D8D" w:rsidRDefault="00C364F6">
      <w:pPr>
        <w:pStyle w:val="NoteLevel11"/>
        <w:spacing w:line="360" w:lineRule="auto"/>
        <w:rPr>
          <w:rFonts w:ascii="Times New Roman" w:hAnsi="Times New Roman" w:cs="Times New Roman"/>
          <w:lang w:val="en-GB"/>
        </w:rPr>
      </w:pPr>
      <w:ins w:id="243" w:author="Robin" w:date="2016-10-31T08:53:00Z">
        <w:r w:rsidRPr="00C40FDE">
          <w:rPr>
            <w:rFonts w:ascii="Times New Roman" w:hAnsi="Times New Roman" w:cs="Times New Roman"/>
            <w:lang w:val="en-GB"/>
          </w:rPr>
          <w:t>[A-head]</w:t>
        </w:r>
      </w:ins>
      <w:r w:rsidR="00CE055B" w:rsidRPr="00C40FDE">
        <w:rPr>
          <w:rFonts w:ascii="Times New Roman" w:hAnsi="Times New Roman" w:cs="Times New Roman"/>
          <w:lang w:val="en-GB"/>
        </w:rPr>
        <w:t xml:space="preserve">2. Signed </w:t>
      </w:r>
      <w:ins w:id="244" w:author="Robin" w:date="2016-10-31T08:53:00Z">
        <w:r w:rsidRPr="00C40FDE">
          <w:rPr>
            <w:rFonts w:ascii="Times New Roman" w:hAnsi="Times New Roman" w:cs="Times New Roman"/>
            <w:lang w:val="en-GB"/>
          </w:rPr>
          <w:t>B</w:t>
        </w:r>
      </w:ins>
      <w:del w:id="245" w:author="Robin" w:date="2016-10-31T08:53:00Z">
        <w:r w:rsidR="00CE055B" w:rsidRPr="00C40FDE" w:rsidDel="00C364F6">
          <w:rPr>
            <w:rFonts w:ascii="Times New Roman" w:hAnsi="Times New Roman" w:cs="Times New Roman"/>
            <w:lang w:val="en-GB"/>
          </w:rPr>
          <w:delText>b</w:delText>
        </w:r>
      </w:del>
      <w:r w:rsidR="00CE055B" w:rsidRPr="00C40FDE">
        <w:rPr>
          <w:rFonts w:ascii="Times New Roman" w:hAnsi="Times New Roman" w:cs="Times New Roman"/>
          <w:lang w:val="en-GB"/>
        </w:rPr>
        <w:t xml:space="preserve">ases, </w:t>
      </w:r>
      <w:ins w:id="246" w:author="Robin" w:date="2016-10-31T08:53:00Z">
        <w:r w:rsidRPr="00C40FDE">
          <w:rPr>
            <w:rFonts w:ascii="Times New Roman" w:hAnsi="Times New Roman" w:cs="Times New Roman"/>
            <w:lang w:val="en-GB"/>
          </w:rPr>
          <w:t>D</w:t>
        </w:r>
      </w:ins>
      <w:del w:id="247" w:author="Robin" w:date="2016-10-31T08:53:00Z">
        <w:r w:rsidR="00CE055B" w:rsidRPr="00C40FDE" w:rsidDel="00C364F6">
          <w:rPr>
            <w:rFonts w:ascii="Times New Roman" w:hAnsi="Times New Roman" w:cs="Times New Roman"/>
            <w:lang w:val="en-GB"/>
          </w:rPr>
          <w:delText>d</w:delText>
        </w:r>
      </w:del>
      <w:r w:rsidR="00CE055B" w:rsidRPr="00C40FDE">
        <w:rPr>
          <w:rFonts w:ascii="Times New Roman" w:hAnsi="Times New Roman" w:cs="Times New Roman"/>
          <w:lang w:val="en-GB"/>
        </w:rPr>
        <w:t xml:space="preserve">owel </w:t>
      </w:r>
      <w:ins w:id="248" w:author="Robin" w:date="2016-10-31T08:53:00Z">
        <w:r w:rsidRPr="00C40FDE">
          <w:rPr>
            <w:rFonts w:ascii="Times New Roman" w:hAnsi="Times New Roman" w:cs="Times New Roman"/>
            <w:lang w:val="en-GB"/>
          </w:rPr>
          <w:t>H</w:t>
        </w:r>
      </w:ins>
      <w:del w:id="249" w:author="Robin" w:date="2016-10-31T08:53:00Z">
        <w:r w:rsidR="00CE055B" w:rsidRPr="00C40FDE" w:rsidDel="00C364F6">
          <w:rPr>
            <w:rFonts w:ascii="Times New Roman" w:hAnsi="Times New Roman" w:cs="Times New Roman"/>
            <w:lang w:val="en-GB"/>
          </w:rPr>
          <w:delText>h</w:delText>
        </w:r>
      </w:del>
      <w:r w:rsidR="00CE055B" w:rsidRPr="00C40FDE">
        <w:rPr>
          <w:rFonts w:ascii="Times New Roman" w:hAnsi="Times New Roman" w:cs="Times New Roman"/>
          <w:lang w:val="en-GB"/>
        </w:rPr>
        <w:t>oles</w:t>
      </w:r>
      <w:ins w:id="250" w:author="Jens Daehner" w:date="2016-09-15T13:07:00Z">
        <w:r w:rsidR="009A452B" w:rsidRPr="00C40FDE">
          <w:rPr>
            <w:rFonts w:ascii="Times New Roman" w:hAnsi="Times New Roman" w:cs="Times New Roman"/>
            <w:lang w:val="en-GB"/>
          </w:rPr>
          <w:t>,</w:t>
        </w:r>
      </w:ins>
      <w:r w:rsidR="00CE055B" w:rsidRPr="00C40FDE">
        <w:rPr>
          <w:rFonts w:ascii="Times New Roman" w:hAnsi="Times New Roman" w:cs="Times New Roman"/>
          <w:lang w:val="en-GB"/>
        </w:rPr>
        <w:t xml:space="preserve"> and </w:t>
      </w:r>
      <w:ins w:id="251" w:author="Robin" w:date="2016-10-31T09:06:00Z">
        <w:r w:rsidR="00497F28" w:rsidRPr="00C40FDE">
          <w:rPr>
            <w:rFonts w:ascii="Times New Roman" w:hAnsi="Times New Roman" w:cs="Times New Roman"/>
            <w:lang w:val="en-GB"/>
          </w:rPr>
          <w:t>Iconography</w:t>
        </w:r>
      </w:ins>
      <w:del w:id="252" w:author="Robin" w:date="2016-10-31T08:53:00Z">
        <w:r w:rsidR="00CE055B" w:rsidRPr="00C40FDE" w:rsidDel="00C364F6">
          <w:rPr>
            <w:rFonts w:ascii="Times New Roman" w:hAnsi="Times New Roman" w:cs="Times New Roman"/>
            <w:lang w:val="en-GB"/>
          </w:rPr>
          <w:delText>s</w:delText>
        </w:r>
      </w:del>
      <w:del w:id="253" w:author="Robin" w:date="2016-10-31T09:06:00Z">
        <w:r w:rsidR="00CE055B" w:rsidRPr="00C40FDE" w:rsidDel="00497F28">
          <w:rPr>
            <w:rFonts w:ascii="Times New Roman" w:hAnsi="Times New Roman" w:cs="Times New Roman"/>
            <w:lang w:val="en-GB"/>
          </w:rPr>
          <w:delText>chemes</w:delText>
        </w:r>
      </w:del>
    </w:p>
    <w:p w:rsidR="00935D8D" w:rsidRDefault="00935D8D">
      <w:pPr>
        <w:pStyle w:val="NoteLevel11"/>
        <w:spacing w:line="360" w:lineRule="auto"/>
        <w:rPr>
          <w:ins w:id="254" w:author="Robin" w:date="2016-12-21T11:10:00Z"/>
          <w:rFonts w:ascii="Times New Roman" w:hAnsi="Times New Roman" w:cs="Times New Roman"/>
          <w:lang w:val="en-GB"/>
        </w:rPr>
      </w:pPr>
    </w:p>
    <w:p w:rsidR="00935D8D" w:rsidRDefault="006B1552">
      <w:pPr>
        <w:pStyle w:val="NoteLevel11"/>
        <w:spacing w:line="360" w:lineRule="auto"/>
        <w:rPr>
          <w:rFonts w:ascii="Times New Roman" w:hAnsi="Times New Roman" w:cs="Times New Roman"/>
          <w:lang w:val="en-GB"/>
        </w:rPr>
      </w:pPr>
      <w:r w:rsidRPr="00C40FDE">
        <w:rPr>
          <w:rFonts w:ascii="Times New Roman" w:hAnsi="Times New Roman" w:cs="Times New Roman"/>
          <w:lang w:val="en-GB"/>
        </w:rPr>
        <w:t xml:space="preserve">The names of the artists </w:t>
      </w:r>
      <w:proofErr w:type="spellStart"/>
      <w:r w:rsidRPr="00C40FDE">
        <w:rPr>
          <w:rFonts w:ascii="Times New Roman" w:hAnsi="Times New Roman" w:cs="Times New Roman"/>
          <w:lang w:val="en-GB"/>
        </w:rPr>
        <w:t>Kritios</w:t>
      </w:r>
      <w:proofErr w:type="spellEnd"/>
      <w:r w:rsidRPr="00C40FDE">
        <w:rPr>
          <w:rFonts w:ascii="Times New Roman" w:hAnsi="Times New Roman" w:cs="Times New Roman"/>
          <w:lang w:val="en-GB"/>
        </w:rPr>
        <w:t xml:space="preserve"> and </w:t>
      </w:r>
      <w:proofErr w:type="spellStart"/>
      <w:r w:rsidRPr="00C40FDE">
        <w:rPr>
          <w:rFonts w:ascii="Times New Roman" w:hAnsi="Times New Roman" w:cs="Times New Roman"/>
          <w:lang w:val="en-GB"/>
        </w:rPr>
        <w:t>Nesiotes</w:t>
      </w:r>
      <w:proofErr w:type="spellEnd"/>
      <w:r w:rsidRPr="00C40FDE">
        <w:rPr>
          <w:rFonts w:ascii="Times New Roman" w:hAnsi="Times New Roman" w:cs="Times New Roman"/>
          <w:lang w:val="en-GB"/>
        </w:rPr>
        <w:t xml:space="preserve"> are known from six </w:t>
      </w:r>
      <w:del w:id="255" w:author="Jens Daehner" w:date="2016-09-15T13:08:00Z">
        <w:r w:rsidRPr="00C40FDE" w:rsidDel="00F064E2">
          <w:rPr>
            <w:rFonts w:ascii="Times New Roman" w:hAnsi="Times New Roman" w:cs="Times New Roman"/>
            <w:lang w:val="en-GB"/>
          </w:rPr>
          <w:delText xml:space="preserve">signatures </w:delText>
        </w:r>
      </w:del>
      <w:ins w:id="256" w:author="Jens Daehner" w:date="2016-09-15T13:08:00Z">
        <w:r w:rsidR="00F064E2" w:rsidRPr="00C40FDE">
          <w:rPr>
            <w:rFonts w:ascii="Times New Roman" w:hAnsi="Times New Roman" w:cs="Times New Roman"/>
            <w:lang w:val="en-GB"/>
          </w:rPr>
          <w:t xml:space="preserve">inscriptions </w:t>
        </w:r>
      </w:ins>
      <w:r w:rsidRPr="00C40FDE">
        <w:rPr>
          <w:rFonts w:ascii="Times New Roman" w:hAnsi="Times New Roman" w:cs="Times New Roman"/>
          <w:lang w:val="en-GB"/>
        </w:rPr>
        <w:t xml:space="preserve">found </w:t>
      </w:r>
      <w:ins w:id="257" w:author="Jens Daehner" w:date="2016-09-15T13:08:00Z">
        <w:r w:rsidR="00F064E2" w:rsidRPr="00C40FDE">
          <w:rPr>
            <w:rFonts w:ascii="Times New Roman" w:hAnsi="Times New Roman" w:cs="Times New Roman"/>
            <w:lang w:val="en-GB"/>
          </w:rPr>
          <w:t xml:space="preserve">on statue bases </w:t>
        </w:r>
      </w:ins>
      <w:r w:rsidRPr="00C40FDE">
        <w:rPr>
          <w:rFonts w:ascii="Times New Roman" w:hAnsi="Times New Roman" w:cs="Times New Roman"/>
          <w:lang w:val="en-GB"/>
        </w:rPr>
        <w:t>on the Acropolis</w:t>
      </w:r>
      <w:ins w:id="258" w:author="Jens Daehner" w:date="2016-09-15T13:08:00Z">
        <w:r w:rsidR="00F064E2" w:rsidRPr="00C40FDE">
          <w:rPr>
            <w:rFonts w:ascii="Times New Roman" w:hAnsi="Times New Roman" w:cs="Times New Roman"/>
            <w:lang w:val="en-GB"/>
          </w:rPr>
          <w:t xml:space="preserve">, </w:t>
        </w:r>
      </w:ins>
      <w:del w:id="259" w:author="Jens Daehner" w:date="2016-09-15T13:08:00Z">
        <w:r w:rsidRPr="00C40FDE" w:rsidDel="00F064E2">
          <w:rPr>
            <w:rFonts w:ascii="Times New Roman" w:hAnsi="Times New Roman" w:cs="Times New Roman"/>
            <w:lang w:val="en-GB"/>
          </w:rPr>
          <w:delText xml:space="preserve"> and </w:delText>
        </w:r>
      </w:del>
      <w:r w:rsidRPr="00C40FDE">
        <w:rPr>
          <w:rFonts w:ascii="Times New Roman" w:hAnsi="Times New Roman" w:cs="Times New Roman"/>
          <w:lang w:val="en-GB"/>
        </w:rPr>
        <w:t xml:space="preserve">three of </w:t>
      </w:r>
      <w:del w:id="260" w:author="Jens Daehner" w:date="2016-09-15T13:08:00Z">
        <w:r w:rsidRPr="00C40FDE" w:rsidDel="00F064E2">
          <w:rPr>
            <w:rFonts w:ascii="Times New Roman" w:hAnsi="Times New Roman" w:cs="Times New Roman"/>
            <w:lang w:val="en-GB"/>
          </w:rPr>
          <w:delText xml:space="preserve">them </w:delText>
        </w:r>
      </w:del>
      <w:ins w:id="261" w:author="Jens Daehner" w:date="2016-09-15T13:08:00Z">
        <w:r w:rsidR="00F064E2" w:rsidRPr="00C40FDE">
          <w:rPr>
            <w:rFonts w:ascii="Times New Roman" w:hAnsi="Times New Roman" w:cs="Times New Roman"/>
            <w:lang w:val="en-GB"/>
          </w:rPr>
          <w:t xml:space="preserve">which </w:t>
        </w:r>
      </w:ins>
      <w:r w:rsidRPr="00C40FDE">
        <w:rPr>
          <w:rFonts w:ascii="Times New Roman" w:hAnsi="Times New Roman" w:cs="Times New Roman"/>
          <w:lang w:val="en-GB"/>
        </w:rPr>
        <w:t>are diagnostic for the purposes of this analysis.</w:t>
      </w:r>
      <w:r w:rsidRPr="00C40FDE">
        <w:rPr>
          <w:rStyle w:val="EndnoteReference"/>
          <w:rFonts w:ascii="Times New Roman" w:hAnsi="Times New Roman" w:cs="Times New Roman"/>
          <w:lang w:val="en-GB"/>
        </w:rPr>
        <w:endnoteReference w:id="8"/>
      </w:r>
      <w:r w:rsidRPr="00C40FDE">
        <w:rPr>
          <w:rFonts w:ascii="Times New Roman" w:hAnsi="Times New Roman" w:cs="Times New Roman"/>
          <w:lang w:val="en-GB"/>
        </w:rPr>
        <w:t xml:space="preserve"> </w:t>
      </w:r>
      <w:del w:id="273" w:author="Robin" w:date="2016-10-31T08:54:00Z">
        <w:r w:rsidRPr="00C40FDE" w:rsidDel="00C364F6">
          <w:rPr>
            <w:rFonts w:ascii="Times New Roman" w:hAnsi="Times New Roman" w:cs="Times New Roman"/>
            <w:lang w:val="en-GB"/>
          </w:rPr>
          <w:delText xml:space="preserve"> Indeed, t</w:delText>
        </w:r>
      </w:del>
      <w:ins w:id="274" w:author="Robin" w:date="2016-10-31T08:54:00Z">
        <w:r w:rsidR="00C364F6" w:rsidRPr="00C40FDE">
          <w:rPr>
            <w:rFonts w:ascii="Times New Roman" w:hAnsi="Times New Roman" w:cs="Times New Roman"/>
            <w:lang w:val="en-GB"/>
          </w:rPr>
          <w:t>T</w:t>
        </w:r>
      </w:ins>
      <w:r w:rsidRPr="00C40FDE">
        <w:rPr>
          <w:rFonts w:ascii="Times New Roman" w:hAnsi="Times New Roman" w:cs="Times New Roman"/>
          <w:lang w:val="en-GB"/>
        </w:rPr>
        <w:t xml:space="preserve">he dowel holes </w:t>
      </w:r>
      <w:ins w:id="275" w:author="Jens Daehner" w:date="2016-09-15T13:08:00Z">
        <w:r w:rsidR="00F064E2" w:rsidRPr="00C40FDE">
          <w:rPr>
            <w:rFonts w:ascii="Times New Roman" w:hAnsi="Times New Roman" w:cs="Times New Roman"/>
            <w:lang w:val="en-GB"/>
          </w:rPr>
          <w:t xml:space="preserve">on these bases </w:t>
        </w:r>
      </w:ins>
      <w:r w:rsidRPr="00C40FDE">
        <w:rPr>
          <w:rFonts w:ascii="Times New Roman" w:hAnsi="Times New Roman" w:cs="Times New Roman"/>
          <w:lang w:val="en-GB"/>
        </w:rPr>
        <w:t xml:space="preserve">allow us to reconstruct </w:t>
      </w:r>
      <w:ins w:id="276" w:author="Robin" w:date="2016-10-31T08:54:00Z">
        <w:r w:rsidR="00C364F6" w:rsidRPr="00C40FDE">
          <w:rPr>
            <w:rFonts w:ascii="Times New Roman" w:hAnsi="Times New Roman" w:cs="Times New Roman"/>
            <w:lang w:val="en-GB"/>
          </w:rPr>
          <w:t xml:space="preserve">the </w:t>
        </w:r>
      </w:ins>
      <w:r w:rsidRPr="00C40FDE">
        <w:rPr>
          <w:rFonts w:ascii="Times New Roman" w:hAnsi="Times New Roman" w:cs="Times New Roman"/>
          <w:lang w:val="en-GB"/>
        </w:rPr>
        <w:t xml:space="preserve">poses and schemes of the figures </w:t>
      </w:r>
      <w:del w:id="277" w:author="Jens Daehner" w:date="2016-09-15T13:08:00Z">
        <w:r w:rsidRPr="00C40FDE" w:rsidDel="00F064E2">
          <w:rPr>
            <w:rFonts w:ascii="Times New Roman" w:hAnsi="Times New Roman" w:cs="Times New Roman"/>
            <w:lang w:val="en-GB"/>
          </w:rPr>
          <w:delText>on the pedestals</w:delText>
        </w:r>
      </w:del>
      <w:ins w:id="278" w:author="Jens Daehner" w:date="2016-09-15T13:08:00Z">
        <w:r w:rsidR="00F064E2" w:rsidRPr="00C40FDE">
          <w:rPr>
            <w:rFonts w:ascii="Times New Roman" w:hAnsi="Times New Roman" w:cs="Times New Roman"/>
            <w:lang w:val="en-GB"/>
          </w:rPr>
          <w:t>mounted on them</w:t>
        </w:r>
      </w:ins>
      <w:r w:rsidRPr="00C40FDE">
        <w:rPr>
          <w:rFonts w:ascii="Times New Roman" w:hAnsi="Times New Roman" w:cs="Times New Roman"/>
          <w:lang w:val="en-GB"/>
        </w:rPr>
        <w:t xml:space="preserve"> and to evaluate </w:t>
      </w:r>
      <w:ins w:id="279" w:author="Robin" w:date="2016-10-31T08:54:00Z">
        <w:r w:rsidR="00C364F6" w:rsidRPr="00C40FDE">
          <w:rPr>
            <w:rFonts w:ascii="Times New Roman" w:hAnsi="Times New Roman" w:cs="Times New Roman"/>
            <w:lang w:val="en-GB"/>
          </w:rPr>
          <w:t xml:space="preserve">their </w:t>
        </w:r>
      </w:ins>
      <w:r w:rsidRPr="00C40FDE">
        <w:rPr>
          <w:rFonts w:ascii="Times New Roman" w:hAnsi="Times New Roman" w:cs="Times New Roman"/>
          <w:lang w:val="en-GB"/>
        </w:rPr>
        <w:t xml:space="preserve">technical novelty. On the </w:t>
      </w:r>
      <w:del w:id="280" w:author="Jens Daehner" w:date="2016-09-15T13:09:00Z">
        <w:r w:rsidRPr="00C40FDE" w:rsidDel="00F064E2">
          <w:rPr>
            <w:rFonts w:ascii="Times New Roman" w:hAnsi="Times New Roman" w:cs="Times New Roman"/>
            <w:lang w:val="en-GB"/>
          </w:rPr>
          <w:lastRenderedPageBreak/>
          <w:delText xml:space="preserve">superior </w:delText>
        </w:r>
      </w:del>
      <w:ins w:id="281" w:author="Jens Daehner" w:date="2016-09-15T13:09:00Z">
        <w:r w:rsidR="00F064E2" w:rsidRPr="00C40FDE">
          <w:rPr>
            <w:rFonts w:ascii="Times New Roman" w:hAnsi="Times New Roman" w:cs="Times New Roman"/>
            <w:lang w:val="en-GB"/>
          </w:rPr>
          <w:t>top</w:t>
        </w:r>
      </w:ins>
      <w:del w:id="282" w:author="Jens Daehner" w:date="2016-09-15T13:09:00Z">
        <w:r w:rsidRPr="00C40FDE" w:rsidDel="00F064E2">
          <w:rPr>
            <w:rFonts w:ascii="Times New Roman" w:hAnsi="Times New Roman" w:cs="Times New Roman"/>
            <w:lang w:val="en-GB"/>
          </w:rPr>
          <w:delText>face</w:delText>
        </w:r>
      </w:del>
      <w:r w:rsidRPr="00C40FDE">
        <w:rPr>
          <w:rFonts w:ascii="Times New Roman" w:hAnsi="Times New Roman" w:cs="Times New Roman"/>
          <w:lang w:val="en-GB"/>
        </w:rPr>
        <w:t xml:space="preserve"> of the pedestal dedicated by </w:t>
      </w:r>
      <w:proofErr w:type="spellStart"/>
      <w:r w:rsidRPr="00C40FDE">
        <w:rPr>
          <w:rFonts w:ascii="Times New Roman" w:hAnsi="Times New Roman" w:cs="Times New Roman"/>
          <w:lang w:val="en-GB"/>
        </w:rPr>
        <w:t>Epicharinos</w:t>
      </w:r>
      <w:proofErr w:type="spellEnd"/>
      <w:r w:rsidR="00CE055B" w:rsidRPr="00C40FDE">
        <w:rPr>
          <w:rFonts w:ascii="Times New Roman" w:hAnsi="Times New Roman" w:cs="Times New Roman"/>
          <w:lang w:val="en-GB"/>
        </w:rPr>
        <w:t xml:space="preserve"> (</w:t>
      </w:r>
      <w:ins w:id="283" w:author="Robin" w:date="2016-10-31T08:54:00Z">
        <w:r w:rsidR="004978F6" w:rsidRPr="004978F6">
          <w:rPr>
            <w:rFonts w:ascii="Times New Roman" w:hAnsi="Times New Roman" w:cs="Times New Roman"/>
            <w:b/>
            <w:lang w:val="en-GB"/>
            <w:rPrChange w:id="284" w:author="Robin" w:date="2016-10-31T08:55:00Z">
              <w:rPr>
                <w:rFonts w:ascii="Times New Roman" w:hAnsi="Times New Roman" w:cs="Times New Roman"/>
                <w:lang w:val="en-GB"/>
              </w:rPr>
            </w:rPrChange>
          </w:rPr>
          <w:t>f</w:t>
        </w:r>
      </w:ins>
      <w:del w:id="285" w:author="Robin" w:date="2016-10-31T08:54:00Z">
        <w:r w:rsidR="004978F6" w:rsidRPr="004978F6">
          <w:rPr>
            <w:rFonts w:ascii="Times New Roman" w:hAnsi="Times New Roman" w:cs="Times New Roman"/>
            <w:b/>
            <w:lang w:val="en-GB"/>
            <w:rPrChange w:id="286" w:author="Robin" w:date="2016-10-31T08:55:00Z">
              <w:rPr>
                <w:rFonts w:ascii="Times New Roman" w:hAnsi="Times New Roman" w:cs="Times New Roman"/>
                <w:lang w:val="en-GB"/>
              </w:rPr>
            </w:rPrChange>
          </w:rPr>
          <w:delText>F</w:delText>
        </w:r>
      </w:del>
      <w:r w:rsidR="004978F6" w:rsidRPr="004978F6">
        <w:rPr>
          <w:rFonts w:ascii="Times New Roman" w:hAnsi="Times New Roman" w:cs="Times New Roman"/>
          <w:b/>
          <w:lang w:val="en-GB"/>
          <w:rPrChange w:id="287" w:author="Robin" w:date="2016-10-31T08:55:00Z">
            <w:rPr>
              <w:rFonts w:ascii="Times New Roman" w:hAnsi="Times New Roman" w:cs="Times New Roman"/>
              <w:lang w:val="en-GB"/>
            </w:rPr>
          </w:rPrChange>
        </w:rPr>
        <w:t xml:space="preserve">ig. </w:t>
      </w:r>
      <w:ins w:id="288" w:author="Robin" w:date="2016-10-31T08:54:00Z">
        <w:r w:rsidR="004978F6" w:rsidRPr="004978F6">
          <w:rPr>
            <w:rFonts w:ascii="Times New Roman" w:hAnsi="Times New Roman" w:cs="Times New Roman"/>
            <w:b/>
            <w:lang w:val="en-GB"/>
            <w:rPrChange w:id="289" w:author="Robin" w:date="2016-10-31T08:55:00Z">
              <w:rPr>
                <w:rFonts w:ascii="Times New Roman" w:hAnsi="Times New Roman" w:cs="Times New Roman"/>
                <w:lang w:val="en-GB"/>
              </w:rPr>
            </w:rPrChange>
          </w:rPr>
          <w:t>9.</w:t>
        </w:r>
      </w:ins>
      <w:r w:rsidR="004978F6" w:rsidRPr="004978F6">
        <w:rPr>
          <w:rFonts w:ascii="Times New Roman" w:hAnsi="Times New Roman" w:cs="Times New Roman"/>
          <w:b/>
          <w:lang w:val="en-GB"/>
          <w:rPrChange w:id="290" w:author="Robin" w:date="2016-10-31T08:55:00Z">
            <w:rPr>
              <w:rFonts w:ascii="Times New Roman" w:hAnsi="Times New Roman" w:cs="Times New Roman"/>
              <w:lang w:val="en-GB"/>
            </w:rPr>
          </w:rPrChange>
        </w:rPr>
        <w:t>1</w:t>
      </w:r>
      <w:r w:rsidR="00CE055B" w:rsidRPr="00C40FDE">
        <w:rPr>
          <w:rFonts w:ascii="Times New Roman" w:hAnsi="Times New Roman" w:cs="Times New Roman"/>
          <w:lang w:val="en-GB"/>
        </w:rPr>
        <w:t>)</w:t>
      </w:r>
      <w:r w:rsidRPr="00C40FDE">
        <w:rPr>
          <w:rFonts w:ascii="Times New Roman" w:hAnsi="Times New Roman" w:cs="Times New Roman"/>
          <w:lang w:val="en-GB"/>
        </w:rPr>
        <w:t>,</w:t>
      </w:r>
      <w:r w:rsidRPr="00C40FDE">
        <w:rPr>
          <w:rStyle w:val="EndnoteReference"/>
          <w:rFonts w:ascii="Times New Roman" w:hAnsi="Times New Roman" w:cs="Times New Roman"/>
          <w:lang w:val="en-GB"/>
        </w:rPr>
        <w:endnoteReference w:id="9"/>
      </w:r>
      <w:r w:rsidRPr="00C40FDE">
        <w:rPr>
          <w:rFonts w:ascii="Times New Roman" w:hAnsi="Times New Roman" w:cs="Times New Roman"/>
          <w:lang w:val="en-GB"/>
        </w:rPr>
        <w:t xml:space="preserve"> two dowel holes are recognizable, even though it is not easy to reconstruct the pose of the figure: it stood either with the left foot advanced, to be seen in profile</w:t>
      </w:r>
      <w:ins w:id="302" w:author="Robin" w:date="2016-10-31T08:55:00Z">
        <w:r w:rsidR="00C364F6" w:rsidRPr="00C40FDE">
          <w:rPr>
            <w:rFonts w:ascii="Times New Roman" w:hAnsi="Times New Roman" w:cs="Times New Roman"/>
            <w:lang w:val="en-GB"/>
          </w:rPr>
          <w:t>,</w:t>
        </w:r>
      </w:ins>
      <w:r w:rsidRPr="00C40FDE">
        <w:rPr>
          <w:rFonts w:ascii="Times New Roman" w:hAnsi="Times New Roman" w:cs="Times New Roman"/>
          <w:lang w:val="en-GB"/>
        </w:rPr>
        <w:t xml:space="preserve"> or with the right foot advanced, facing the viewer. In any case</w:t>
      </w:r>
      <w:del w:id="303" w:author="Jens Daehner" w:date="2016-09-15T13:10:00Z">
        <w:r w:rsidRPr="00C40FDE" w:rsidDel="00F064E2">
          <w:rPr>
            <w:rFonts w:ascii="Times New Roman" w:hAnsi="Times New Roman" w:cs="Times New Roman"/>
            <w:lang w:val="en-GB"/>
          </w:rPr>
          <w:delText>s</w:delText>
        </w:r>
      </w:del>
      <w:r w:rsidRPr="00C40FDE">
        <w:rPr>
          <w:rFonts w:ascii="Times New Roman" w:hAnsi="Times New Roman" w:cs="Times New Roman"/>
          <w:lang w:val="en-GB"/>
        </w:rPr>
        <w:t xml:space="preserve">, the figure was standing with both feet </w:t>
      </w:r>
      <w:ins w:id="304" w:author="Jens Daehner" w:date="2016-09-15T13:10:00Z">
        <w:r w:rsidR="00F064E2" w:rsidRPr="00C40FDE">
          <w:rPr>
            <w:rFonts w:ascii="Times New Roman" w:hAnsi="Times New Roman" w:cs="Times New Roman"/>
            <w:lang w:val="en-GB"/>
          </w:rPr>
          <w:t>on the ground</w:t>
        </w:r>
      </w:ins>
      <w:del w:id="305" w:author="Jens Daehner" w:date="2016-09-15T13:10:00Z">
        <w:r w:rsidRPr="00C40FDE" w:rsidDel="00F064E2">
          <w:rPr>
            <w:rFonts w:ascii="Times New Roman" w:hAnsi="Times New Roman" w:cs="Times New Roman"/>
            <w:lang w:val="en-GB"/>
          </w:rPr>
          <w:delText>grounded on the superior surface of the monument</w:delText>
        </w:r>
      </w:del>
      <w:r w:rsidRPr="00C40FDE">
        <w:rPr>
          <w:rFonts w:ascii="Times New Roman" w:hAnsi="Times New Roman" w:cs="Times New Roman"/>
          <w:lang w:val="en-GB"/>
        </w:rPr>
        <w:t>.</w:t>
      </w:r>
    </w:p>
    <w:p w:rsidR="00935D8D" w:rsidRDefault="006B1552">
      <w:pPr>
        <w:pStyle w:val="NoteLevel11"/>
        <w:spacing w:line="360" w:lineRule="auto"/>
        <w:rPr>
          <w:rFonts w:ascii="Times New Roman" w:hAnsi="Times New Roman" w:cs="Times New Roman"/>
          <w:lang w:val="en-GB"/>
        </w:rPr>
      </w:pPr>
      <w:r w:rsidRPr="00C40FDE">
        <w:rPr>
          <w:rFonts w:ascii="Times New Roman" w:hAnsi="Times New Roman" w:cs="Times New Roman"/>
          <w:lang w:val="en-GB"/>
        </w:rPr>
        <w:t>On top of the base</w:t>
      </w:r>
      <w:del w:id="306" w:author="Jens Daehner" w:date="2016-09-15T13:11:00Z">
        <w:r w:rsidRPr="00C40FDE" w:rsidDel="00F064E2">
          <w:rPr>
            <w:rFonts w:ascii="Times New Roman" w:hAnsi="Times New Roman" w:cs="Times New Roman"/>
            <w:lang w:val="en-GB"/>
          </w:rPr>
          <w:delText>,</w:delText>
        </w:r>
      </w:del>
      <w:r w:rsidRPr="00C40FDE">
        <w:rPr>
          <w:rFonts w:ascii="Times New Roman" w:hAnsi="Times New Roman" w:cs="Times New Roman"/>
          <w:lang w:val="en-GB"/>
        </w:rPr>
        <w:t xml:space="preserve"> dedicated by </w:t>
      </w:r>
      <w:proofErr w:type="spellStart"/>
      <w:r w:rsidRPr="00C40FDE">
        <w:rPr>
          <w:rFonts w:ascii="Times New Roman" w:hAnsi="Times New Roman" w:cs="Times New Roman"/>
          <w:lang w:val="en-GB"/>
        </w:rPr>
        <w:t>Hegelochos</w:t>
      </w:r>
      <w:proofErr w:type="spellEnd"/>
      <w:r w:rsidRPr="00C40FDE">
        <w:rPr>
          <w:rFonts w:ascii="Times New Roman" w:hAnsi="Times New Roman" w:cs="Times New Roman"/>
          <w:lang w:val="en-GB"/>
        </w:rPr>
        <w:t xml:space="preserve">, father and son of </w:t>
      </w:r>
      <w:proofErr w:type="spellStart"/>
      <w:r w:rsidRPr="00C40FDE">
        <w:rPr>
          <w:rFonts w:ascii="Times New Roman" w:hAnsi="Times New Roman" w:cs="Times New Roman"/>
          <w:lang w:val="en-GB"/>
        </w:rPr>
        <w:t>Ekphantos</w:t>
      </w:r>
      <w:proofErr w:type="spellEnd"/>
      <w:r w:rsidR="00CE055B" w:rsidRPr="00C40FDE">
        <w:rPr>
          <w:rFonts w:ascii="Times New Roman" w:hAnsi="Times New Roman" w:cs="Times New Roman"/>
          <w:lang w:val="en-GB"/>
        </w:rPr>
        <w:t xml:space="preserve"> (</w:t>
      </w:r>
      <w:ins w:id="307" w:author="Robin" w:date="2016-10-31T08:56:00Z">
        <w:r w:rsidR="004978F6" w:rsidRPr="004978F6">
          <w:rPr>
            <w:rFonts w:ascii="Times New Roman" w:hAnsi="Times New Roman" w:cs="Times New Roman"/>
            <w:b/>
            <w:lang w:val="en-GB"/>
            <w:rPrChange w:id="308" w:author="Robin" w:date="2016-10-31T08:56:00Z">
              <w:rPr>
                <w:rFonts w:ascii="Times New Roman" w:hAnsi="Times New Roman" w:cs="Times New Roman"/>
                <w:lang w:val="en-GB"/>
              </w:rPr>
            </w:rPrChange>
          </w:rPr>
          <w:t>f</w:t>
        </w:r>
      </w:ins>
      <w:del w:id="309" w:author="Robin" w:date="2016-10-31T08:55:00Z">
        <w:r w:rsidR="004978F6" w:rsidRPr="004978F6">
          <w:rPr>
            <w:rFonts w:ascii="Times New Roman" w:hAnsi="Times New Roman" w:cs="Times New Roman"/>
            <w:b/>
            <w:lang w:val="en-GB"/>
            <w:rPrChange w:id="310" w:author="Robin" w:date="2016-10-31T08:56:00Z">
              <w:rPr>
                <w:rFonts w:ascii="Times New Roman" w:hAnsi="Times New Roman" w:cs="Times New Roman"/>
                <w:lang w:val="en-GB"/>
              </w:rPr>
            </w:rPrChange>
          </w:rPr>
          <w:delText>F</w:delText>
        </w:r>
      </w:del>
      <w:r w:rsidR="004978F6" w:rsidRPr="004978F6">
        <w:rPr>
          <w:rFonts w:ascii="Times New Roman" w:hAnsi="Times New Roman" w:cs="Times New Roman"/>
          <w:b/>
          <w:lang w:val="en-GB"/>
          <w:rPrChange w:id="311" w:author="Robin" w:date="2016-10-31T08:56:00Z">
            <w:rPr>
              <w:rFonts w:ascii="Times New Roman" w:hAnsi="Times New Roman" w:cs="Times New Roman"/>
              <w:lang w:val="en-GB"/>
            </w:rPr>
          </w:rPrChange>
        </w:rPr>
        <w:t xml:space="preserve">ig. </w:t>
      </w:r>
      <w:ins w:id="312" w:author="Robin" w:date="2016-10-31T08:56:00Z">
        <w:r w:rsidR="004978F6" w:rsidRPr="004978F6">
          <w:rPr>
            <w:rFonts w:ascii="Times New Roman" w:hAnsi="Times New Roman" w:cs="Times New Roman"/>
            <w:b/>
            <w:lang w:val="en-GB"/>
            <w:rPrChange w:id="313" w:author="Robin" w:date="2016-10-31T08:56:00Z">
              <w:rPr>
                <w:rFonts w:ascii="Times New Roman" w:hAnsi="Times New Roman" w:cs="Times New Roman"/>
                <w:lang w:val="en-GB"/>
              </w:rPr>
            </w:rPrChange>
          </w:rPr>
          <w:t>9.</w:t>
        </w:r>
      </w:ins>
      <w:r w:rsidR="004978F6" w:rsidRPr="004978F6">
        <w:rPr>
          <w:rFonts w:ascii="Times New Roman" w:hAnsi="Times New Roman" w:cs="Times New Roman"/>
          <w:b/>
          <w:lang w:val="en-GB"/>
          <w:rPrChange w:id="314" w:author="Robin" w:date="2016-10-31T08:56:00Z">
            <w:rPr>
              <w:rFonts w:ascii="Times New Roman" w:hAnsi="Times New Roman" w:cs="Times New Roman"/>
              <w:lang w:val="en-GB"/>
            </w:rPr>
          </w:rPrChange>
        </w:rPr>
        <w:t>2</w:t>
      </w:r>
      <w:r w:rsidR="00CE055B" w:rsidRPr="00C40FDE">
        <w:rPr>
          <w:rFonts w:ascii="Times New Roman" w:hAnsi="Times New Roman" w:cs="Times New Roman"/>
          <w:lang w:val="en-GB"/>
        </w:rPr>
        <w:t>)</w:t>
      </w:r>
      <w:r w:rsidRPr="00C40FDE">
        <w:rPr>
          <w:rFonts w:ascii="Times New Roman" w:hAnsi="Times New Roman" w:cs="Times New Roman"/>
          <w:lang w:val="en-GB"/>
        </w:rPr>
        <w:t xml:space="preserve">, two </w:t>
      </w:r>
      <w:del w:id="315" w:author="Jens Daehner" w:date="2016-09-15T13:11:00Z">
        <w:r w:rsidRPr="00C40FDE" w:rsidDel="00F064E2">
          <w:rPr>
            <w:rFonts w:ascii="Times New Roman" w:hAnsi="Times New Roman" w:cs="Times New Roman"/>
            <w:lang w:val="en-GB"/>
          </w:rPr>
          <w:delText xml:space="preserve">widely separated </w:delText>
        </w:r>
      </w:del>
      <w:r w:rsidRPr="00C40FDE">
        <w:rPr>
          <w:rFonts w:ascii="Times New Roman" w:hAnsi="Times New Roman" w:cs="Times New Roman"/>
          <w:lang w:val="en-GB"/>
        </w:rPr>
        <w:t xml:space="preserve">dowel holes </w:t>
      </w:r>
      <w:ins w:id="316" w:author="Jens Daehner" w:date="2016-09-15T13:11:00Z">
        <w:r w:rsidR="00F064E2" w:rsidRPr="00C40FDE">
          <w:rPr>
            <w:rFonts w:ascii="Times New Roman" w:hAnsi="Times New Roman" w:cs="Times New Roman"/>
            <w:lang w:val="en-GB"/>
          </w:rPr>
          <w:t xml:space="preserve">placed widely apart </w:t>
        </w:r>
      </w:ins>
      <w:r w:rsidRPr="00C40FDE">
        <w:rPr>
          <w:rFonts w:ascii="Times New Roman" w:hAnsi="Times New Roman" w:cs="Times New Roman"/>
          <w:lang w:val="en-GB"/>
        </w:rPr>
        <w:t xml:space="preserve">make it appear as if the base supported a large-scale bronze figure: it is possible to reconstruct </w:t>
      </w:r>
      <w:proofErr w:type="spellStart"/>
      <w:r w:rsidRPr="00C40FDE">
        <w:rPr>
          <w:rFonts w:ascii="Times New Roman" w:hAnsi="Times New Roman" w:cs="Times New Roman"/>
          <w:lang w:val="en-GB"/>
        </w:rPr>
        <w:t>Hegelochos’</w:t>
      </w:r>
      <w:ins w:id="317" w:author="Robin" w:date="2016-10-31T08:56:00Z">
        <w:r w:rsidR="00C364F6" w:rsidRPr="00C40FDE">
          <w:rPr>
            <w:rFonts w:ascii="Times New Roman" w:hAnsi="Times New Roman" w:cs="Times New Roman"/>
            <w:lang w:val="en-GB"/>
          </w:rPr>
          <w:t>s</w:t>
        </w:r>
      </w:ins>
      <w:proofErr w:type="spellEnd"/>
      <w:r w:rsidRPr="00C40FDE">
        <w:rPr>
          <w:rFonts w:ascii="Times New Roman" w:hAnsi="Times New Roman" w:cs="Times New Roman"/>
          <w:lang w:val="en-GB"/>
        </w:rPr>
        <w:t xml:space="preserve"> dedication as an approximately life-size, striding male warrior in an attacking pose</w:t>
      </w:r>
      <w:r w:rsidR="00CE055B" w:rsidRPr="00C40FDE">
        <w:rPr>
          <w:rFonts w:ascii="Times New Roman" w:hAnsi="Times New Roman" w:cs="Times New Roman"/>
          <w:lang w:val="en-GB"/>
        </w:rPr>
        <w:t xml:space="preserve"> (a pose identical to that of a</w:t>
      </w:r>
      <w:ins w:id="318" w:author="Jens Daehner" w:date="2016-09-15T13:12:00Z">
        <w:r w:rsidR="00F064E2" w:rsidRPr="00C40FDE">
          <w:rPr>
            <w:rFonts w:ascii="Times New Roman" w:hAnsi="Times New Roman" w:cs="Times New Roman"/>
            <w:lang w:val="en-GB"/>
          </w:rPr>
          <w:t>n</w:t>
        </w:r>
      </w:ins>
      <w:r w:rsidRPr="00C40FDE">
        <w:rPr>
          <w:rFonts w:ascii="Times New Roman" w:hAnsi="Times New Roman" w:cs="Times New Roman"/>
          <w:lang w:val="en-GB"/>
        </w:rPr>
        <w:t xml:space="preserve"> </w:t>
      </w:r>
      <w:del w:id="319" w:author="Jens Daehner" w:date="2016-09-15T13:12:00Z">
        <w:r w:rsidRPr="00C40FDE" w:rsidDel="00F064E2">
          <w:rPr>
            <w:rFonts w:ascii="Times New Roman" w:hAnsi="Times New Roman" w:cs="Times New Roman"/>
            <w:lang w:val="en-GB"/>
          </w:rPr>
          <w:delText>Promachos</w:delText>
        </w:r>
        <w:r w:rsidR="00CE055B" w:rsidRPr="00C40FDE" w:rsidDel="00F064E2">
          <w:rPr>
            <w:rFonts w:ascii="Times New Roman" w:hAnsi="Times New Roman" w:cs="Times New Roman"/>
            <w:lang w:val="en-GB"/>
          </w:rPr>
          <w:delText xml:space="preserve"> </w:delText>
        </w:r>
      </w:del>
      <w:r w:rsidR="00CE055B" w:rsidRPr="00C40FDE">
        <w:rPr>
          <w:rFonts w:ascii="Times New Roman" w:hAnsi="Times New Roman" w:cs="Times New Roman"/>
          <w:lang w:val="en-GB"/>
        </w:rPr>
        <w:t>Athena</w:t>
      </w:r>
      <w:ins w:id="320" w:author="Jens Daehner" w:date="2016-09-15T13:12:00Z">
        <w:r w:rsidR="00F064E2" w:rsidRPr="00C40FDE">
          <w:rPr>
            <w:rFonts w:ascii="Times New Roman" w:hAnsi="Times New Roman" w:cs="Times New Roman"/>
            <w:lang w:val="en-GB"/>
          </w:rPr>
          <w:t xml:space="preserve"> </w:t>
        </w:r>
        <w:proofErr w:type="spellStart"/>
        <w:r w:rsidR="00F064E2" w:rsidRPr="00C40FDE">
          <w:rPr>
            <w:rFonts w:ascii="Times New Roman" w:hAnsi="Times New Roman" w:cs="Times New Roman"/>
            <w:lang w:val="en-GB"/>
          </w:rPr>
          <w:t>Promachos</w:t>
        </w:r>
      </w:ins>
      <w:proofErr w:type="spellEnd"/>
      <w:r w:rsidRPr="00C40FDE">
        <w:rPr>
          <w:rFonts w:ascii="Times New Roman" w:hAnsi="Times New Roman" w:cs="Times New Roman"/>
          <w:lang w:val="en-GB"/>
        </w:rPr>
        <w:t>).</w:t>
      </w:r>
      <w:r w:rsidRPr="00C40FDE">
        <w:rPr>
          <w:rStyle w:val="EndnoteReference"/>
          <w:rFonts w:ascii="Times New Roman" w:hAnsi="Times New Roman" w:cs="Times New Roman"/>
          <w:lang w:val="en-GB"/>
        </w:rPr>
        <w:endnoteReference w:id="10"/>
      </w:r>
      <w:r w:rsidRPr="00C40FDE">
        <w:rPr>
          <w:rFonts w:ascii="Times New Roman" w:hAnsi="Times New Roman" w:cs="Times New Roman"/>
          <w:lang w:val="en-GB"/>
        </w:rPr>
        <w:t xml:space="preserve"> </w:t>
      </w:r>
    </w:p>
    <w:p w:rsidR="00935D8D" w:rsidRDefault="006B1552">
      <w:pPr>
        <w:pStyle w:val="NoteLevel11"/>
        <w:spacing w:line="360" w:lineRule="auto"/>
        <w:rPr>
          <w:rFonts w:ascii="Times New Roman" w:hAnsi="Times New Roman" w:cs="Times New Roman"/>
          <w:lang w:val="en-GB"/>
        </w:rPr>
      </w:pPr>
      <w:r w:rsidRPr="00C40FDE">
        <w:rPr>
          <w:rFonts w:ascii="Times New Roman" w:hAnsi="Times New Roman" w:cs="Times New Roman"/>
          <w:lang w:val="en-GB"/>
        </w:rPr>
        <w:t xml:space="preserve">The circular base dedicated by </w:t>
      </w:r>
      <w:del w:id="336" w:author="Robin" w:date="2016-10-31T08:57:00Z">
        <w:r w:rsidRPr="00C40FDE" w:rsidDel="00C364F6">
          <w:rPr>
            <w:rFonts w:ascii="Times New Roman" w:hAnsi="Times New Roman" w:cs="Times New Roman"/>
            <w:lang w:val="en-GB"/>
          </w:rPr>
          <w:delText>[…]</w:delText>
        </w:r>
      </w:del>
      <w:ins w:id="337" w:author="Robin" w:date="2016-10-31T08:57:00Z">
        <w:r w:rsidR="00C364F6" w:rsidRPr="00C40FDE">
          <w:rPr>
            <w:rFonts w:ascii="Times New Roman" w:hAnsi="Times New Roman" w:cs="Times New Roman"/>
            <w:lang w:val="en-GB"/>
          </w:rPr>
          <w:t>“[ . . . ]</w:t>
        </w:r>
      </w:ins>
      <w:r w:rsidRPr="00C40FDE">
        <w:rPr>
          <w:rFonts w:ascii="Times New Roman" w:hAnsi="Times New Roman" w:cs="Times New Roman"/>
          <w:lang w:val="en-GB"/>
        </w:rPr>
        <w:t xml:space="preserve">as and </w:t>
      </w:r>
      <w:proofErr w:type="spellStart"/>
      <w:r w:rsidRPr="00C40FDE">
        <w:rPr>
          <w:rFonts w:ascii="Times New Roman" w:hAnsi="Times New Roman" w:cs="Times New Roman"/>
          <w:lang w:val="en-GB"/>
        </w:rPr>
        <w:t>Ophsios</w:t>
      </w:r>
      <w:proofErr w:type="spellEnd"/>
      <w:ins w:id="338" w:author="Robin" w:date="2016-10-31T08:57:00Z">
        <w:r w:rsidR="00C364F6" w:rsidRPr="00C40FDE">
          <w:rPr>
            <w:rFonts w:ascii="Times New Roman" w:hAnsi="Times New Roman" w:cs="Times New Roman"/>
            <w:lang w:val="en-GB"/>
          </w:rPr>
          <w:t>”</w:t>
        </w:r>
      </w:ins>
      <w:r w:rsidRPr="00C40FDE">
        <w:rPr>
          <w:rFonts w:ascii="Times New Roman" w:hAnsi="Times New Roman" w:cs="Times New Roman"/>
          <w:lang w:val="en-GB"/>
        </w:rPr>
        <w:t xml:space="preserve"> </w:t>
      </w:r>
      <w:r w:rsidR="00CE055B" w:rsidRPr="00C40FDE">
        <w:rPr>
          <w:rFonts w:ascii="Times New Roman" w:hAnsi="Times New Roman" w:cs="Times New Roman"/>
          <w:lang w:val="en-GB"/>
        </w:rPr>
        <w:t>(</w:t>
      </w:r>
      <w:ins w:id="339" w:author="Robin" w:date="2016-10-31T08:57:00Z">
        <w:r w:rsidR="004978F6" w:rsidRPr="004978F6">
          <w:rPr>
            <w:rFonts w:ascii="Times New Roman" w:hAnsi="Times New Roman" w:cs="Times New Roman"/>
            <w:b/>
            <w:lang w:val="en-GB"/>
            <w:rPrChange w:id="340" w:author="Robin" w:date="2016-10-31T08:57:00Z">
              <w:rPr>
                <w:rFonts w:ascii="Times New Roman" w:hAnsi="Times New Roman" w:cs="Times New Roman"/>
                <w:lang w:val="en-GB"/>
              </w:rPr>
            </w:rPrChange>
          </w:rPr>
          <w:t>f</w:t>
        </w:r>
      </w:ins>
      <w:del w:id="341" w:author="Robin" w:date="2016-10-31T08:57:00Z">
        <w:r w:rsidR="004978F6" w:rsidRPr="004978F6">
          <w:rPr>
            <w:rFonts w:ascii="Times New Roman" w:hAnsi="Times New Roman" w:cs="Times New Roman"/>
            <w:b/>
            <w:lang w:val="en-GB"/>
            <w:rPrChange w:id="342" w:author="Robin" w:date="2016-10-31T08:57:00Z">
              <w:rPr>
                <w:rFonts w:ascii="Times New Roman" w:hAnsi="Times New Roman" w:cs="Times New Roman"/>
                <w:lang w:val="en-GB"/>
              </w:rPr>
            </w:rPrChange>
          </w:rPr>
          <w:delText>F</w:delText>
        </w:r>
      </w:del>
      <w:r w:rsidR="004978F6" w:rsidRPr="004978F6">
        <w:rPr>
          <w:rFonts w:ascii="Times New Roman" w:hAnsi="Times New Roman" w:cs="Times New Roman"/>
          <w:b/>
          <w:lang w:val="en-GB"/>
          <w:rPrChange w:id="343" w:author="Robin" w:date="2016-10-31T08:57:00Z">
            <w:rPr>
              <w:rFonts w:ascii="Times New Roman" w:hAnsi="Times New Roman" w:cs="Times New Roman"/>
              <w:lang w:val="en-GB"/>
            </w:rPr>
          </w:rPrChange>
        </w:rPr>
        <w:t xml:space="preserve">ig. </w:t>
      </w:r>
      <w:ins w:id="344" w:author="Robin" w:date="2016-10-31T08:57:00Z">
        <w:r w:rsidR="004978F6" w:rsidRPr="004978F6">
          <w:rPr>
            <w:rFonts w:ascii="Times New Roman" w:hAnsi="Times New Roman" w:cs="Times New Roman"/>
            <w:b/>
            <w:lang w:val="en-GB"/>
            <w:rPrChange w:id="345" w:author="Robin" w:date="2016-10-31T08:57:00Z">
              <w:rPr>
                <w:rFonts w:ascii="Times New Roman" w:hAnsi="Times New Roman" w:cs="Times New Roman"/>
                <w:lang w:val="en-GB"/>
              </w:rPr>
            </w:rPrChange>
          </w:rPr>
          <w:t>9.</w:t>
        </w:r>
      </w:ins>
      <w:r w:rsidR="004978F6" w:rsidRPr="004978F6">
        <w:rPr>
          <w:rFonts w:ascii="Times New Roman" w:hAnsi="Times New Roman" w:cs="Times New Roman"/>
          <w:b/>
          <w:lang w:val="en-GB"/>
          <w:rPrChange w:id="346" w:author="Robin" w:date="2016-10-31T08:57:00Z">
            <w:rPr>
              <w:rFonts w:ascii="Times New Roman" w:hAnsi="Times New Roman" w:cs="Times New Roman"/>
              <w:lang w:val="en-GB"/>
            </w:rPr>
          </w:rPrChange>
        </w:rPr>
        <w:t>3</w:t>
      </w:r>
      <w:r w:rsidR="00CE055B" w:rsidRPr="00C40FDE">
        <w:rPr>
          <w:rFonts w:ascii="Times New Roman" w:hAnsi="Times New Roman" w:cs="Times New Roman"/>
          <w:lang w:val="en-GB"/>
        </w:rPr>
        <w:t xml:space="preserve">) </w:t>
      </w:r>
      <w:r w:rsidRPr="00C40FDE">
        <w:rPr>
          <w:rFonts w:ascii="Times New Roman" w:hAnsi="Times New Roman" w:cs="Times New Roman"/>
          <w:lang w:val="en-GB"/>
        </w:rPr>
        <w:t xml:space="preserve">presents two long dowel holes on the surface. The shape of the base is not common and it may be </w:t>
      </w:r>
      <w:del w:id="347" w:author="Robin" w:date="2016-10-31T11:49:00Z">
        <w:r w:rsidRPr="00C40FDE" w:rsidDel="0014511B">
          <w:rPr>
            <w:rFonts w:ascii="Times New Roman" w:hAnsi="Times New Roman" w:cs="Times New Roman"/>
            <w:lang w:val="en-GB"/>
          </w:rPr>
          <w:delText xml:space="preserve">suggested </w:delText>
        </w:r>
      </w:del>
      <w:r w:rsidRPr="00C40FDE">
        <w:rPr>
          <w:rFonts w:ascii="Times New Roman" w:hAnsi="Times New Roman" w:cs="Times New Roman"/>
          <w:lang w:val="en-GB"/>
        </w:rPr>
        <w:t xml:space="preserve">that one of the unfinished column drums of the older Parthenon was </w:t>
      </w:r>
      <w:ins w:id="348" w:author="Jens Daehner" w:date="2016-09-15T13:12:00Z">
        <w:r w:rsidR="00F064E2" w:rsidRPr="00C40FDE">
          <w:rPr>
            <w:rFonts w:ascii="Times New Roman" w:hAnsi="Times New Roman" w:cs="Times New Roman"/>
            <w:lang w:val="en-GB"/>
          </w:rPr>
          <w:t>re</w:t>
        </w:r>
      </w:ins>
      <w:r w:rsidRPr="00C40FDE">
        <w:rPr>
          <w:rFonts w:ascii="Times New Roman" w:hAnsi="Times New Roman" w:cs="Times New Roman"/>
          <w:lang w:val="en-GB"/>
        </w:rPr>
        <w:t>used as a pedestal. The position of the dowel holes shows that the bronze statue, a lost bronze Athena,</w:t>
      </w:r>
      <w:r w:rsidRPr="00C40FDE">
        <w:rPr>
          <w:rStyle w:val="EndnoteReference"/>
          <w:rFonts w:ascii="Times New Roman" w:hAnsi="Times New Roman" w:cs="Times New Roman"/>
          <w:lang w:val="en-GB"/>
        </w:rPr>
        <w:endnoteReference w:id="11"/>
      </w:r>
      <w:r w:rsidRPr="00C40FDE">
        <w:rPr>
          <w:rFonts w:ascii="Times New Roman" w:hAnsi="Times New Roman" w:cs="Times New Roman"/>
          <w:lang w:val="en-GB"/>
        </w:rPr>
        <w:t xml:space="preserve"> stood with its feet close together; the statue was standing and not in motion.</w:t>
      </w:r>
    </w:p>
    <w:p w:rsidR="00935D8D" w:rsidRDefault="006B1552">
      <w:pPr>
        <w:pStyle w:val="NoteLevel11"/>
        <w:spacing w:line="360" w:lineRule="auto"/>
        <w:rPr>
          <w:rFonts w:ascii="Times New Roman" w:hAnsi="Times New Roman" w:cs="Times New Roman"/>
          <w:lang w:val="en-GB"/>
        </w:rPr>
      </w:pPr>
      <w:r w:rsidRPr="00C40FDE">
        <w:rPr>
          <w:rFonts w:ascii="Times New Roman" w:hAnsi="Times New Roman" w:cs="Times New Roman"/>
          <w:lang w:val="en-GB"/>
        </w:rPr>
        <w:t>Unfortunately</w:t>
      </w:r>
      <w:ins w:id="357" w:author="Jens Daehner" w:date="2016-09-15T13:13:00Z">
        <w:r w:rsidR="00F064E2" w:rsidRPr="00C40FDE">
          <w:rPr>
            <w:rFonts w:ascii="Times New Roman" w:hAnsi="Times New Roman" w:cs="Times New Roman"/>
            <w:lang w:val="en-GB"/>
          </w:rPr>
          <w:t>,</w:t>
        </w:r>
      </w:ins>
      <w:r w:rsidRPr="00C40FDE">
        <w:rPr>
          <w:rFonts w:ascii="Times New Roman" w:hAnsi="Times New Roman" w:cs="Times New Roman"/>
          <w:lang w:val="en-GB"/>
        </w:rPr>
        <w:t xml:space="preserve"> we cannot evaluate style and technique of those </w:t>
      </w:r>
      <w:r w:rsidR="00CE055B" w:rsidRPr="00C40FDE">
        <w:rPr>
          <w:rFonts w:ascii="Times New Roman" w:hAnsi="Times New Roman" w:cs="Times New Roman"/>
          <w:lang w:val="en-GB"/>
        </w:rPr>
        <w:t xml:space="preserve">lost </w:t>
      </w:r>
      <w:r w:rsidRPr="00C40FDE">
        <w:rPr>
          <w:rFonts w:ascii="Times New Roman" w:hAnsi="Times New Roman" w:cs="Times New Roman"/>
          <w:lang w:val="en-GB"/>
        </w:rPr>
        <w:t xml:space="preserve">sculptures by </w:t>
      </w:r>
      <w:proofErr w:type="spellStart"/>
      <w:r w:rsidRPr="00C40FDE">
        <w:rPr>
          <w:rFonts w:ascii="Times New Roman" w:hAnsi="Times New Roman" w:cs="Times New Roman"/>
          <w:lang w:val="en-GB"/>
        </w:rPr>
        <w:t>Kritios</w:t>
      </w:r>
      <w:proofErr w:type="spellEnd"/>
      <w:r w:rsidRPr="00C40FDE">
        <w:rPr>
          <w:rFonts w:ascii="Times New Roman" w:hAnsi="Times New Roman" w:cs="Times New Roman"/>
          <w:lang w:val="en-GB"/>
        </w:rPr>
        <w:t xml:space="preserve"> and </w:t>
      </w:r>
      <w:proofErr w:type="spellStart"/>
      <w:r w:rsidRPr="00C40FDE">
        <w:rPr>
          <w:rFonts w:ascii="Times New Roman" w:hAnsi="Times New Roman" w:cs="Times New Roman"/>
          <w:lang w:val="en-GB"/>
        </w:rPr>
        <w:t>Nesiotes</w:t>
      </w:r>
      <w:proofErr w:type="spellEnd"/>
      <w:r w:rsidRPr="00C40FDE">
        <w:rPr>
          <w:rFonts w:ascii="Times New Roman" w:hAnsi="Times New Roman" w:cs="Times New Roman"/>
          <w:lang w:val="en-GB"/>
        </w:rPr>
        <w:t>. However, thanks to the presence of the dowel holes on the bases</w:t>
      </w:r>
      <w:ins w:id="358" w:author="Robin" w:date="2016-10-31T08:58:00Z">
        <w:r w:rsidR="00C364F6" w:rsidRPr="00C40FDE">
          <w:rPr>
            <w:rFonts w:ascii="Times New Roman" w:hAnsi="Times New Roman" w:cs="Times New Roman"/>
            <w:lang w:val="en-GB"/>
          </w:rPr>
          <w:t>,</w:t>
        </w:r>
      </w:ins>
      <w:r w:rsidRPr="00C40FDE">
        <w:rPr>
          <w:rFonts w:ascii="Times New Roman" w:hAnsi="Times New Roman" w:cs="Times New Roman"/>
          <w:lang w:val="en-GB"/>
        </w:rPr>
        <w:t xml:space="preserve"> it is possible to pinpoint some aspects related to the typology and the </w:t>
      </w:r>
      <w:del w:id="359" w:author="Robin" w:date="2016-10-31T11:50:00Z">
        <w:r w:rsidRPr="00C40FDE" w:rsidDel="0014511B">
          <w:rPr>
            <w:rFonts w:ascii="Times New Roman" w:hAnsi="Times New Roman" w:cs="Times New Roman"/>
            <w:lang w:val="en-GB"/>
          </w:rPr>
          <w:delText xml:space="preserve">scheme </w:delText>
        </w:r>
      </w:del>
      <w:ins w:id="360" w:author="Robin" w:date="2016-10-31T11:50:00Z">
        <w:r w:rsidR="0014511B">
          <w:rPr>
            <w:rFonts w:ascii="Times New Roman" w:hAnsi="Times New Roman" w:cs="Times New Roman"/>
            <w:lang w:val="en-GB"/>
          </w:rPr>
          <w:t>iconography</w:t>
        </w:r>
        <w:r w:rsidR="0014511B" w:rsidRPr="00C40FDE">
          <w:rPr>
            <w:rFonts w:ascii="Times New Roman" w:hAnsi="Times New Roman" w:cs="Times New Roman"/>
            <w:lang w:val="en-GB"/>
          </w:rPr>
          <w:t xml:space="preserve"> </w:t>
        </w:r>
      </w:ins>
      <w:r w:rsidRPr="00C40FDE">
        <w:rPr>
          <w:rFonts w:ascii="Times New Roman" w:hAnsi="Times New Roman" w:cs="Times New Roman"/>
          <w:lang w:val="en-GB"/>
        </w:rPr>
        <w:t>of the statues. On two monuments</w:t>
      </w:r>
      <w:ins w:id="361" w:author="Robin" w:date="2016-10-31T08:58:00Z">
        <w:r w:rsidR="00C364F6" w:rsidRPr="00C40FDE">
          <w:rPr>
            <w:rFonts w:ascii="Times New Roman" w:hAnsi="Times New Roman" w:cs="Times New Roman"/>
            <w:lang w:val="en-GB"/>
          </w:rPr>
          <w:t>,</w:t>
        </w:r>
      </w:ins>
      <w:r w:rsidRPr="00C40FDE">
        <w:rPr>
          <w:rFonts w:ascii="Times New Roman" w:hAnsi="Times New Roman" w:cs="Times New Roman"/>
          <w:lang w:val="en-GB"/>
        </w:rPr>
        <w:t xml:space="preserve"> the figure is represented standing with both feet anchored to the </w:t>
      </w:r>
      <w:del w:id="362" w:author="Jens Daehner" w:date="2016-09-15T13:14:00Z">
        <w:r w:rsidRPr="00C40FDE" w:rsidDel="00F064E2">
          <w:rPr>
            <w:rFonts w:ascii="Times New Roman" w:hAnsi="Times New Roman" w:cs="Times New Roman"/>
            <w:lang w:val="en-GB"/>
          </w:rPr>
          <w:delText>surface</w:delText>
        </w:r>
      </w:del>
      <w:ins w:id="363" w:author="Jens Daehner" w:date="2016-09-15T13:14:00Z">
        <w:r w:rsidR="00F064E2" w:rsidRPr="00C40FDE">
          <w:rPr>
            <w:rFonts w:ascii="Times New Roman" w:hAnsi="Times New Roman" w:cs="Times New Roman"/>
            <w:lang w:val="en-GB"/>
          </w:rPr>
          <w:t>ground</w:t>
        </w:r>
      </w:ins>
      <w:r w:rsidRPr="00C40FDE">
        <w:rPr>
          <w:rFonts w:ascii="Times New Roman" w:hAnsi="Times New Roman" w:cs="Times New Roman"/>
          <w:lang w:val="en-GB"/>
        </w:rPr>
        <w:t xml:space="preserve">, according to poses </w:t>
      </w:r>
      <w:del w:id="364" w:author="Robin" w:date="2016-10-31T11:50:00Z">
        <w:r w:rsidRPr="00C40FDE" w:rsidDel="0014511B">
          <w:rPr>
            <w:rFonts w:ascii="Times New Roman" w:hAnsi="Times New Roman" w:cs="Times New Roman"/>
            <w:lang w:val="en-GB"/>
          </w:rPr>
          <w:delText xml:space="preserve">and schemes </w:delText>
        </w:r>
      </w:del>
      <w:r w:rsidRPr="00C40FDE">
        <w:rPr>
          <w:rFonts w:ascii="Times New Roman" w:hAnsi="Times New Roman" w:cs="Times New Roman"/>
          <w:lang w:val="en-GB"/>
        </w:rPr>
        <w:t xml:space="preserve">already attested in the sixth century </w:t>
      </w:r>
      <w:r w:rsidR="003354AB" w:rsidRPr="00C40FDE">
        <w:rPr>
          <w:rFonts w:ascii="Times New Roman" w:hAnsi="Times New Roman" w:cs="Times New Roman"/>
          <w:lang w:val="en-GB"/>
        </w:rPr>
        <w:t>BC</w:t>
      </w:r>
      <w:ins w:id="365" w:author="Robin" w:date="2016-10-31T08:58:00Z">
        <w:r w:rsidR="00C364F6" w:rsidRPr="00C40FDE">
          <w:rPr>
            <w:rFonts w:ascii="Times New Roman" w:hAnsi="Times New Roman" w:cs="Times New Roman"/>
            <w:lang w:val="en-GB"/>
          </w:rPr>
          <w:t>.</w:t>
        </w:r>
      </w:ins>
      <w:r w:rsidRPr="00C40FDE">
        <w:rPr>
          <w:rFonts w:ascii="Times New Roman" w:hAnsi="Times New Roman" w:cs="Times New Roman"/>
          <w:lang w:val="en-GB"/>
        </w:rPr>
        <w:t xml:space="preserve"> More interesting is the case of </w:t>
      </w:r>
      <w:proofErr w:type="spellStart"/>
      <w:r w:rsidRPr="00C40FDE">
        <w:rPr>
          <w:rFonts w:ascii="Times New Roman" w:hAnsi="Times New Roman" w:cs="Times New Roman"/>
          <w:lang w:val="en-GB"/>
        </w:rPr>
        <w:t>Hegelochos’</w:t>
      </w:r>
      <w:ins w:id="366" w:author="Robin" w:date="2016-10-31T08:58:00Z">
        <w:r w:rsidR="00C364F6" w:rsidRPr="00C40FDE">
          <w:rPr>
            <w:rFonts w:ascii="Times New Roman" w:hAnsi="Times New Roman" w:cs="Times New Roman"/>
            <w:lang w:val="en-GB"/>
          </w:rPr>
          <w:t>s</w:t>
        </w:r>
      </w:ins>
      <w:proofErr w:type="spellEnd"/>
      <w:r w:rsidRPr="00C40FDE">
        <w:rPr>
          <w:rFonts w:ascii="Times New Roman" w:hAnsi="Times New Roman" w:cs="Times New Roman"/>
          <w:lang w:val="en-GB"/>
        </w:rPr>
        <w:t xml:space="preserve"> dedication: the figure was represented with legs </w:t>
      </w:r>
      <w:del w:id="367" w:author="Jens Daehner" w:date="2016-09-15T13:14:00Z">
        <w:r w:rsidRPr="00C40FDE" w:rsidDel="00F064E2">
          <w:rPr>
            <w:rFonts w:ascii="Times New Roman" w:hAnsi="Times New Roman" w:cs="Times New Roman"/>
            <w:lang w:val="en-GB"/>
          </w:rPr>
          <w:delText>stretched</w:delText>
        </w:r>
      </w:del>
      <w:ins w:id="368" w:author="Jens Daehner" w:date="2016-09-15T13:14:00Z">
        <w:r w:rsidR="00F064E2" w:rsidRPr="00C40FDE">
          <w:rPr>
            <w:rFonts w:ascii="Times New Roman" w:hAnsi="Times New Roman" w:cs="Times New Roman"/>
            <w:lang w:val="en-GB"/>
          </w:rPr>
          <w:t>spread</w:t>
        </w:r>
      </w:ins>
      <w:r w:rsidRPr="00C40FDE">
        <w:rPr>
          <w:rFonts w:ascii="Times New Roman" w:hAnsi="Times New Roman" w:cs="Times New Roman"/>
          <w:lang w:val="en-GB"/>
        </w:rPr>
        <w:t xml:space="preserve">, </w:t>
      </w:r>
      <w:del w:id="369" w:author="Robin" w:date="2016-10-31T09:03:00Z">
        <w:r w:rsidRPr="00C40FDE" w:rsidDel="00C364F6">
          <w:rPr>
            <w:rFonts w:ascii="Times New Roman" w:hAnsi="Times New Roman" w:cs="Times New Roman"/>
            <w:lang w:val="en-GB"/>
          </w:rPr>
          <w:delText xml:space="preserve">according to the </w:delText>
        </w:r>
        <w:commentRangeStart w:id="370"/>
        <w:commentRangeStart w:id="371"/>
        <w:r w:rsidRPr="00C40FDE" w:rsidDel="00C364F6">
          <w:rPr>
            <w:rFonts w:ascii="Times New Roman" w:hAnsi="Times New Roman" w:cs="Times New Roman"/>
            <w:lang w:val="en-GB"/>
          </w:rPr>
          <w:delText xml:space="preserve">iconographic scheme </w:delText>
        </w:r>
        <w:commentRangeEnd w:id="370"/>
        <w:r w:rsidR="00F064E2" w:rsidRPr="00C40FDE" w:rsidDel="00C364F6">
          <w:rPr>
            <w:rStyle w:val="CommentReference"/>
            <w:rFonts w:ascii="Times New Roman" w:hAnsi="Times New Roman" w:cs="Times New Roman"/>
            <w:sz w:val="24"/>
            <w:szCs w:val="24"/>
          </w:rPr>
          <w:commentReference w:id="370"/>
        </w:r>
      </w:del>
      <w:commentRangeEnd w:id="371"/>
      <w:r w:rsidR="00497F28" w:rsidRPr="00C40FDE">
        <w:rPr>
          <w:rStyle w:val="CommentReference"/>
          <w:rFonts w:ascii="Times New Roman" w:hAnsi="Times New Roman" w:cs="Times New Roman"/>
          <w:sz w:val="24"/>
          <w:szCs w:val="24"/>
        </w:rPr>
        <w:commentReference w:id="371"/>
      </w:r>
      <w:del w:id="372" w:author="Robin" w:date="2016-10-31T09:03:00Z">
        <w:r w:rsidRPr="00C40FDE" w:rsidDel="00C364F6">
          <w:rPr>
            <w:rFonts w:ascii="Times New Roman" w:hAnsi="Times New Roman" w:cs="Times New Roman"/>
            <w:lang w:val="en-GB"/>
          </w:rPr>
          <w:delText>used for</w:delText>
        </w:r>
      </w:del>
      <w:ins w:id="373" w:author="Robin" w:date="2016-10-31T09:03:00Z">
        <w:r w:rsidR="00C364F6" w:rsidRPr="00C40FDE">
          <w:rPr>
            <w:rFonts w:ascii="Times New Roman" w:hAnsi="Times New Roman" w:cs="Times New Roman"/>
            <w:lang w:val="en-GB"/>
          </w:rPr>
          <w:t>like those of</w:t>
        </w:r>
      </w:ins>
      <w:r w:rsidRPr="00C40FDE">
        <w:rPr>
          <w:rFonts w:ascii="Times New Roman" w:hAnsi="Times New Roman" w:cs="Times New Roman"/>
          <w:lang w:val="en-GB"/>
        </w:rPr>
        <w:t xml:space="preserve"> the coeval </w:t>
      </w:r>
      <w:proofErr w:type="spellStart"/>
      <w:r w:rsidRPr="00C40FDE">
        <w:rPr>
          <w:rFonts w:ascii="Times New Roman" w:hAnsi="Times New Roman" w:cs="Times New Roman"/>
          <w:lang w:val="en-GB"/>
        </w:rPr>
        <w:t>Tyrannicides</w:t>
      </w:r>
      <w:proofErr w:type="spellEnd"/>
      <w:del w:id="374" w:author="Robin" w:date="2016-10-31T09:03:00Z">
        <w:r w:rsidRPr="00C40FDE" w:rsidDel="00C364F6">
          <w:rPr>
            <w:rFonts w:ascii="Times New Roman" w:hAnsi="Times New Roman" w:cs="Times New Roman"/>
            <w:lang w:val="en-GB"/>
          </w:rPr>
          <w:delText>’s poses</w:delText>
        </w:r>
      </w:del>
      <w:r w:rsidRPr="00C40FDE">
        <w:rPr>
          <w:rFonts w:ascii="Times New Roman" w:hAnsi="Times New Roman" w:cs="Times New Roman"/>
          <w:lang w:val="en-GB"/>
        </w:rPr>
        <w:t>.</w:t>
      </w:r>
    </w:p>
    <w:p w:rsidR="00935D8D" w:rsidRDefault="006B1552">
      <w:pPr>
        <w:pStyle w:val="NoteLevel11"/>
        <w:spacing w:line="360" w:lineRule="auto"/>
        <w:rPr>
          <w:rFonts w:ascii="Times New Roman" w:hAnsi="Times New Roman" w:cs="Times New Roman"/>
          <w:lang w:val="en-GB"/>
        </w:rPr>
      </w:pPr>
      <w:r w:rsidRPr="00C40FDE">
        <w:rPr>
          <w:rFonts w:ascii="Times New Roman" w:hAnsi="Times New Roman" w:cs="Times New Roman"/>
          <w:lang w:val="en-GB"/>
        </w:rPr>
        <w:t xml:space="preserve">Going back to the initial issues, were the pose and the </w:t>
      </w:r>
      <w:commentRangeStart w:id="375"/>
      <w:r w:rsidRPr="00C40FDE">
        <w:rPr>
          <w:rFonts w:ascii="Times New Roman" w:hAnsi="Times New Roman" w:cs="Times New Roman"/>
          <w:lang w:val="en-GB"/>
        </w:rPr>
        <w:t>iconograph</w:t>
      </w:r>
      <w:del w:id="376" w:author="Robin" w:date="2016-10-31T09:04:00Z">
        <w:r w:rsidRPr="00C40FDE" w:rsidDel="00497F28">
          <w:rPr>
            <w:rFonts w:ascii="Times New Roman" w:hAnsi="Times New Roman" w:cs="Times New Roman"/>
            <w:lang w:val="en-GB"/>
          </w:rPr>
          <w:delText>ic scheme</w:delText>
        </w:r>
      </w:del>
      <w:ins w:id="377" w:author="Robin" w:date="2016-10-31T09:04:00Z">
        <w:r w:rsidR="00497F28" w:rsidRPr="00C40FDE">
          <w:rPr>
            <w:rFonts w:ascii="Times New Roman" w:hAnsi="Times New Roman" w:cs="Times New Roman"/>
            <w:lang w:val="en-GB"/>
          </w:rPr>
          <w:t>y</w:t>
        </w:r>
      </w:ins>
      <w:r w:rsidRPr="00C40FDE">
        <w:rPr>
          <w:rFonts w:ascii="Times New Roman" w:hAnsi="Times New Roman" w:cs="Times New Roman"/>
          <w:lang w:val="en-GB"/>
        </w:rPr>
        <w:t xml:space="preserve"> new </w:t>
      </w:r>
      <w:commentRangeEnd w:id="375"/>
      <w:r w:rsidR="00F064E2" w:rsidRPr="00C40FDE">
        <w:rPr>
          <w:rStyle w:val="CommentReference"/>
          <w:rFonts w:ascii="Times New Roman" w:hAnsi="Times New Roman" w:cs="Times New Roman"/>
          <w:sz w:val="24"/>
          <w:szCs w:val="24"/>
        </w:rPr>
        <w:commentReference w:id="375"/>
      </w:r>
      <w:r w:rsidRPr="00C40FDE">
        <w:rPr>
          <w:rFonts w:ascii="Times New Roman" w:hAnsi="Times New Roman" w:cs="Times New Roman"/>
          <w:lang w:val="en-GB"/>
        </w:rPr>
        <w:t xml:space="preserve">and revolutionary in comparison with the sculpture of the (late) Archaic period? The answer is </w:t>
      </w:r>
      <w:r w:rsidRPr="00C40FDE">
        <w:rPr>
          <w:rFonts w:ascii="Times New Roman" w:hAnsi="Times New Roman" w:cs="Times New Roman"/>
          <w:lang w:val="en-GB"/>
        </w:rPr>
        <w:lastRenderedPageBreak/>
        <w:t xml:space="preserve">negative, since </w:t>
      </w:r>
      <w:proofErr w:type="spellStart"/>
      <w:r w:rsidRPr="00C40FDE">
        <w:rPr>
          <w:rFonts w:ascii="Times New Roman" w:hAnsi="Times New Roman" w:cs="Times New Roman"/>
          <w:lang w:val="en-GB"/>
        </w:rPr>
        <w:t>Kritios</w:t>
      </w:r>
      <w:proofErr w:type="spellEnd"/>
      <w:r w:rsidRPr="00C40FDE">
        <w:rPr>
          <w:rFonts w:ascii="Times New Roman" w:hAnsi="Times New Roman" w:cs="Times New Roman"/>
          <w:lang w:val="en-GB"/>
        </w:rPr>
        <w:t xml:space="preserve"> and </w:t>
      </w:r>
      <w:proofErr w:type="spellStart"/>
      <w:r w:rsidRPr="00C40FDE">
        <w:rPr>
          <w:rFonts w:ascii="Times New Roman" w:hAnsi="Times New Roman" w:cs="Times New Roman"/>
          <w:lang w:val="en-GB"/>
        </w:rPr>
        <w:t>Nesiotes</w:t>
      </w:r>
      <w:proofErr w:type="spellEnd"/>
      <w:r w:rsidRPr="00C40FDE">
        <w:rPr>
          <w:rFonts w:ascii="Times New Roman" w:hAnsi="Times New Roman" w:cs="Times New Roman"/>
          <w:lang w:val="en-GB"/>
        </w:rPr>
        <w:t xml:space="preserve"> adopted and exploited </w:t>
      </w:r>
      <w:del w:id="378" w:author="Robin" w:date="2016-10-31T11:50:00Z">
        <w:r w:rsidRPr="00C40FDE" w:rsidDel="0014511B">
          <w:rPr>
            <w:rFonts w:ascii="Times New Roman" w:hAnsi="Times New Roman" w:cs="Times New Roman"/>
            <w:lang w:val="en-GB"/>
          </w:rPr>
          <w:delText xml:space="preserve">a </w:delText>
        </w:r>
      </w:del>
      <w:commentRangeStart w:id="379"/>
      <w:r w:rsidRPr="00C40FDE">
        <w:rPr>
          <w:rFonts w:ascii="Times New Roman" w:hAnsi="Times New Roman" w:cs="Times New Roman"/>
          <w:lang w:val="en-GB"/>
        </w:rPr>
        <w:t>typologi</w:t>
      </w:r>
      <w:del w:id="380" w:author="Robin" w:date="2016-10-31T09:06:00Z">
        <w:r w:rsidRPr="00C40FDE" w:rsidDel="00497F28">
          <w:rPr>
            <w:rFonts w:ascii="Times New Roman" w:hAnsi="Times New Roman" w:cs="Times New Roman"/>
            <w:lang w:val="en-GB"/>
          </w:rPr>
          <w:delText xml:space="preserve">cal scheme </w:delText>
        </w:r>
        <w:commentRangeEnd w:id="379"/>
        <w:r w:rsidR="00F064E2" w:rsidRPr="00C40FDE" w:rsidDel="00497F28">
          <w:rPr>
            <w:rStyle w:val="CommentReference"/>
            <w:rFonts w:ascii="Times New Roman" w:hAnsi="Times New Roman" w:cs="Times New Roman"/>
            <w:sz w:val="24"/>
            <w:szCs w:val="24"/>
          </w:rPr>
          <w:commentReference w:id="379"/>
        </w:r>
      </w:del>
      <w:ins w:id="381" w:author="Robin" w:date="2016-10-31T09:06:00Z">
        <w:r w:rsidR="00497F28" w:rsidRPr="00C40FDE">
          <w:rPr>
            <w:rFonts w:ascii="Times New Roman" w:hAnsi="Times New Roman" w:cs="Times New Roman"/>
            <w:lang w:val="en-GB"/>
          </w:rPr>
          <w:t>es that were</w:t>
        </w:r>
      </w:ins>
      <w:ins w:id="382" w:author="Robin" w:date="2016-10-31T11:50:00Z">
        <w:r w:rsidR="0014511B">
          <w:rPr>
            <w:rFonts w:ascii="Times New Roman" w:hAnsi="Times New Roman" w:cs="Times New Roman"/>
            <w:lang w:val="en-GB"/>
          </w:rPr>
          <w:t xml:space="preserve"> </w:t>
        </w:r>
      </w:ins>
      <w:r w:rsidRPr="00C40FDE">
        <w:rPr>
          <w:rFonts w:ascii="Times New Roman" w:hAnsi="Times New Roman" w:cs="Times New Roman"/>
          <w:lang w:val="en-GB"/>
        </w:rPr>
        <w:t xml:space="preserve">already </w:t>
      </w:r>
      <w:del w:id="383" w:author="Robin" w:date="2016-10-31T09:07:00Z">
        <w:r w:rsidRPr="00C40FDE" w:rsidDel="00497F28">
          <w:rPr>
            <w:rFonts w:ascii="Times New Roman" w:hAnsi="Times New Roman" w:cs="Times New Roman"/>
            <w:lang w:val="en-GB"/>
          </w:rPr>
          <w:delText xml:space="preserve">attested </w:delText>
        </w:r>
      </w:del>
      <w:ins w:id="384" w:author="Robin" w:date="2016-10-31T09:07:00Z">
        <w:r w:rsidR="00497F28" w:rsidRPr="00C40FDE">
          <w:rPr>
            <w:rFonts w:ascii="Times New Roman" w:hAnsi="Times New Roman" w:cs="Times New Roman"/>
            <w:lang w:val="en-GB"/>
          </w:rPr>
          <w:t xml:space="preserve">in use </w:t>
        </w:r>
      </w:ins>
      <w:r w:rsidRPr="00C40FDE">
        <w:rPr>
          <w:rFonts w:ascii="Times New Roman" w:hAnsi="Times New Roman" w:cs="Times New Roman"/>
          <w:lang w:val="en-GB"/>
        </w:rPr>
        <w:t xml:space="preserve">in different media and </w:t>
      </w:r>
      <w:ins w:id="385" w:author="Robin" w:date="2016-10-31T11:50:00Z">
        <w:r w:rsidR="0014511B">
          <w:rPr>
            <w:rFonts w:ascii="Times New Roman" w:hAnsi="Times New Roman" w:cs="Times New Roman"/>
            <w:lang w:val="en-GB"/>
          </w:rPr>
          <w:t xml:space="preserve">at </w:t>
        </w:r>
      </w:ins>
      <w:ins w:id="386" w:author="Robin" w:date="2016-10-31T11:51:00Z">
        <w:r w:rsidR="0014511B">
          <w:rPr>
            <w:rFonts w:ascii="Times New Roman" w:hAnsi="Times New Roman" w:cs="Times New Roman"/>
            <w:lang w:val="en-GB"/>
          </w:rPr>
          <w:t xml:space="preserve">various </w:t>
        </w:r>
      </w:ins>
      <w:del w:id="387" w:author="Robin" w:date="2016-10-31T09:07:00Z">
        <w:r w:rsidRPr="00C40FDE" w:rsidDel="00497F28">
          <w:rPr>
            <w:rFonts w:ascii="Times New Roman" w:hAnsi="Times New Roman" w:cs="Times New Roman"/>
            <w:lang w:val="en-GB"/>
          </w:rPr>
          <w:delText xml:space="preserve">size </w:delText>
        </w:r>
      </w:del>
      <w:ins w:id="388" w:author="Robin" w:date="2016-10-31T09:07:00Z">
        <w:r w:rsidR="00497F28" w:rsidRPr="00C40FDE">
          <w:rPr>
            <w:rFonts w:ascii="Times New Roman" w:hAnsi="Times New Roman" w:cs="Times New Roman"/>
            <w:lang w:val="en-GB"/>
          </w:rPr>
          <w:t>scale</w:t>
        </w:r>
      </w:ins>
      <w:ins w:id="389" w:author="Robin" w:date="2016-10-31T09:10:00Z">
        <w:r w:rsidR="00497F28" w:rsidRPr="00C40FDE">
          <w:rPr>
            <w:rFonts w:ascii="Times New Roman" w:hAnsi="Times New Roman" w:cs="Times New Roman"/>
            <w:lang w:val="en-GB"/>
          </w:rPr>
          <w:t>s</w:t>
        </w:r>
      </w:ins>
      <w:ins w:id="390" w:author="Robin" w:date="2016-10-31T09:07:00Z">
        <w:r w:rsidR="00497F28" w:rsidRPr="00C40FDE">
          <w:rPr>
            <w:rFonts w:ascii="Times New Roman" w:hAnsi="Times New Roman" w:cs="Times New Roman"/>
            <w:lang w:val="en-GB"/>
          </w:rPr>
          <w:t xml:space="preserve"> </w:t>
        </w:r>
      </w:ins>
      <w:r w:rsidRPr="00C40FDE">
        <w:rPr>
          <w:rFonts w:ascii="Times New Roman" w:hAnsi="Times New Roman" w:cs="Times New Roman"/>
          <w:lang w:val="en-GB"/>
        </w:rPr>
        <w:t xml:space="preserve">in </w:t>
      </w:r>
      <w:del w:id="391" w:author="Jens Daehner" w:date="2016-09-15T13:17:00Z">
        <w:r w:rsidRPr="00C40FDE" w:rsidDel="00F064E2">
          <w:rPr>
            <w:rFonts w:ascii="Times New Roman" w:hAnsi="Times New Roman" w:cs="Times New Roman"/>
            <w:lang w:val="en-GB"/>
          </w:rPr>
          <w:delText xml:space="preserve">the </w:delText>
        </w:r>
      </w:del>
      <w:r w:rsidRPr="00C40FDE">
        <w:rPr>
          <w:rFonts w:ascii="Times New Roman" w:hAnsi="Times New Roman" w:cs="Times New Roman"/>
          <w:lang w:val="en-GB"/>
        </w:rPr>
        <w:t xml:space="preserve">late </w:t>
      </w:r>
      <w:ins w:id="392" w:author="Jens Daehner" w:date="2016-09-15T13:17:00Z">
        <w:r w:rsidR="00F064E2" w:rsidRPr="00C40FDE">
          <w:rPr>
            <w:rFonts w:ascii="Times New Roman" w:hAnsi="Times New Roman" w:cs="Times New Roman"/>
            <w:lang w:val="en-GB"/>
          </w:rPr>
          <w:t>A</w:t>
        </w:r>
      </w:ins>
      <w:del w:id="393" w:author="Jens Daehner" w:date="2016-09-15T13:17:00Z">
        <w:r w:rsidRPr="00C40FDE" w:rsidDel="00F064E2">
          <w:rPr>
            <w:rFonts w:ascii="Times New Roman" w:hAnsi="Times New Roman" w:cs="Times New Roman"/>
            <w:lang w:val="en-GB"/>
          </w:rPr>
          <w:delText>a</w:delText>
        </w:r>
      </w:del>
      <w:r w:rsidRPr="00C40FDE">
        <w:rPr>
          <w:rFonts w:ascii="Times New Roman" w:hAnsi="Times New Roman" w:cs="Times New Roman"/>
          <w:lang w:val="en-GB"/>
        </w:rPr>
        <w:t xml:space="preserve">rchaic artistic production. </w:t>
      </w:r>
      <w:del w:id="394" w:author="Robin" w:date="2016-10-31T09:07:00Z">
        <w:r w:rsidRPr="00C40FDE" w:rsidDel="00497F28">
          <w:rPr>
            <w:rFonts w:ascii="Times New Roman" w:hAnsi="Times New Roman" w:cs="Times New Roman"/>
            <w:lang w:val="en-GB"/>
          </w:rPr>
          <w:delText xml:space="preserve">In this regard, I can mention </w:delText>
        </w:r>
        <w:r w:rsidR="00CE055B" w:rsidRPr="00C40FDE" w:rsidDel="00497F28">
          <w:rPr>
            <w:rFonts w:ascii="Times New Roman" w:hAnsi="Times New Roman" w:cs="Times New Roman"/>
            <w:i/>
            <w:lang w:val="en-GB"/>
          </w:rPr>
          <w:delText>e.g.</w:delText>
        </w:r>
      </w:del>
      <w:ins w:id="395" w:author="Robin" w:date="2016-10-31T09:07:00Z">
        <w:r w:rsidR="00497F28" w:rsidRPr="00C40FDE">
          <w:rPr>
            <w:rFonts w:ascii="Times New Roman" w:hAnsi="Times New Roman" w:cs="Times New Roman"/>
            <w:lang w:val="en-GB"/>
          </w:rPr>
          <w:t>Examples include</w:t>
        </w:r>
      </w:ins>
      <w:r w:rsidR="00CE055B" w:rsidRPr="00C40FDE">
        <w:rPr>
          <w:rFonts w:ascii="Times New Roman" w:hAnsi="Times New Roman" w:cs="Times New Roman"/>
          <w:lang w:val="en-GB"/>
        </w:rPr>
        <w:t xml:space="preserve"> </w:t>
      </w:r>
      <w:r w:rsidRPr="00C40FDE">
        <w:rPr>
          <w:rFonts w:ascii="Times New Roman" w:hAnsi="Times New Roman" w:cs="Times New Roman"/>
          <w:lang w:val="en-GB"/>
        </w:rPr>
        <w:t xml:space="preserve">the imposing Athena </w:t>
      </w:r>
      <w:proofErr w:type="spellStart"/>
      <w:r w:rsidRPr="00C40FDE">
        <w:rPr>
          <w:rFonts w:ascii="Times New Roman" w:hAnsi="Times New Roman" w:cs="Times New Roman"/>
          <w:lang w:val="en-GB"/>
        </w:rPr>
        <w:t>Promachos</w:t>
      </w:r>
      <w:proofErr w:type="spellEnd"/>
      <w:r w:rsidR="00CE055B" w:rsidRPr="00C40FDE">
        <w:rPr>
          <w:rFonts w:ascii="Times New Roman" w:hAnsi="Times New Roman" w:cs="Times New Roman"/>
          <w:lang w:val="en-GB"/>
        </w:rPr>
        <w:t xml:space="preserve"> from the Gigantomachy pediment,</w:t>
      </w:r>
      <w:r w:rsidRPr="00C40FDE">
        <w:rPr>
          <w:rFonts w:ascii="Times New Roman" w:hAnsi="Times New Roman" w:cs="Times New Roman"/>
          <w:lang w:val="en-GB"/>
        </w:rPr>
        <w:t xml:space="preserve"> the </w:t>
      </w:r>
      <w:proofErr w:type="spellStart"/>
      <w:r w:rsidRPr="00C40FDE">
        <w:rPr>
          <w:rFonts w:ascii="Times New Roman" w:hAnsi="Times New Roman" w:cs="Times New Roman"/>
          <w:lang w:val="en-GB"/>
        </w:rPr>
        <w:t>Ugento</w:t>
      </w:r>
      <w:proofErr w:type="spellEnd"/>
      <w:r w:rsidRPr="00C40FDE">
        <w:rPr>
          <w:rFonts w:ascii="Times New Roman" w:hAnsi="Times New Roman" w:cs="Times New Roman"/>
          <w:lang w:val="en-GB"/>
        </w:rPr>
        <w:t xml:space="preserve"> Zeus</w:t>
      </w:r>
      <w:ins w:id="396" w:author="Robin" w:date="2016-10-31T09:10:00Z">
        <w:r w:rsidR="00497F28" w:rsidRPr="00C40FDE">
          <w:rPr>
            <w:rFonts w:ascii="Times New Roman" w:hAnsi="Times New Roman" w:cs="Times New Roman"/>
            <w:lang w:val="en-GB"/>
          </w:rPr>
          <w:t>,</w:t>
        </w:r>
      </w:ins>
      <w:r w:rsidRPr="00C40FDE">
        <w:rPr>
          <w:rFonts w:ascii="Times New Roman" w:hAnsi="Times New Roman" w:cs="Times New Roman"/>
          <w:lang w:val="en-GB"/>
        </w:rPr>
        <w:t xml:space="preserve"> </w:t>
      </w:r>
      <w:del w:id="397" w:author="Robin" w:date="2016-10-31T09:10:00Z">
        <w:r w:rsidRPr="00C40FDE" w:rsidDel="00497F28">
          <w:rPr>
            <w:rFonts w:ascii="Times New Roman" w:hAnsi="Times New Roman" w:cs="Times New Roman"/>
            <w:lang w:val="en-GB"/>
          </w:rPr>
          <w:delText>or</w:delText>
        </w:r>
      </w:del>
      <w:ins w:id="398" w:author="Robin" w:date="2016-10-31T09:10:00Z">
        <w:r w:rsidR="00497F28" w:rsidRPr="00C40FDE">
          <w:rPr>
            <w:rFonts w:ascii="Times New Roman" w:hAnsi="Times New Roman" w:cs="Times New Roman"/>
            <w:lang w:val="en-GB"/>
          </w:rPr>
          <w:t>and</w:t>
        </w:r>
      </w:ins>
      <w:r w:rsidRPr="00C40FDE">
        <w:rPr>
          <w:rFonts w:ascii="Times New Roman" w:hAnsi="Times New Roman" w:cs="Times New Roman"/>
          <w:lang w:val="en-GB"/>
        </w:rPr>
        <w:t xml:space="preserve">, in </w:t>
      </w:r>
      <w:del w:id="399" w:author="Jens Daehner" w:date="2016-09-15T13:18:00Z">
        <w:r w:rsidRPr="00C40FDE" w:rsidDel="00F12CA5">
          <w:rPr>
            <w:rFonts w:ascii="Times New Roman" w:hAnsi="Times New Roman" w:cs="Times New Roman"/>
            <w:lang w:val="en-GB"/>
          </w:rPr>
          <w:delText xml:space="preserve">the </w:delText>
        </w:r>
      </w:del>
      <w:r w:rsidRPr="00C40FDE">
        <w:rPr>
          <w:rFonts w:ascii="Times New Roman" w:hAnsi="Times New Roman" w:cs="Times New Roman"/>
          <w:lang w:val="en-GB"/>
        </w:rPr>
        <w:t>small format, a bronze hoplite statuette from Dodona.</w:t>
      </w:r>
      <w:r w:rsidR="00CE055B" w:rsidRPr="00C40FDE">
        <w:rPr>
          <w:rStyle w:val="EndnoteReference"/>
          <w:rFonts w:ascii="Times New Roman" w:hAnsi="Times New Roman" w:cs="Times New Roman"/>
          <w:lang w:val="en-GB"/>
        </w:rPr>
        <w:endnoteReference w:id="12"/>
      </w:r>
      <w:r w:rsidRPr="00C40FDE">
        <w:rPr>
          <w:rFonts w:ascii="Times New Roman" w:hAnsi="Times New Roman" w:cs="Times New Roman"/>
          <w:lang w:val="en-GB"/>
        </w:rPr>
        <w:t xml:space="preserve"> The </w:t>
      </w:r>
      <w:del w:id="418" w:author="Jens Daehner" w:date="2016-09-15T13:18:00Z">
        <w:r w:rsidRPr="00C40FDE" w:rsidDel="00F12CA5">
          <w:rPr>
            <w:rFonts w:ascii="Times New Roman" w:hAnsi="Times New Roman" w:cs="Times New Roman"/>
            <w:lang w:val="en-GB"/>
          </w:rPr>
          <w:delText xml:space="preserve">fortune </w:delText>
        </w:r>
      </w:del>
      <w:ins w:id="419" w:author="Jens Daehner" w:date="2016-09-15T13:18:00Z">
        <w:r w:rsidR="00F12CA5" w:rsidRPr="00C40FDE">
          <w:rPr>
            <w:rFonts w:ascii="Times New Roman" w:hAnsi="Times New Roman" w:cs="Times New Roman"/>
            <w:lang w:val="en-GB"/>
          </w:rPr>
          <w:t xml:space="preserve">tradition </w:t>
        </w:r>
      </w:ins>
      <w:r w:rsidRPr="00C40FDE">
        <w:rPr>
          <w:rFonts w:ascii="Times New Roman" w:hAnsi="Times New Roman" w:cs="Times New Roman"/>
          <w:lang w:val="en-GB"/>
        </w:rPr>
        <w:t>of this pose is documented on the Athenian Acropolis after 480</w:t>
      </w:r>
      <w:r w:rsidR="00CE055B" w:rsidRPr="00C40FDE">
        <w:rPr>
          <w:rFonts w:ascii="Times New Roman" w:hAnsi="Times New Roman" w:cs="Times New Roman"/>
          <w:lang w:val="en-GB"/>
        </w:rPr>
        <w:t xml:space="preserve"> </w:t>
      </w:r>
      <w:r w:rsidR="003354AB" w:rsidRPr="00C40FDE">
        <w:rPr>
          <w:rFonts w:ascii="Times New Roman" w:hAnsi="Times New Roman" w:cs="Times New Roman"/>
          <w:lang w:val="en-GB"/>
        </w:rPr>
        <w:t>BC</w:t>
      </w:r>
      <w:r w:rsidRPr="00C40FDE">
        <w:rPr>
          <w:rFonts w:ascii="Times New Roman" w:hAnsi="Times New Roman" w:cs="Times New Roman"/>
          <w:lang w:val="en-GB"/>
        </w:rPr>
        <w:t xml:space="preserve">, as we can see on the small bronze depicting Athena, dedicated by </w:t>
      </w:r>
      <w:proofErr w:type="spellStart"/>
      <w:r w:rsidRPr="00C40FDE">
        <w:rPr>
          <w:rFonts w:ascii="Times New Roman" w:hAnsi="Times New Roman" w:cs="Times New Roman"/>
          <w:lang w:val="en-GB"/>
        </w:rPr>
        <w:t>Meleso</w:t>
      </w:r>
      <w:proofErr w:type="spellEnd"/>
      <w:r w:rsidRPr="00C40FDE">
        <w:rPr>
          <w:rFonts w:ascii="Times New Roman" w:hAnsi="Times New Roman" w:cs="Times New Roman"/>
          <w:lang w:val="en-GB"/>
        </w:rPr>
        <w:t>.</w:t>
      </w:r>
      <w:r w:rsidR="00BC6B6A" w:rsidRPr="00C40FDE">
        <w:rPr>
          <w:rStyle w:val="EndnoteReference"/>
          <w:rFonts w:ascii="Times New Roman" w:hAnsi="Times New Roman" w:cs="Times New Roman"/>
          <w:lang w:val="en-GB"/>
        </w:rPr>
        <w:endnoteReference w:id="13"/>
      </w:r>
      <w:r w:rsidRPr="00C40FDE">
        <w:rPr>
          <w:rFonts w:ascii="Times New Roman" w:hAnsi="Times New Roman" w:cs="Times New Roman"/>
          <w:lang w:val="en-GB"/>
        </w:rPr>
        <w:t xml:space="preserve"> </w:t>
      </w:r>
      <w:del w:id="432" w:author="Robin" w:date="2016-10-31T09:10:00Z">
        <w:r w:rsidRPr="00C40FDE" w:rsidDel="00497F28">
          <w:rPr>
            <w:rFonts w:ascii="Times New Roman" w:hAnsi="Times New Roman" w:cs="Times New Roman"/>
            <w:lang w:val="en-GB"/>
          </w:rPr>
          <w:delText>To summarize</w:delText>
        </w:r>
      </w:del>
      <w:ins w:id="433" w:author="Robin" w:date="2016-10-31T09:10:00Z">
        <w:r w:rsidR="00497F28" w:rsidRPr="00C40FDE">
          <w:rPr>
            <w:rFonts w:ascii="Times New Roman" w:hAnsi="Times New Roman" w:cs="Times New Roman"/>
            <w:lang w:val="en-GB"/>
          </w:rPr>
          <w:t>In sum</w:t>
        </w:r>
      </w:ins>
      <w:r w:rsidRPr="00C40FDE">
        <w:rPr>
          <w:rFonts w:ascii="Times New Roman" w:hAnsi="Times New Roman" w:cs="Times New Roman"/>
          <w:lang w:val="en-GB"/>
        </w:rPr>
        <w:t xml:space="preserve">, </w:t>
      </w:r>
      <w:ins w:id="434" w:author="Robin" w:date="2016-10-31T09:11:00Z">
        <w:r w:rsidR="00497F28" w:rsidRPr="00C40FDE">
          <w:rPr>
            <w:rFonts w:ascii="Times New Roman" w:hAnsi="Times New Roman" w:cs="Times New Roman"/>
            <w:lang w:val="en-GB"/>
          </w:rPr>
          <w:t xml:space="preserve">the </w:t>
        </w:r>
      </w:ins>
      <w:r w:rsidRPr="00C40FDE">
        <w:rPr>
          <w:rFonts w:ascii="Times New Roman" w:hAnsi="Times New Roman" w:cs="Times New Roman"/>
          <w:lang w:val="en-GB"/>
        </w:rPr>
        <w:t>poses and typologi</w:t>
      </w:r>
      <w:del w:id="435" w:author="Robin" w:date="2016-10-31T09:11:00Z">
        <w:r w:rsidRPr="00C40FDE" w:rsidDel="00497F28">
          <w:rPr>
            <w:rFonts w:ascii="Times New Roman" w:hAnsi="Times New Roman" w:cs="Times New Roman"/>
            <w:lang w:val="en-GB"/>
          </w:rPr>
          <w:delText>cal schem</w:delText>
        </w:r>
      </w:del>
      <w:r w:rsidRPr="00C40FDE">
        <w:rPr>
          <w:rFonts w:ascii="Times New Roman" w:hAnsi="Times New Roman" w:cs="Times New Roman"/>
          <w:lang w:val="en-GB"/>
        </w:rPr>
        <w:t xml:space="preserve">es </w:t>
      </w:r>
      <w:del w:id="436" w:author="Robin" w:date="2016-10-31T09:11:00Z">
        <w:r w:rsidRPr="00C40FDE" w:rsidDel="00497F28">
          <w:rPr>
            <w:rFonts w:ascii="Times New Roman" w:hAnsi="Times New Roman" w:cs="Times New Roman"/>
            <w:lang w:val="en-GB"/>
          </w:rPr>
          <w:delText xml:space="preserve">on </w:delText>
        </w:r>
      </w:del>
      <w:ins w:id="437" w:author="Robin" w:date="2016-10-31T09:11:00Z">
        <w:r w:rsidR="00497F28" w:rsidRPr="00C40FDE">
          <w:rPr>
            <w:rFonts w:ascii="Times New Roman" w:hAnsi="Times New Roman" w:cs="Times New Roman"/>
            <w:lang w:val="en-GB"/>
          </w:rPr>
          <w:t xml:space="preserve">used in the sculptures of </w:t>
        </w:r>
      </w:ins>
      <w:proofErr w:type="spellStart"/>
      <w:r w:rsidRPr="00C40FDE">
        <w:rPr>
          <w:rFonts w:ascii="Times New Roman" w:hAnsi="Times New Roman" w:cs="Times New Roman"/>
          <w:lang w:val="en-GB"/>
        </w:rPr>
        <w:t>Kritios</w:t>
      </w:r>
      <w:proofErr w:type="spellEnd"/>
      <w:del w:id="438" w:author="Robin" w:date="2016-10-31T09:11:00Z">
        <w:r w:rsidRPr="00C40FDE" w:rsidDel="00497F28">
          <w:rPr>
            <w:rFonts w:ascii="Times New Roman" w:hAnsi="Times New Roman" w:cs="Times New Roman"/>
            <w:lang w:val="en-GB"/>
          </w:rPr>
          <w:delText>’</w:delText>
        </w:r>
      </w:del>
      <w:r w:rsidRPr="00C40FDE">
        <w:rPr>
          <w:rFonts w:ascii="Times New Roman" w:hAnsi="Times New Roman" w:cs="Times New Roman"/>
          <w:lang w:val="en-GB"/>
        </w:rPr>
        <w:t xml:space="preserve"> and </w:t>
      </w:r>
      <w:proofErr w:type="spellStart"/>
      <w:r w:rsidRPr="00C40FDE">
        <w:rPr>
          <w:rFonts w:ascii="Times New Roman" w:hAnsi="Times New Roman" w:cs="Times New Roman"/>
          <w:lang w:val="en-GB"/>
        </w:rPr>
        <w:t>Nesiotes</w:t>
      </w:r>
      <w:proofErr w:type="spellEnd"/>
      <w:del w:id="439" w:author="Robin" w:date="2016-10-31T09:11:00Z">
        <w:r w:rsidRPr="00C40FDE" w:rsidDel="00497F28">
          <w:rPr>
            <w:rFonts w:ascii="Times New Roman" w:hAnsi="Times New Roman" w:cs="Times New Roman"/>
            <w:lang w:val="en-GB"/>
          </w:rPr>
          <w:delText>’</w:delText>
        </w:r>
      </w:del>
      <w:r w:rsidRPr="00C40FDE">
        <w:rPr>
          <w:rFonts w:ascii="Times New Roman" w:hAnsi="Times New Roman" w:cs="Times New Roman"/>
          <w:lang w:val="en-GB"/>
        </w:rPr>
        <w:t xml:space="preserve"> </w:t>
      </w:r>
      <w:del w:id="440" w:author="Robin" w:date="2016-10-31T09:11:00Z">
        <w:r w:rsidRPr="00C40FDE" w:rsidDel="00497F28">
          <w:rPr>
            <w:rFonts w:ascii="Times New Roman" w:hAnsi="Times New Roman" w:cs="Times New Roman"/>
            <w:lang w:val="en-GB"/>
          </w:rPr>
          <w:delText xml:space="preserve">sculptures </w:delText>
        </w:r>
      </w:del>
      <w:r w:rsidRPr="00C40FDE">
        <w:rPr>
          <w:rFonts w:ascii="Times New Roman" w:hAnsi="Times New Roman" w:cs="Times New Roman"/>
          <w:lang w:val="en-GB"/>
        </w:rPr>
        <w:t>appear not to be innovative in comparison with previous statues.</w:t>
      </w:r>
    </w:p>
    <w:p w:rsidR="00935D8D" w:rsidRDefault="006B1552">
      <w:pPr>
        <w:pStyle w:val="NoteLevel11"/>
        <w:spacing w:line="360" w:lineRule="auto"/>
        <w:rPr>
          <w:rFonts w:ascii="Times New Roman" w:hAnsi="Times New Roman" w:cs="Times New Roman"/>
          <w:lang w:val="en-GB"/>
        </w:rPr>
      </w:pPr>
      <w:del w:id="441" w:author="Robin" w:date="2016-10-31T11:52:00Z">
        <w:r w:rsidRPr="00C40FDE" w:rsidDel="00054B16">
          <w:rPr>
            <w:rFonts w:ascii="Times New Roman" w:hAnsi="Times New Roman" w:cs="Times New Roman"/>
            <w:lang w:val="en-GB"/>
          </w:rPr>
          <w:delText>Analyzing t</w:delText>
        </w:r>
      </w:del>
      <w:ins w:id="442" w:author="Robin" w:date="2016-10-31T11:52:00Z">
        <w:r w:rsidR="00054B16">
          <w:rPr>
            <w:rFonts w:ascii="Times New Roman" w:hAnsi="Times New Roman" w:cs="Times New Roman"/>
            <w:lang w:val="en-GB"/>
          </w:rPr>
          <w:t>T</w:t>
        </w:r>
      </w:ins>
      <w:r w:rsidRPr="00C40FDE">
        <w:rPr>
          <w:rFonts w:ascii="Times New Roman" w:hAnsi="Times New Roman" w:cs="Times New Roman"/>
          <w:lang w:val="en-GB"/>
        </w:rPr>
        <w:t xml:space="preserve">he </w:t>
      </w:r>
      <w:proofErr w:type="spellStart"/>
      <w:r w:rsidRPr="00C40FDE">
        <w:rPr>
          <w:rFonts w:ascii="Times New Roman" w:hAnsi="Times New Roman" w:cs="Times New Roman"/>
          <w:lang w:val="en-GB"/>
        </w:rPr>
        <w:t>Tyrannicides</w:t>
      </w:r>
      <w:proofErr w:type="spellEnd"/>
      <w:del w:id="443" w:author="Robin" w:date="2016-10-31T09:12:00Z">
        <w:r w:rsidRPr="00C40FDE" w:rsidDel="00497F28">
          <w:rPr>
            <w:rFonts w:ascii="Times New Roman" w:hAnsi="Times New Roman" w:cs="Times New Roman"/>
            <w:lang w:val="en-GB"/>
          </w:rPr>
          <w:delText>,</w:delText>
        </w:r>
      </w:del>
      <w:r w:rsidRPr="00C40FDE">
        <w:rPr>
          <w:rStyle w:val="EndnoteReference"/>
          <w:rFonts w:ascii="Times New Roman" w:hAnsi="Times New Roman" w:cs="Times New Roman"/>
          <w:lang w:val="en-GB"/>
        </w:rPr>
        <w:endnoteReference w:id="14"/>
      </w:r>
      <w:ins w:id="468" w:author="Robin" w:date="2016-10-31T09:15:00Z">
        <w:r w:rsidR="00497F28" w:rsidRPr="00C40FDE">
          <w:rPr>
            <w:rFonts w:ascii="Times New Roman" w:hAnsi="Times New Roman" w:cs="Times New Roman"/>
            <w:lang w:val="en-GB"/>
          </w:rPr>
          <w:t>—representing</w:t>
        </w:r>
      </w:ins>
      <w:ins w:id="469" w:author="Robin" w:date="2016-10-31T11:51:00Z">
        <w:r w:rsidR="0014511B">
          <w:rPr>
            <w:rFonts w:ascii="Times New Roman" w:hAnsi="Times New Roman" w:cs="Times New Roman"/>
            <w:lang w:val="en-GB"/>
          </w:rPr>
          <w:t xml:space="preserve"> </w:t>
        </w:r>
      </w:ins>
      <w:del w:id="470" w:author="Robin" w:date="2016-10-31T09:15:00Z">
        <w:r w:rsidRPr="00C40FDE" w:rsidDel="00497F28">
          <w:rPr>
            <w:rFonts w:ascii="Times New Roman" w:hAnsi="Times New Roman" w:cs="Times New Roman"/>
            <w:lang w:val="en-GB"/>
          </w:rPr>
          <w:delText xml:space="preserve"> the representation of </w:delText>
        </w:r>
      </w:del>
      <w:r w:rsidRPr="00C40FDE">
        <w:rPr>
          <w:rFonts w:ascii="Times New Roman" w:hAnsi="Times New Roman" w:cs="Times New Roman"/>
          <w:lang w:val="en-GB"/>
        </w:rPr>
        <w:t xml:space="preserve">the attack by </w:t>
      </w:r>
      <w:proofErr w:type="spellStart"/>
      <w:r w:rsidRPr="00C40FDE">
        <w:rPr>
          <w:rFonts w:ascii="Times New Roman" w:hAnsi="Times New Roman" w:cs="Times New Roman"/>
          <w:lang w:val="en-GB"/>
        </w:rPr>
        <w:t>Harmodi</w:t>
      </w:r>
      <w:ins w:id="471" w:author="Jens Daehner" w:date="2016-09-15T13:19:00Z">
        <w:r w:rsidR="00F12CA5" w:rsidRPr="00C40FDE">
          <w:rPr>
            <w:rFonts w:ascii="Times New Roman" w:hAnsi="Times New Roman" w:cs="Times New Roman"/>
            <w:lang w:val="en-GB"/>
          </w:rPr>
          <w:t>o</w:t>
        </w:r>
      </w:ins>
      <w:del w:id="472" w:author="Jens Daehner" w:date="2016-09-15T13:19:00Z">
        <w:r w:rsidRPr="00C40FDE" w:rsidDel="00F12CA5">
          <w:rPr>
            <w:rFonts w:ascii="Times New Roman" w:hAnsi="Times New Roman" w:cs="Times New Roman"/>
            <w:lang w:val="en-GB"/>
          </w:rPr>
          <w:delText>u</w:delText>
        </w:r>
      </w:del>
      <w:r w:rsidRPr="00C40FDE">
        <w:rPr>
          <w:rFonts w:ascii="Times New Roman" w:hAnsi="Times New Roman" w:cs="Times New Roman"/>
          <w:lang w:val="en-GB"/>
        </w:rPr>
        <w:t>s</w:t>
      </w:r>
      <w:proofErr w:type="spellEnd"/>
      <w:r w:rsidRPr="00C40FDE">
        <w:rPr>
          <w:rFonts w:ascii="Times New Roman" w:hAnsi="Times New Roman" w:cs="Times New Roman"/>
          <w:lang w:val="en-GB"/>
        </w:rPr>
        <w:t xml:space="preserve"> and </w:t>
      </w:r>
      <w:proofErr w:type="spellStart"/>
      <w:r w:rsidRPr="00C40FDE">
        <w:rPr>
          <w:rFonts w:ascii="Times New Roman" w:hAnsi="Times New Roman" w:cs="Times New Roman"/>
          <w:lang w:val="en-GB"/>
        </w:rPr>
        <w:t>Aristogeiton</w:t>
      </w:r>
      <w:proofErr w:type="spellEnd"/>
      <w:ins w:id="473" w:author="Robin" w:date="2016-10-31T09:15:00Z">
        <w:r w:rsidR="00A02E1F" w:rsidRPr="00C40FDE">
          <w:rPr>
            <w:rFonts w:ascii="Times New Roman" w:hAnsi="Times New Roman" w:cs="Times New Roman"/>
            <w:lang w:val="en-GB"/>
          </w:rPr>
          <w:t>—</w:t>
        </w:r>
      </w:ins>
      <w:del w:id="474" w:author="Robin" w:date="2016-10-31T09:15:00Z">
        <w:r w:rsidRPr="00C40FDE" w:rsidDel="00A02E1F">
          <w:rPr>
            <w:rFonts w:ascii="Times New Roman" w:hAnsi="Times New Roman" w:cs="Times New Roman"/>
            <w:lang w:val="en-GB"/>
          </w:rPr>
          <w:delText xml:space="preserve"> </w:delText>
        </w:r>
      </w:del>
      <w:ins w:id="475" w:author="Jens Daehner" w:date="2017-01-20T12:00:00Z">
        <w:r w:rsidR="00DD76E8">
          <w:rPr>
            <w:rFonts w:ascii="Times New Roman" w:hAnsi="Times New Roman" w:cs="Times New Roman"/>
            <w:lang w:val="en-GB"/>
          </w:rPr>
          <w:t>are</w:t>
        </w:r>
      </w:ins>
      <w:del w:id="476" w:author="Jens Daehner" w:date="2017-01-20T12:00:00Z">
        <w:r w:rsidRPr="00C40FDE" w:rsidDel="00DD76E8">
          <w:rPr>
            <w:rFonts w:ascii="Times New Roman" w:hAnsi="Times New Roman" w:cs="Times New Roman"/>
            <w:lang w:val="en-GB"/>
          </w:rPr>
          <w:delText>is</w:delText>
        </w:r>
      </w:del>
      <w:r w:rsidRPr="00C40FDE">
        <w:rPr>
          <w:rFonts w:ascii="Times New Roman" w:hAnsi="Times New Roman" w:cs="Times New Roman"/>
          <w:lang w:val="en-GB"/>
        </w:rPr>
        <w:t xml:space="preserve"> constructed employing </w:t>
      </w:r>
      <w:ins w:id="477" w:author="Jens Daehner" w:date="2017-01-20T12:01:00Z">
        <w:r w:rsidR="00DD76E8">
          <w:rPr>
            <w:rFonts w:ascii="Times New Roman" w:hAnsi="Times New Roman" w:cs="Times New Roman"/>
            <w:lang w:val="en-GB"/>
          </w:rPr>
          <w:t xml:space="preserve">a </w:t>
        </w:r>
      </w:ins>
      <w:r w:rsidRPr="00C40FDE">
        <w:rPr>
          <w:rFonts w:ascii="Times New Roman" w:hAnsi="Times New Roman" w:cs="Times New Roman"/>
          <w:lang w:val="en-GB"/>
        </w:rPr>
        <w:t>well-</w:t>
      </w:r>
      <w:del w:id="478" w:author="Jens Daehner" w:date="2016-09-15T13:19:00Z">
        <w:r w:rsidRPr="00C40FDE" w:rsidDel="00F12CA5">
          <w:rPr>
            <w:rFonts w:ascii="Times New Roman" w:hAnsi="Times New Roman" w:cs="Times New Roman"/>
            <w:lang w:val="en-GB"/>
          </w:rPr>
          <w:delText xml:space="preserve">recognized </w:delText>
        </w:r>
      </w:del>
      <w:ins w:id="479" w:author="Jens Daehner" w:date="2016-09-15T13:19:00Z">
        <w:r w:rsidR="00F12CA5" w:rsidRPr="00C40FDE">
          <w:rPr>
            <w:rFonts w:ascii="Times New Roman" w:hAnsi="Times New Roman" w:cs="Times New Roman"/>
            <w:lang w:val="en-GB"/>
          </w:rPr>
          <w:t xml:space="preserve">established </w:t>
        </w:r>
      </w:ins>
      <w:del w:id="480" w:author="Jens Daehner" w:date="2016-09-15T13:19:00Z">
        <w:r w:rsidRPr="00C40FDE" w:rsidDel="00F12CA5">
          <w:rPr>
            <w:rFonts w:ascii="Times New Roman" w:hAnsi="Times New Roman" w:cs="Times New Roman"/>
            <w:lang w:val="en-GB"/>
          </w:rPr>
          <w:delText xml:space="preserve">traditional </w:delText>
        </w:r>
      </w:del>
      <w:r w:rsidRPr="00C40FDE">
        <w:rPr>
          <w:rFonts w:ascii="Times New Roman" w:hAnsi="Times New Roman" w:cs="Times New Roman"/>
          <w:lang w:val="en-GB"/>
        </w:rPr>
        <w:t>iconograph</w:t>
      </w:r>
      <w:ins w:id="481" w:author="Robin" w:date="2016-10-31T09:15:00Z">
        <w:r w:rsidR="00A02E1F" w:rsidRPr="00C40FDE">
          <w:rPr>
            <w:rFonts w:ascii="Times New Roman" w:hAnsi="Times New Roman" w:cs="Times New Roman"/>
            <w:lang w:val="en-GB"/>
          </w:rPr>
          <w:t>y</w:t>
        </w:r>
      </w:ins>
      <w:ins w:id="482" w:author="Robin" w:date="2016-10-31T11:53:00Z">
        <w:r w:rsidR="00054B16">
          <w:rPr>
            <w:rFonts w:ascii="Times New Roman" w:hAnsi="Times New Roman" w:cs="Times New Roman"/>
            <w:lang w:val="en-GB"/>
          </w:rPr>
          <w:t>:</w:t>
        </w:r>
      </w:ins>
      <w:del w:id="483" w:author="Robin" w:date="2016-10-31T09:15:00Z">
        <w:r w:rsidRPr="00C40FDE" w:rsidDel="00A02E1F">
          <w:rPr>
            <w:rFonts w:ascii="Times New Roman" w:hAnsi="Times New Roman" w:cs="Times New Roman"/>
            <w:lang w:val="en-GB"/>
          </w:rPr>
          <w:delText xml:space="preserve">ic </w:delText>
        </w:r>
        <w:commentRangeStart w:id="484"/>
        <w:r w:rsidRPr="00C40FDE" w:rsidDel="00A02E1F">
          <w:rPr>
            <w:rFonts w:ascii="Times New Roman" w:hAnsi="Times New Roman" w:cs="Times New Roman"/>
            <w:lang w:val="en-GB"/>
          </w:rPr>
          <w:delText>schemas</w:delText>
        </w:r>
        <w:commentRangeEnd w:id="484"/>
        <w:r w:rsidR="00F12CA5" w:rsidRPr="00C40FDE" w:rsidDel="00A02E1F">
          <w:rPr>
            <w:rStyle w:val="CommentReference"/>
            <w:rFonts w:ascii="Times New Roman" w:hAnsi="Times New Roman" w:cs="Times New Roman"/>
            <w:sz w:val="24"/>
            <w:szCs w:val="24"/>
          </w:rPr>
          <w:commentReference w:id="484"/>
        </w:r>
        <w:r w:rsidRPr="00C40FDE" w:rsidDel="00A02E1F">
          <w:rPr>
            <w:rFonts w:ascii="Times New Roman" w:hAnsi="Times New Roman" w:cs="Times New Roman"/>
            <w:lang w:val="en-GB"/>
          </w:rPr>
          <w:delText>:</w:delText>
        </w:r>
      </w:del>
      <w:r w:rsidRPr="00C40FDE">
        <w:rPr>
          <w:rFonts w:ascii="Times New Roman" w:hAnsi="Times New Roman" w:cs="Times New Roman"/>
          <w:lang w:val="en-GB"/>
        </w:rPr>
        <w:t xml:space="preserve"> </w:t>
      </w:r>
      <w:del w:id="485" w:author="Jens Daehner" w:date="2017-01-20T12:01:00Z">
        <w:r w:rsidRPr="00C40FDE" w:rsidDel="00DD76E8">
          <w:rPr>
            <w:rFonts w:ascii="Times New Roman" w:hAnsi="Times New Roman" w:cs="Times New Roman"/>
            <w:lang w:val="en-GB"/>
          </w:rPr>
          <w:delText xml:space="preserve">spread </w:delText>
        </w:r>
      </w:del>
      <w:r w:rsidRPr="00C40FDE">
        <w:rPr>
          <w:rFonts w:ascii="Times New Roman" w:hAnsi="Times New Roman" w:cs="Times New Roman"/>
          <w:lang w:val="en-GB"/>
        </w:rPr>
        <w:t>legs</w:t>
      </w:r>
      <w:ins w:id="486" w:author="Jens Daehner" w:date="2017-01-20T12:01:00Z">
        <w:r w:rsidR="00DD76E8" w:rsidRPr="00DD76E8">
          <w:rPr>
            <w:rFonts w:ascii="Times New Roman" w:hAnsi="Times New Roman" w:cs="Times New Roman"/>
            <w:lang w:val="en-GB"/>
          </w:rPr>
          <w:t xml:space="preserve"> </w:t>
        </w:r>
        <w:r w:rsidR="00DD76E8" w:rsidRPr="00C40FDE">
          <w:rPr>
            <w:rFonts w:ascii="Times New Roman" w:hAnsi="Times New Roman" w:cs="Times New Roman"/>
            <w:lang w:val="en-GB"/>
          </w:rPr>
          <w:t>spread</w:t>
        </w:r>
      </w:ins>
      <w:r w:rsidRPr="00C40FDE">
        <w:rPr>
          <w:rFonts w:ascii="Times New Roman" w:hAnsi="Times New Roman" w:cs="Times New Roman"/>
          <w:lang w:val="en-GB"/>
        </w:rPr>
        <w:t xml:space="preserve">, </w:t>
      </w:r>
      <w:ins w:id="487" w:author="Jens Daehner" w:date="2016-09-15T13:20:00Z">
        <w:r w:rsidR="00F12CA5" w:rsidRPr="00C40FDE">
          <w:rPr>
            <w:rFonts w:ascii="Times New Roman" w:hAnsi="Times New Roman" w:cs="Times New Roman"/>
            <w:lang w:val="en-GB"/>
          </w:rPr>
          <w:t xml:space="preserve">rear foot lifted, </w:t>
        </w:r>
      </w:ins>
      <w:ins w:id="488" w:author="Jens Daehner" w:date="2017-01-20T12:01:00Z">
        <w:r w:rsidR="00DD76E8" w:rsidRPr="00C40FDE">
          <w:rPr>
            <w:rFonts w:ascii="Times New Roman" w:hAnsi="Times New Roman" w:cs="Times New Roman"/>
            <w:lang w:val="en-GB"/>
          </w:rPr>
          <w:t xml:space="preserve">torso </w:t>
        </w:r>
      </w:ins>
      <w:ins w:id="489" w:author="Jens Daehner" w:date="2016-09-15T13:20:00Z">
        <w:r w:rsidR="00F12CA5" w:rsidRPr="00C40FDE">
          <w:rPr>
            <w:rFonts w:ascii="Times New Roman" w:hAnsi="Times New Roman" w:cs="Times New Roman"/>
            <w:lang w:val="en-GB"/>
          </w:rPr>
          <w:t xml:space="preserve">erect, </w:t>
        </w:r>
      </w:ins>
      <w:ins w:id="490" w:author="Jens Daehner" w:date="2017-01-20T12:02:00Z">
        <w:r w:rsidR="00DD76E8" w:rsidRPr="00C40FDE">
          <w:rPr>
            <w:rFonts w:ascii="Times New Roman" w:hAnsi="Times New Roman" w:cs="Times New Roman"/>
            <w:lang w:val="en-GB"/>
          </w:rPr>
          <w:t xml:space="preserve">arm </w:t>
        </w:r>
      </w:ins>
      <w:r w:rsidRPr="00C40FDE">
        <w:rPr>
          <w:rFonts w:ascii="Times New Roman" w:hAnsi="Times New Roman" w:cs="Times New Roman"/>
          <w:lang w:val="en-GB"/>
        </w:rPr>
        <w:t>raised</w:t>
      </w:r>
      <w:del w:id="491" w:author="Jens Daehner" w:date="2017-01-20T12:02:00Z">
        <w:r w:rsidRPr="00C40FDE" w:rsidDel="00DD76E8">
          <w:rPr>
            <w:rFonts w:ascii="Times New Roman" w:hAnsi="Times New Roman" w:cs="Times New Roman"/>
            <w:lang w:val="en-GB"/>
          </w:rPr>
          <w:delText xml:space="preserve"> arm</w:delText>
        </w:r>
      </w:del>
      <w:r w:rsidRPr="00C40FDE">
        <w:rPr>
          <w:rFonts w:ascii="Times New Roman" w:hAnsi="Times New Roman" w:cs="Times New Roman"/>
          <w:lang w:val="en-GB"/>
        </w:rPr>
        <w:t>,</w:t>
      </w:r>
      <w:ins w:id="492" w:author="Jens Daehner" w:date="2016-09-15T13:20:00Z">
        <w:r w:rsidR="00F12CA5" w:rsidRPr="00C40FDE">
          <w:rPr>
            <w:rFonts w:ascii="Times New Roman" w:hAnsi="Times New Roman" w:cs="Times New Roman"/>
            <w:lang w:val="en-GB"/>
          </w:rPr>
          <w:t xml:space="preserve"> and</w:t>
        </w:r>
      </w:ins>
      <w:ins w:id="493" w:author="Jens Daehner" w:date="2017-01-20T12:02:00Z">
        <w:r w:rsidR="00DD76E8" w:rsidRPr="00DD76E8">
          <w:rPr>
            <w:rFonts w:ascii="Times New Roman" w:hAnsi="Times New Roman" w:cs="Times New Roman"/>
            <w:lang w:val="en-GB"/>
          </w:rPr>
          <w:t xml:space="preserve"> </w:t>
        </w:r>
        <w:r w:rsidR="00DD76E8">
          <w:rPr>
            <w:rFonts w:ascii="Times New Roman" w:hAnsi="Times New Roman" w:cs="Times New Roman"/>
            <w:lang w:val="en-GB"/>
          </w:rPr>
          <w:t>head held</w:t>
        </w:r>
        <w:r w:rsidR="00DD76E8">
          <w:rPr>
            <w:rStyle w:val="CommentReference"/>
            <w:rFonts w:asciiTheme="minorHAnsi" w:hAnsiTheme="minorHAnsi"/>
          </w:rPr>
          <w:commentReference w:id="494"/>
        </w:r>
      </w:ins>
      <w:r w:rsidRPr="00C40FDE">
        <w:rPr>
          <w:rFonts w:ascii="Times New Roman" w:hAnsi="Times New Roman" w:cs="Times New Roman"/>
          <w:lang w:val="en-GB"/>
        </w:rPr>
        <w:t xml:space="preserve"> </w:t>
      </w:r>
      <w:del w:id="495" w:author="Jens Daehner" w:date="2016-09-15T13:20:00Z">
        <w:r w:rsidRPr="00C40FDE" w:rsidDel="00F12CA5">
          <w:rPr>
            <w:rFonts w:ascii="Times New Roman" w:hAnsi="Times New Roman" w:cs="Times New Roman"/>
            <w:lang w:val="en-GB"/>
          </w:rPr>
          <w:delText xml:space="preserve">erect torso, rear foot lifted, </w:delText>
        </w:r>
      </w:del>
      <w:commentRangeStart w:id="496"/>
      <w:del w:id="497" w:author="Robin" w:date="2016-11-09T10:18:00Z">
        <w:r w:rsidRPr="00C40FDE" w:rsidDel="00242B7E">
          <w:rPr>
            <w:rFonts w:ascii="Times New Roman" w:hAnsi="Times New Roman" w:cs="Times New Roman"/>
            <w:lang w:val="en-GB"/>
          </w:rPr>
          <w:delText xml:space="preserve">frontal </w:delText>
        </w:r>
      </w:del>
      <w:commentRangeStart w:id="498"/>
      <w:ins w:id="499" w:author="Robin" w:date="2016-11-09T10:18:00Z">
        <w:del w:id="500" w:author="Jens Daehner" w:date="2017-01-20T11:59:00Z">
          <w:r w:rsidR="00242B7E" w:rsidDel="001E451E">
            <w:rPr>
              <w:rFonts w:ascii="Times New Roman" w:hAnsi="Times New Roman" w:cs="Times New Roman"/>
              <w:lang w:val="en-GB"/>
            </w:rPr>
            <w:delText>forward</w:delText>
          </w:r>
          <w:r w:rsidR="00242B7E" w:rsidRPr="00C40FDE" w:rsidDel="001E451E">
            <w:rPr>
              <w:rFonts w:ascii="Times New Roman" w:hAnsi="Times New Roman" w:cs="Times New Roman"/>
              <w:lang w:val="en-GB"/>
            </w:rPr>
            <w:delText xml:space="preserve"> </w:delText>
          </w:r>
        </w:del>
      </w:ins>
      <w:del w:id="501" w:author="Jens Daehner" w:date="2017-01-20T11:59:00Z">
        <w:r w:rsidRPr="00C40FDE" w:rsidDel="001E451E">
          <w:rPr>
            <w:rFonts w:ascii="Times New Roman" w:hAnsi="Times New Roman" w:cs="Times New Roman"/>
            <w:lang w:val="en-GB"/>
          </w:rPr>
          <w:delText>gaze</w:delText>
        </w:r>
        <w:commentRangeEnd w:id="496"/>
        <w:r w:rsidR="00F12CA5" w:rsidRPr="00C40FDE" w:rsidDel="001E451E">
          <w:rPr>
            <w:rStyle w:val="CommentReference"/>
            <w:rFonts w:ascii="Times New Roman" w:hAnsi="Times New Roman" w:cs="Times New Roman"/>
            <w:sz w:val="24"/>
            <w:szCs w:val="24"/>
          </w:rPr>
          <w:commentReference w:id="496"/>
        </w:r>
      </w:del>
      <w:commentRangeEnd w:id="498"/>
      <w:ins w:id="502" w:author="Jens Daehner" w:date="2017-01-20T11:59:00Z">
        <w:r w:rsidR="001E451E">
          <w:rPr>
            <w:rFonts w:ascii="Times New Roman" w:hAnsi="Times New Roman" w:cs="Times New Roman"/>
            <w:lang w:val="en-GB"/>
          </w:rPr>
          <w:t>frontal</w:t>
        </w:r>
      </w:ins>
      <w:del w:id="503" w:author="Jens Daehner" w:date="2017-01-20T12:02:00Z">
        <w:r w:rsidR="00242B7E" w:rsidDel="00DD76E8">
          <w:rPr>
            <w:rStyle w:val="CommentReference"/>
            <w:rFonts w:asciiTheme="minorHAnsi" w:hAnsiTheme="minorHAnsi"/>
          </w:rPr>
          <w:commentReference w:id="498"/>
        </w:r>
      </w:del>
      <w:ins w:id="504" w:author="Jens Daehner" w:date="2017-01-20T12:02:00Z">
        <w:r w:rsidR="00DD76E8">
          <w:rPr>
            <w:rFonts w:ascii="Times New Roman" w:hAnsi="Times New Roman" w:cs="Times New Roman"/>
            <w:lang w:val="en-GB"/>
          </w:rPr>
          <w:t>ly</w:t>
        </w:r>
      </w:ins>
      <w:r w:rsidRPr="00C40FDE">
        <w:rPr>
          <w:rFonts w:ascii="Times New Roman" w:hAnsi="Times New Roman" w:cs="Times New Roman"/>
          <w:lang w:val="en-GB"/>
        </w:rPr>
        <w:t>.</w:t>
      </w:r>
      <w:r w:rsidRPr="00C40FDE">
        <w:rPr>
          <w:rStyle w:val="EndnoteReference"/>
          <w:rFonts w:ascii="Times New Roman" w:hAnsi="Times New Roman" w:cs="Times New Roman"/>
          <w:lang w:val="en-GB"/>
        </w:rPr>
        <w:endnoteReference w:id="15"/>
      </w:r>
      <w:r w:rsidRPr="00C40FDE">
        <w:rPr>
          <w:rFonts w:ascii="Times New Roman" w:hAnsi="Times New Roman" w:cs="Times New Roman"/>
          <w:lang w:val="en-GB"/>
        </w:rPr>
        <w:t xml:space="preserve"> The</w:t>
      </w:r>
      <w:ins w:id="509" w:author="Jens Daehner" w:date="2016-09-15T13:22:00Z">
        <w:r w:rsidR="00F12CA5" w:rsidRPr="00C40FDE">
          <w:rPr>
            <w:rFonts w:ascii="Times New Roman" w:hAnsi="Times New Roman" w:cs="Times New Roman"/>
            <w:lang w:val="en-GB"/>
          </w:rPr>
          <w:t xml:space="preserve"> vehement</w:t>
        </w:r>
      </w:ins>
      <w:r w:rsidRPr="00C40FDE">
        <w:rPr>
          <w:rFonts w:ascii="Times New Roman" w:hAnsi="Times New Roman" w:cs="Times New Roman"/>
          <w:lang w:val="en-GB"/>
        </w:rPr>
        <w:t xml:space="preserve"> action of the two protagonists </w:t>
      </w:r>
      <w:del w:id="510" w:author="Jens Daehner" w:date="2016-09-15T13:22:00Z">
        <w:r w:rsidRPr="00C40FDE" w:rsidDel="00F12CA5">
          <w:rPr>
            <w:rFonts w:ascii="Times New Roman" w:hAnsi="Times New Roman" w:cs="Times New Roman"/>
            <w:lang w:val="en-GB"/>
          </w:rPr>
          <w:delText>does not correspond to any direct participation of their anatomy, as we can note by observing</w:delText>
        </w:r>
      </w:del>
      <w:ins w:id="511" w:author="Jens Daehner" w:date="2016-09-15T13:22:00Z">
        <w:r w:rsidR="00F12CA5" w:rsidRPr="00C40FDE">
          <w:rPr>
            <w:rFonts w:ascii="Times New Roman" w:hAnsi="Times New Roman" w:cs="Times New Roman"/>
            <w:lang w:val="en-GB"/>
          </w:rPr>
          <w:t>is not reflected in</w:t>
        </w:r>
      </w:ins>
      <w:r w:rsidRPr="00C40FDE">
        <w:rPr>
          <w:rFonts w:ascii="Times New Roman" w:hAnsi="Times New Roman" w:cs="Times New Roman"/>
          <w:lang w:val="en-GB"/>
        </w:rPr>
        <w:t xml:space="preserve"> the</w:t>
      </w:r>
      <w:ins w:id="512" w:author="Jens Daehner" w:date="2016-09-15T13:22:00Z">
        <w:r w:rsidR="00F12CA5" w:rsidRPr="00C40FDE">
          <w:rPr>
            <w:rFonts w:ascii="Times New Roman" w:hAnsi="Times New Roman" w:cs="Times New Roman"/>
            <w:lang w:val="en-GB"/>
          </w:rPr>
          <w:t>ir</w:t>
        </w:r>
      </w:ins>
      <w:r w:rsidRPr="00C40FDE">
        <w:rPr>
          <w:rFonts w:ascii="Times New Roman" w:hAnsi="Times New Roman" w:cs="Times New Roman"/>
          <w:lang w:val="en-GB"/>
        </w:rPr>
        <w:t xml:space="preserve"> abdominal muscles</w:t>
      </w:r>
      <w:del w:id="513" w:author="Robin" w:date="2016-10-31T09:16:00Z">
        <w:r w:rsidRPr="00C40FDE" w:rsidDel="00A02E1F">
          <w:rPr>
            <w:rFonts w:ascii="Times New Roman" w:hAnsi="Times New Roman" w:cs="Times New Roman"/>
            <w:lang w:val="en-GB"/>
          </w:rPr>
          <w:delText xml:space="preserve"> -</w:delText>
        </w:r>
      </w:del>
      <w:ins w:id="514" w:author="Robin" w:date="2016-10-31T09:16:00Z">
        <w:r w:rsidR="00A02E1F" w:rsidRPr="00C40FDE">
          <w:rPr>
            <w:rFonts w:ascii="Times New Roman" w:hAnsi="Times New Roman" w:cs="Times New Roman"/>
            <w:lang w:val="en-GB"/>
          </w:rPr>
          <w:t>—</w:t>
        </w:r>
      </w:ins>
      <w:del w:id="515" w:author="Robin" w:date="2016-10-31T09:16:00Z">
        <w:r w:rsidRPr="00C40FDE" w:rsidDel="00A02E1F">
          <w:rPr>
            <w:rFonts w:ascii="Times New Roman" w:hAnsi="Times New Roman" w:cs="Times New Roman"/>
            <w:lang w:val="en-GB"/>
          </w:rPr>
          <w:delText xml:space="preserve"> </w:delText>
        </w:r>
      </w:del>
      <w:r w:rsidRPr="00C40FDE">
        <w:rPr>
          <w:rFonts w:ascii="Times New Roman" w:hAnsi="Times New Roman" w:cs="Times New Roman"/>
          <w:lang w:val="en-GB"/>
        </w:rPr>
        <w:t xml:space="preserve">which </w:t>
      </w:r>
      <w:del w:id="516" w:author="Robin" w:date="2016-10-31T09:16:00Z">
        <w:r w:rsidRPr="00C40FDE" w:rsidDel="00A02E1F">
          <w:rPr>
            <w:rFonts w:ascii="Times New Roman" w:hAnsi="Times New Roman" w:cs="Times New Roman"/>
            <w:lang w:val="en-GB"/>
          </w:rPr>
          <w:delText xml:space="preserve">is </w:delText>
        </w:r>
      </w:del>
      <w:ins w:id="517" w:author="Jens Daehner" w:date="2016-09-15T13:22:00Z">
        <w:del w:id="518" w:author="Robin" w:date="2016-10-31T09:16:00Z">
          <w:r w:rsidR="00F12CA5" w:rsidRPr="00C40FDE" w:rsidDel="00A02E1F">
            <w:rPr>
              <w:rFonts w:ascii="Times New Roman" w:hAnsi="Times New Roman" w:cs="Times New Roman"/>
              <w:lang w:val="en-GB"/>
            </w:rPr>
            <w:delText xml:space="preserve">are </w:delText>
          </w:r>
        </w:del>
      </w:ins>
      <w:del w:id="519" w:author="Robin" w:date="2016-10-31T09:16:00Z">
        <w:r w:rsidRPr="00C40FDE" w:rsidDel="00A02E1F">
          <w:rPr>
            <w:rFonts w:ascii="Times New Roman" w:hAnsi="Times New Roman" w:cs="Times New Roman"/>
            <w:lang w:val="en-GB"/>
          </w:rPr>
          <w:delText>very</w:delText>
        </w:r>
      </w:del>
      <w:ins w:id="520" w:author="Robin" w:date="2016-10-31T09:16:00Z">
        <w:r w:rsidR="00A02E1F" w:rsidRPr="00C40FDE">
          <w:rPr>
            <w:rFonts w:ascii="Times New Roman" w:hAnsi="Times New Roman" w:cs="Times New Roman"/>
            <w:lang w:val="en-GB"/>
          </w:rPr>
          <w:t>while</w:t>
        </w:r>
      </w:ins>
      <w:r w:rsidRPr="00C40FDE">
        <w:rPr>
          <w:rFonts w:ascii="Times New Roman" w:hAnsi="Times New Roman" w:cs="Times New Roman"/>
          <w:lang w:val="en-GB"/>
        </w:rPr>
        <w:t xml:space="preserve"> precisely detailed</w:t>
      </w:r>
      <w:ins w:id="521" w:author="Robin" w:date="2016-10-31T09:16:00Z">
        <w:r w:rsidR="00A02E1F" w:rsidRPr="00C40FDE">
          <w:rPr>
            <w:rFonts w:ascii="Times New Roman" w:hAnsi="Times New Roman" w:cs="Times New Roman"/>
            <w:lang w:val="en-GB"/>
          </w:rPr>
          <w:t xml:space="preserve"> are</w:t>
        </w:r>
      </w:ins>
      <w:del w:id="522" w:author="Robin" w:date="2016-10-31T09:16:00Z">
        <w:r w:rsidRPr="00C40FDE" w:rsidDel="00A02E1F">
          <w:rPr>
            <w:rFonts w:ascii="Times New Roman" w:hAnsi="Times New Roman" w:cs="Times New Roman"/>
            <w:lang w:val="en-GB"/>
          </w:rPr>
          <w:delText>, but</w:delText>
        </w:r>
      </w:del>
      <w:r w:rsidRPr="00C40FDE">
        <w:rPr>
          <w:rFonts w:ascii="Times New Roman" w:hAnsi="Times New Roman" w:cs="Times New Roman"/>
          <w:lang w:val="en-GB"/>
        </w:rPr>
        <w:t xml:space="preserve"> not very natural in terms of rendering movement</w:t>
      </w:r>
      <w:del w:id="523" w:author="Robin" w:date="2016-10-31T09:16:00Z">
        <w:r w:rsidRPr="00C40FDE" w:rsidDel="00A02E1F">
          <w:rPr>
            <w:rFonts w:ascii="Times New Roman" w:hAnsi="Times New Roman" w:cs="Times New Roman"/>
            <w:lang w:val="en-GB"/>
          </w:rPr>
          <w:delText xml:space="preserve"> -,</w:delText>
        </w:r>
      </w:del>
      <w:ins w:id="524" w:author="Robin" w:date="2016-10-31T09:16:00Z">
        <w:r w:rsidR="00A02E1F" w:rsidRPr="00C40FDE">
          <w:rPr>
            <w:rFonts w:ascii="Times New Roman" w:hAnsi="Times New Roman" w:cs="Times New Roman"/>
            <w:lang w:val="en-GB"/>
          </w:rPr>
          <w:t>—</w:t>
        </w:r>
      </w:ins>
      <w:del w:id="525" w:author="Robin" w:date="2016-10-31T09:16:00Z">
        <w:r w:rsidRPr="00C40FDE" w:rsidDel="00A02E1F">
          <w:rPr>
            <w:rFonts w:ascii="Times New Roman" w:hAnsi="Times New Roman" w:cs="Times New Roman"/>
            <w:lang w:val="en-GB"/>
          </w:rPr>
          <w:delText xml:space="preserve"> </w:delText>
        </w:r>
      </w:del>
      <w:r w:rsidRPr="00C40FDE">
        <w:rPr>
          <w:rFonts w:ascii="Times New Roman" w:hAnsi="Times New Roman" w:cs="Times New Roman"/>
          <w:lang w:val="en-GB"/>
        </w:rPr>
        <w:t xml:space="preserve">or in the position of the heads, </w:t>
      </w:r>
      <w:del w:id="526" w:author="Jens Daehner" w:date="2016-09-15T13:23:00Z">
        <w:r w:rsidRPr="00C40FDE" w:rsidDel="00F12CA5">
          <w:rPr>
            <w:rFonts w:ascii="Times New Roman" w:hAnsi="Times New Roman" w:cs="Times New Roman"/>
            <w:lang w:val="en-GB"/>
          </w:rPr>
          <w:delText xml:space="preserve">set </w:delText>
        </w:r>
      </w:del>
      <w:ins w:id="527" w:author="Robin" w:date="2016-10-31T09:16:00Z">
        <w:r w:rsidR="00A02E1F" w:rsidRPr="00C40FDE">
          <w:rPr>
            <w:rFonts w:ascii="Times New Roman" w:hAnsi="Times New Roman" w:cs="Times New Roman"/>
            <w:lang w:val="en-GB"/>
          </w:rPr>
          <w:t xml:space="preserve">which are </w:t>
        </w:r>
      </w:ins>
      <w:ins w:id="528" w:author="Jens Daehner" w:date="2016-09-15T13:23:00Z">
        <w:r w:rsidR="00F12CA5" w:rsidRPr="00C40FDE">
          <w:rPr>
            <w:rFonts w:ascii="Times New Roman" w:hAnsi="Times New Roman" w:cs="Times New Roman"/>
            <w:lang w:val="en-GB"/>
          </w:rPr>
          <w:t xml:space="preserve">held </w:t>
        </w:r>
      </w:ins>
      <w:r w:rsidRPr="00C40FDE">
        <w:rPr>
          <w:rFonts w:ascii="Times New Roman" w:hAnsi="Times New Roman" w:cs="Times New Roman"/>
          <w:lang w:val="en-GB"/>
        </w:rPr>
        <w:t xml:space="preserve">straight and </w:t>
      </w:r>
      <w:ins w:id="529" w:author="Robin" w:date="2016-10-31T11:53:00Z">
        <w:r w:rsidR="00054B16">
          <w:rPr>
            <w:rFonts w:ascii="Times New Roman" w:hAnsi="Times New Roman" w:cs="Times New Roman"/>
            <w:lang w:val="en-GB"/>
          </w:rPr>
          <w:t xml:space="preserve">facing </w:t>
        </w:r>
      </w:ins>
      <w:r w:rsidRPr="00C40FDE">
        <w:rPr>
          <w:rFonts w:ascii="Times New Roman" w:hAnsi="Times New Roman" w:cs="Times New Roman"/>
          <w:lang w:val="en-GB"/>
        </w:rPr>
        <w:t xml:space="preserve">fixedly forward on </w:t>
      </w:r>
      <w:del w:id="530" w:author="Jens Daehner" w:date="2016-09-15T13:23:00Z">
        <w:r w:rsidRPr="00C40FDE" w:rsidDel="00F12CA5">
          <w:rPr>
            <w:rFonts w:ascii="Times New Roman" w:hAnsi="Times New Roman" w:cs="Times New Roman"/>
            <w:lang w:val="en-GB"/>
          </w:rPr>
          <w:delText xml:space="preserve">the </w:delText>
        </w:r>
      </w:del>
      <w:r w:rsidRPr="00C40FDE">
        <w:rPr>
          <w:rFonts w:ascii="Times New Roman" w:hAnsi="Times New Roman" w:cs="Times New Roman"/>
          <w:lang w:val="en-GB"/>
        </w:rPr>
        <w:t>muscular neck</w:t>
      </w:r>
      <w:ins w:id="531" w:author="Jens Daehner" w:date="2016-09-15T13:23:00Z">
        <w:r w:rsidR="00F12CA5" w:rsidRPr="00C40FDE">
          <w:rPr>
            <w:rFonts w:ascii="Times New Roman" w:hAnsi="Times New Roman" w:cs="Times New Roman"/>
            <w:lang w:val="en-GB"/>
          </w:rPr>
          <w:t>s</w:t>
        </w:r>
      </w:ins>
      <w:r w:rsidRPr="00C40FDE">
        <w:rPr>
          <w:rFonts w:ascii="Times New Roman" w:hAnsi="Times New Roman" w:cs="Times New Roman"/>
          <w:lang w:val="en-GB"/>
        </w:rPr>
        <w:t>.</w:t>
      </w:r>
      <w:r w:rsidRPr="00C40FDE">
        <w:rPr>
          <w:rStyle w:val="EndnoteReference"/>
          <w:rFonts w:ascii="Times New Roman" w:hAnsi="Times New Roman" w:cs="Times New Roman"/>
          <w:lang w:val="en-GB"/>
        </w:rPr>
        <w:endnoteReference w:id="16"/>
      </w:r>
      <w:r w:rsidRPr="00C40FDE">
        <w:rPr>
          <w:rFonts w:ascii="Times New Roman" w:hAnsi="Times New Roman" w:cs="Times New Roman"/>
          <w:lang w:val="en-GB"/>
        </w:rPr>
        <w:t xml:space="preserve"> We have the same impression observing coeval sculptures</w:t>
      </w:r>
      <w:del w:id="560" w:author="Robin" w:date="2016-10-31T11:53:00Z">
        <w:r w:rsidRPr="00C40FDE" w:rsidDel="00054B16">
          <w:rPr>
            <w:rFonts w:ascii="Times New Roman" w:hAnsi="Times New Roman" w:cs="Times New Roman"/>
            <w:lang w:val="en-GB"/>
          </w:rPr>
          <w:delText>,</w:delText>
        </w:r>
      </w:del>
      <w:r w:rsidRPr="00C40FDE">
        <w:rPr>
          <w:rFonts w:ascii="Times New Roman" w:hAnsi="Times New Roman" w:cs="Times New Roman"/>
          <w:lang w:val="en-GB"/>
        </w:rPr>
        <w:t xml:space="preserve"> like the Miletus torso, the statues of athletes from Delos, </w:t>
      </w:r>
      <w:ins w:id="561" w:author="Jens Daehner" w:date="2016-09-15T13:24:00Z">
        <w:r w:rsidR="00F12CA5" w:rsidRPr="00C40FDE">
          <w:rPr>
            <w:rFonts w:ascii="Times New Roman" w:hAnsi="Times New Roman" w:cs="Times New Roman"/>
            <w:lang w:val="en-GB"/>
          </w:rPr>
          <w:t xml:space="preserve">or </w:t>
        </w:r>
      </w:ins>
      <w:r w:rsidRPr="00C40FDE">
        <w:rPr>
          <w:rFonts w:ascii="Times New Roman" w:hAnsi="Times New Roman" w:cs="Times New Roman"/>
          <w:lang w:val="en-GB"/>
        </w:rPr>
        <w:t>the archer from the Acropolis.</w:t>
      </w:r>
      <w:r w:rsidRPr="00C40FDE">
        <w:rPr>
          <w:rStyle w:val="EndnoteReference"/>
          <w:rFonts w:ascii="Times New Roman" w:hAnsi="Times New Roman" w:cs="Times New Roman"/>
          <w:lang w:val="en-GB"/>
        </w:rPr>
        <w:endnoteReference w:id="17"/>
      </w:r>
      <w:r w:rsidRPr="00C40FDE">
        <w:rPr>
          <w:rFonts w:ascii="Times New Roman" w:hAnsi="Times New Roman" w:cs="Times New Roman"/>
          <w:lang w:val="en-GB"/>
        </w:rPr>
        <w:t xml:space="preserve"> </w:t>
      </w:r>
    </w:p>
    <w:p w:rsidR="00935D8D" w:rsidRDefault="006B1552">
      <w:pPr>
        <w:pStyle w:val="NoteLevel11"/>
        <w:spacing w:line="360" w:lineRule="auto"/>
        <w:rPr>
          <w:del w:id="578" w:author="Robin" w:date="2016-10-31T09:23:00Z"/>
          <w:rFonts w:ascii="Times New Roman" w:hAnsi="Times New Roman" w:cs="Times New Roman"/>
          <w:lang w:val="en-GB"/>
        </w:rPr>
      </w:pPr>
      <w:r w:rsidRPr="00C40FDE">
        <w:rPr>
          <w:rFonts w:ascii="Times New Roman" w:hAnsi="Times New Roman" w:cs="Times New Roman"/>
          <w:lang w:val="en-GB"/>
        </w:rPr>
        <w:t xml:space="preserve">In literary sources, statues made by </w:t>
      </w:r>
      <w:proofErr w:type="spellStart"/>
      <w:r w:rsidRPr="00C40FDE">
        <w:rPr>
          <w:rFonts w:ascii="Times New Roman" w:hAnsi="Times New Roman" w:cs="Times New Roman"/>
          <w:lang w:val="en-GB"/>
        </w:rPr>
        <w:t>Kritios</w:t>
      </w:r>
      <w:proofErr w:type="spellEnd"/>
      <w:r w:rsidRPr="00C40FDE">
        <w:rPr>
          <w:rFonts w:ascii="Times New Roman" w:hAnsi="Times New Roman" w:cs="Times New Roman"/>
          <w:lang w:val="en-GB"/>
        </w:rPr>
        <w:t xml:space="preserve"> and </w:t>
      </w:r>
      <w:proofErr w:type="spellStart"/>
      <w:r w:rsidRPr="00C40FDE">
        <w:rPr>
          <w:rFonts w:ascii="Times New Roman" w:hAnsi="Times New Roman" w:cs="Times New Roman"/>
          <w:lang w:val="en-GB"/>
        </w:rPr>
        <w:t>Nesiotes</w:t>
      </w:r>
      <w:proofErr w:type="spellEnd"/>
      <w:r w:rsidRPr="00C40FDE">
        <w:rPr>
          <w:rFonts w:ascii="Times New Roman" w:hAnsi="Times New Roman" w:cs="Times New Roman"/>
          <w:lang w:val="en-GB"/>
        </w:rPr>
        <w:t xml:space="preserve"> were not highly appreciated. In a rhetorical context, Lucian gives aesthetic evaluations of the </w:t>
      </w:r>
      <w:ins w:id="579" w:author="Robin" w:date="2016-10-31T09:22:00Z">
        <w:r w:rsidR="00A02E1F" w:rsidRPr="00C40FDE">
          <w:rPr>
            <w:rFonts w:ascii="Times New Roman" w:hAnsi="Times New Roman" w:cs="Times New Roman"/>
            <w:lang w:val="en-GB"/>
          </w:rPr>
          <w:t>“</w:t>
        </w:r>
      </w:ins>
      <w:r w:rsidRPr="00C40FDE">
        <w:rPr>
          <w:rFonts w:ascii="Times New Roman" w:hAnsi="Times New Roman" w:cs="Times New Roman"/>
          <w:lang w:val="en-GB"/>
        </w:rPr>
        <w:t>hardness</w:t>
      </w:r>
      <w:ins w:id="580" w:author="Robin" w:date="2016-10-31T09:22:00Z">
        <w:r w:rsidR="00A02E1F" w:rsidRPr="00C40FDE">
          <w:rPr>
            <w:rFonts w:ascii="Times New Roman" w:hAnsi="Times New Roman" w:cs="Times New Roman"/>
            <w:lang w:val="en-GB"/>
          </w:rPr>
          <w:t>”</w:t>
        </w:r>
      </w:ins>
      <w:r w:rsidRPr="00C40FDE">
        <w:rPr>
          <w:rFonts w:ascii="Times New Roman" w:hAnsi="Times New Roman" w:cs="Times New Roman"/>
          <w:lang w:val="en-GB"/>
        </w:rPr>
        <w:t xml:space="preserve"> of the sculptures, mentioning </w:t>
      </w:r>
      <w:ins w:id="581" w:author="Robin" w:date="2016-10-31T11:54:00Z">
        <w:r w:rsidR="00054B16">
          <w:rPr>
            <w:rFonts w:ascii="Times New Roman" w:hAnsi="Times New Roman" w:cs="Times New Roman"/>
            <w:lang w:val="en-GB"/>
          </w:rPr>
          <w:t xml:space="preserve">the sculptor </w:t>
        </w:r>
      </w:ins>
      <w:commentRangeStart w:id="582"/>
      <w:proofErr w:type="spellStart"/>
      <w:r w:rsidRPr="00C40FDE">
        <w:rPr>
          <w:rFonts w:ascii="Times New Roman" w:hAnsi="Times New Roman" w:cs="Times New Roman"/>
          <w:lang w:val="en-GB"/>
        </w:rPr>
        <w:t>Heg</w:t>
      </w:r>
      <w:del w:id="583" w:author="Robin" w:date="2016-10-31T09:20:00Z">
        <w:r w:rsidRPr="00C40FDE" w:rsidDel="00A02E1F">
          <w:rPr>
            <w:rFonts w:ascii="Times New Roman" w:hAnsi="Times New Roman" w:cs="Times New Roman"/>
            <w:lang w:val="en-GB"/>
          </w:rPr>
          <w:delText>es</w:delText>
        </w:r>
      </w:del>
      <w:r w:rsidRPr="00C40FDE">
        <w:rPr>
          <w:rFonts w:ascii="Times New Roman" w:hAnsi="Times New Roman" w:cs="Times New Roman"/>
          <w:lang w:val="en-GB"/>
        </w:rPr>
        <w:t>ias</w:t>
      </w:r>
      <w:proofErr w:type="spellEnd"/>
      <w:r w:rsidRPr="00C40FDE">
        <w:rPr>
          <w:rFonts w:ascii="Times New Roman" w:hAnsi="Times New Roman" w:cs="Times New Roman"/>
          <w:lang w:val="en-GB"/>
        </w:rPr>
        <w:t xml:space="preserve"> </w:t>
      </w:r>
      <w:commentRangeEnd w:id="582"/>
      <w:r w:rsidR="00A02E1F" w:rsidRPr="00C40FDE">
        <w:rPr>
          <w:rStyle w:val="CommentReference"/>
          <w:rFonts w:ascii="Times New Roman" w:hAnsi="Times New Roman" w:cs="Times New Roman"/>
          <w:sz w:val="24"/>
          <w:szCs w:val="24"/>
        </w:rPr>
        <w:commentReference w:id="582"/>
      </w:r>
      <w:ins w:id="584" w:author="Robin" w:date="2016-11-01T08:32:00Z">
        <w:r w:rsidR="00DE7831">
          <w:rPr>
            <w:rFonts w:ascii="Times New Roman" w:hAnsi="Times New Roman" w:cs="Times New Roman"/>
            <w:lang w:val="en-GB"/>
          </w:rPr>
          <w:t>(</w:t>
        </w:r>
      </w:ins>
      <w:ins w:id="585" w:author="Robin" w:date="2016-11-01T08:33:00Z">
        <w:r w:rsidR="00DE7831">
          <w:rPr>
            <w:rFonts w:ascii="Times New Roman" w:hAnsi="Times New Roman" w:cs="Times New Roman"/>
            <w:lang w:val="en-GB"/>
          </w:rPr>
          <w:t xml:space="preserve">also called </w:t>
        </w:r>
        <w:proofErr w:type="spellStart"/>
        <w:r w:rsidR="00DE7831">
          <w:rPr>
            <w:rFonts w:ascii="Times New Roman" w:hAnsi="Times New Roman" w:cs="Times New Roman"/>
            <w:lang w:val="en-GB"/>
          </w:rPr>
          <w:t>Hegesias</w:t>
        </w:r>
        <w:proofErr w:type="spellEnd"/>
        <w:r w:rsidR="00DE7831">
          <w:rPr>
            <w:rFonts w:ascii="Times New Roman" w:hAnsi="Times New Roman" w:cs="Times New Roman"/>
            <w:lang w:val="en-GB"/>
          </w:rPr>
          <w:t xml:space="preserve">) </w:t>
        </w:r>
      </w:ins>
      <w:r w:rsidRPr="00C40FDE">
        <w:rPr>
          <w:rFonts w:ascii="Times New Roman" w:hAnsi="Times New Roman" w:cs="Times New Roman"/>
          <w:lang w:val="en-GB"/>
        </w:rPr>
        <w:t xml:space="preserve">in association with the more renowned figures of </w:t>
      </w:r>
      <w:proofErr w:type="spellStart"/>
      <w:r w:rsidRPr="00C40FDE">
        <w:rPr>
          <w:rFonts w:ascii="Times New Roman" w:hAnsi="Times New Roman" w:cs="Times New Roman"/>
          <w:lang w:val="en-GB"/>
        </w:rPr>
        <w:t>Kritios</w:t>
      </w:r>
      <w:proofErr w:type="spellEnd"/>
      <w:r w:rsidRPr="00C40FDE">
        <w:rPr>
          <w:rFonts w:ascii="Times New Roman" w:hAnsi="Times New Roman" w:cs="Times New Roman"/>
          <w:lang w:val="en-GB"/>
        </w:rPr>
        <w:t xml:space="preserve"> and </w:t>
      </w:r>
      <w:proofErr w:type="spellStart"/>
      <w:r w:rsidRPr="00C40FDE">
        <w:rPr>
          <w:rFonts w:ascii="Times New Roman" w:hAnsi="Times New Roman" w:cs="Times New Roman"/>
          <w:lang w:val="en-GB"/>
        </w:rPr>
        <w:t>Nesiotes</w:t>
      </w:r>
      <w:proofErr w:type="spellEnd"/>
      <w:r w:rsidRPr="00C40FDE">
        <w:rPr>
          <w:rFonts w:ascii="Times New Roman" w:hAnsi="Times New Roman" w:cs="Times New Roman"/>
          <w:lang w:val="en-GB"/>
        </w:rPr>
        <w:t xml:space="preserve">. In </w:t>
      </w:r>
      <w:ins w:id="586" w:author="Jens Daehner" w:date="2016-09-15T13:25:00Z">
        <w:r w:rsidR="00F12CA5" w:rsidRPr="00C40FDE">
          <w:rPr>
            <w:rFonts w:ascii="Times New Roman" w:hAnsi="Times New Roman" w:cs="Times New Roman"/>
            <w:lang w:val="en-GB"/>
          </w:rPr>
          <w:t>c</w:t>
        </w:r>
      </w:ins>
      <w:del w:id="587" w:author="Jens Daehner" w:date="2016-09-15T13:25:00Z">
        <w:r w:rsidRPr="00C40FDE" w:rsidDel="00F12CA5">
          <w:rPr>
            <w:rFonts w:ascii="Times New Roman" w:hAnsi="Times New Roman" w:cs="Times New Roman"/>
            <w:lang w:val="en-GB"/>
          </w:rPr>
          <w:delText>C</w:delText>
        </w:r>
      </w:del>
      <w:r w:rsidRPr="00C40FDE">
        <w:rPr>
          <w:rFonts w:ascii="Times New Roman" w:hAnsi="Times New Roman" w:cs="Times New Roman"/>
          <w:lang w:val="en-GB"/>
        </w:rPr>
        <w:t xml:space="preserve">hapter 9 of his </w:t>
      </w:r>
      <w:proofErr w:type="spellStart"/>
      <w:r w:rsidRPr="00C40FDE">
        <w:rPr>
          <w:rFonts w:ascii="Times New Roman" w:hAnsi="Times New Roman" w:cs="Times New Roman"/>
          <w:i/>
          <w:lang w:val="en-GB"/>
        </w:rPr>
        <w:t>Rhetorum</w:t>
      </w:r>
      <w:proofErr w:type="spellEnd"/>
      <w:r w:rsidRPr="00C40FDE">
        <w:rPr>
          <w:rFonts w:ascii="Times New Roman" w:hAnsi="Times New Roman" w:cs="Times New Roman"/>
          <w:i/>
          <w:lang w:val="en-GB"/>
        </w:rPr>
        <w:t xml:space="preserve"> </w:t>
      </w:r>
      <w:proofErr w:type="spellStart"/>
      <w:ins w:id="588" w:author="Robin" w:date="2016-10-31T09:19:00Z">
        <w:r w:rsidR="00A02E1F" w:rsidRPr="00C40FDE">
          <w:rPr>
            <w:rFonts w:ascii="Times New Roman" w:hAnsi="Times New Roman" w:cs="Times New Roman"/>
            <w:i/>
            <w:lang w:val="en-GB"/>
          </w:rPr>
          <w:t>p</w:t>
        </w:r>
      </w:ins>
      <w:del w:id="589" w:author="Robin" w:date="2016-10-31T09:18:00Z">
        <w:r w:rsidRPr="00C40FDE" w:rsidDel="00A02E1F">
          <w:rPr>
            <w:rFonts w:ascii="Times New Roman" w:hAnsi="Times New Roman" w:cs="Times New Roman"/>
            <w:i/>
            <w:lang w:val="en-GB"/>
          </w:rPr>
          <w:delText>P</w:delText>
        </w:r>
      </w:del>
      <w:r w:rsidRPr="00C40FDE">
        <w:rPr>
          <w:rFonts w:ascii="Times New Roman" w:hAnsi="Times New Roman" w:cs="Times New Roman"/>
          <w:i/>
          <w:lang w:val="en-GB"/>
        </w:rPr>
        <w:t>raeceptor</w:t>
      </w:r>
      <w:proofErr w:type="spellEnd"/>
      <w:r w:rsidRPr="00C40FDE">
        <w:rPr>
          <w:rFonts w:ascii="Times New Roman" w:hAnsi="Times New Roman" w:cs="Times New Roman"/>
          <w:lang w:val="en-GB"/>
        </w:rPr>
        <w:t>, the author mentions as exemplary (</w:t>
      </w:r>
      <w:proofErr w:type="spellStart"/>
      <w:r w:rsidRPr="00C40FDE">
        <w:rPr>
          <w:rFonts w:ascii="Times New Roman" w:hAnsi="Times New Roman" w:cs="Times New Roman"/>
          <w:i/>
          <w:lang w:val="en-GB"/>
        </w:rPr>
        <w:t>paradeigmata</w:t>
      </w:r>
      <w:proofErr w:type="spellEnd"/>
      <w:r w:rsidRPr="00C40FDE">
        <w:rPr>
          <w:rFonts w:ascii="Times New Roman" w:hAnsi="Times New Roman" w:cs="Times New Roman"/>
          <w:lang w:val="en-GB"/>
        </w:rPr>
        <w:t>) exponents of ancient technique (</w:t>
      </w:r>
      <w:proofErr w:type="spellStart"/>
      <w:r w:rsidRPr="00C40FDE">
        <w:rPr>
          <w:rFonts w:ascii="Times New Roman" w:hAnsi="Times New Roman" w:cs="Times New Roman"/>
          <w:i/>
          <w:lang w:val="en-GB"/>
        </w:rPr>
        <w:t>palaia</w:t>
      </w:r>
      <w:proofErr w:type="spellEnd"/>
      <w:r w:rsidRPr="00C40FDE">
        <w:rPr>
          <w:rFonts w:ascii="Times New Roman" w:hAnsi="Times New Roman" w:cs="Times New Roman"/>
          <w:i/>
          <w:lang w:val="en-GB"/>
        </w:rPr>
        <w:t xml:space="preserve"> </w:t>
      </w:r>
      <w:proofErr w:type="spellStart"/>
      <w:r w:rsidRPr="00C40FDE">
        <w:rPr>
          <w:rFonts w:ascii="Times New Roman" w:hAnsi="Times New Roman" w:cs="Times New Roman"/>
          <w:i/>
          <w:lang w:val="en-GB"/>
        </w:rPr>
        <w:t>ergasia</w:t>
      </w:r>
      <w:proofErr w:type="spellEnd"/>
      <w:r w:rsidRPr="00C40FDE">
        <w:rPr>
          <w:rFonts w:ascii="Times New Roman" w:hAnsi="Times New Roman" w:cs="Times New Roman"/>
          <w:lang w:val="en-GB"/>
        </w:rPr>
        <w:t xml:space="preserve">) </w:t>
      </w:r>
      <w:proofErr w:type="spellStart"/>
      <w:r w:rsidRPr="00C40FDE">
        <w:rPr>
          <w:rFonts w:ascii="Times New Roman" w:hAnsi="Times New Roman" w:cs="Times New Roman"/>
          <w:lang w:val="en-GB"/>
        </w:rPr>
        <w:t>Heg</w:t>
      </w:r>
      <w:del w:id="590" w:author="Robin" w:date="2016-10-31T09:21:00Z">
        <w:r w:rsidRPr="00C40FDE" w:rsidDel="00A02E1F">
          <w:rPr>
            <w:rFonts w:ascii="Times New Roman" w:hAnsi="Times New Roman" w:cs="Times New Roman"/>
            <w:lang w:val="en-GB"/>
          </w:rPr>
          <w:delText>es</w:delText>
        </w:r>
      </w:del>
      <w:r w:rsidRPr="00C40FDE">
        <w:rPr>
          <w:rFonts w:ascii="Times New Roman" w:hAnsi="Times New Roman" w:cs="Times New Roman"/>
          <w:lang w:val="en-GB"/>
        </w:rPr>
        <w:t>ias</w:t>
      </w:r>
      <w:proofErr w:type="spellEnd"/>
      <w:r w:rsidRPr="00C40FDE">
        <w:rPr>
          <w:rFonts w:ascii="Times New Roman" w:hAnsi="Times New Roman" w:cs="Times New Roman"/>
          <w:lang w:val="en-GB"/>
        </w:rPr>
        <w:t xml:space="preserve">, and artists around </w:t>
      </w:r>
      <w:proofErr w:type="spellStart"/>
      <w:r w:rsidRPr="00C40FDE">
        <w:rPr>
          <w:rFonts w:ascii="Times New Roman" w:hAnsi="Times New Roman" w:cs="Times New Roman"/>
          <w:lang w:val="en-GB"/>
        </w:rPr>
        <w:t>Kritios</w:t>
      </w:r>
      <w:proofErr w:type="spellEnd"/>
      <w:r w:rsidRPr="00C40FDE">
        <w:rPr>
          <w:rFonts w:ascii="Times New Roman" w:hAnsi="Times New Roman" w:cs="Times New Roman"/>
          <w:lang w:val="en-GB"/>
        </w:rPr>
        <w:t xml:space="preserve"> and </w:t>
      </w:r>
      <w:proofErr w:type="spellStart"/>
      <w:r w:rsidRPr="00C40FDE">
        <w:rPr>
          <w:rFonts w:ascii="Times New Roman" w:hAnsi="Times New Roman" w:cs="Times New Roman"/>
          <w:lang w:val="en-GB"/>
        </w:rPr>
        <w:t>Nesiotes</w:t>
      </w:r>
      <w:proofErr w:type="spellEnd"/>
      <w:r w:rsidRPr="00C40FDE">
        <w:rPr>
          <w:rFonts w:ascii="Times New Roman" w:hAnsi="Times New Roman" w:cs="Times New Roman"/>
          <w:lang w:val="en-GB"/>
        </w:rPr>
        <w:t>,</w:t>
      </w:r>
      <w:r w:rsidRPr="00C40FDE">
        <w:rPr>
          <w:rStyle w:val="EndnoteReference"/>
          <w:rFonts w:ascii="Times New Roman" w:hAnsi="Times New Roman" w:cs="Times New Roman"/>
          <w:lang w:val="en-GB"/>
        </w:rPr>
        <w:endnoteReference w:id="18"/>
      </w:r>
      <w:r w:rsidRPr="00C40FDE">
        <w:rPr>
          <w:rFonts w:ascii="Times New Roman" w:hAnsi="Times New Roman" w:cs="Times New Roman"/>
          <w:lang w:val="en-GB"/>
        </w:rPr>
        <w:t xml:space="preserve"> characterizing their works as rigid (</w:t>
      </w:r>
      <w:proofErr w:type="spellStart"/>
      <w:r w:rsidRPr="00C40FDE">
        <w:rPr>
          <w:rFonts w:ascii="Times New Roman" w:hAnsi="Times New Roman" w:cs="Times New Roman"/>
          <w:i/>
          <w:lang w:val="en-GB"/>
        </w:rPr>
        <w:t>apesphigmena</w:t>
      </w:r>
      <w:proofErr w:type="spellEnd"/>
      <w:r w:rsidRPr="00C40FDE">
        <w:rPr>
          <w:rFonts w:ascii="Times New Roman" w:hAnsi="Times New Roman" w:cs="Times New Roman"/>
          <w:lang w:val="en-GB"/>
        </w:rPr>
        <w:t xml:space="preserve">), robust </w:t>
      </w:r>
      <w:r w:rsidRPr="00C40FDE">
        <w:rPr>
          <w:rFonts w:ascii="Times New Roman" w:hAnsi="Times New Roman" w:cs="Times New Roman"/>
          <w:lang w:val="en-GB"/>
        </w:rPr>
        <w:lastRenderedPageBreak/>
        <w:t>and muscular (</w:t>
      </w:r>
      <w:proofErr w:type="spellStart"/>
      <w:r w:rsidRPr="00C40FDE">
        <w:rPr>
          <w:rFonts w:ascii="Times New Roman" w:hAnsi="Times New Roman" w:cs="Times New Roman"/>
          <w:i/>
          <w:lang w:val="en-GB"/>
        </w:rPr>
        <w:t>neurode</w:t>
      </w:r>
      <w:proofErr w:type="spellEnd"/>
      <w:r w:rsidRPr="00C40FDE">
        <w:rPr>
          <w:rFonts w:ascii="Times New Roman" w:hAnsi="Times New Roman" w:cs="Times New Roman"/>
          <w:lang w:val="en-GB"/>
        </w:rPr>
        <w:t>), hard (</w:t>
      </w:r>
      <w:proofErr w:type="spellStart"/>
      <w:r w:rsidRPr="00C40FDE">
        <w:rPr>
          <w:rFonts w:ascii="Times New Roman" w:hAnsi="Times New Roman" w:cs="Times New Roman"/>
          <w:i/>
          <w:lang w:val="en-GB"/>
        </w:rPr>
        <w:t>sklera</w:t>
      </w:r>
      <w:proofErr w:type="spellEnd"/>
      <w:r w:rsidRPr="00C40FDE">
        <w:rPr>
          <w:rFonts w:ascii="Times New Roman" w:hAnsi="Times New Roman" w:cs="Times New Roman"/>
          <w:lang w:val="en-GB"/>
        </w:rPr>
        <w:t>)</w:t>
      </w:r>
      <w:ins w:id="608" w:author="Jens Daehner" w:date="2016-09-15T13:25:00Z">
        <w:r w:rsidR="00F12CA5" w:rsidRPr="00C40FDE">
          <w:rPr>
            <w:rFonts w:ascii="Times New Roman" w:hAnsi="Times New Roman" w:cs="Times New Roman"/>
            <w:lang w:val="en-GB"/>
          </w:rPr>
          <w:t>,</w:t>
        </w:r>
      </w:ins>
      <w:r w:rsidRPr="00C40FDE">
        <w:rPr>
          <w:rFonts w:ascii="Times New Roman" w:hAnsi="Times New Roman" w:cs="Times New Roman"/>
          <w:lang w:val="en-GB"/>
        </w:rPr>
        <w:t xml:space="preserve"> and precisely divided into parts with lines (</w:t>
      </w:r>
      <w:proofErr w:type="spellStart"/>
      <w:r w:rsidRPr="00C40FDE">
        <w:rPr>
          <w:rFonts w:ascii="Times New Roman" w:hAnsi="Times New Roman" w:cs="Times New Roman"/>
          <w:i/>
          <w:lang w:val="en-GB"/>
        </w:rPr>
        <w:t>akribos</w:t>
      </w:r>
      <w:proofErr w:type="spellEnd"/>
      <w:r w:rsidRPr="00C40FDE">
        <w:rPr>
          <w:rFonts w:ascii="Times New Roman" w:hAnsi="Times New Roman" w:cs="Times New Roman"/>
          <w:i/>
          <w:lang w:val="en-GB"/>
        </w:rPr>
        <w:t xml:space="preserve"> </w:t>
      </w:r>
      <w:proofErr w:type="spellStart"/>
      <w:r w:rsidRPr="00C40FDE">
        <w:rPr>
          <w:rFonts w:ascii="Times New Roman" w:hAnsi="Times New Roman" w:cs="Times New Roman"/>
          <w:i/>
          <w:lang w:val="en-GB"/>
        </w:rPr>
        <w:t>apotetamena</w:t>
      </w:r>
      <w:proofErr w:type="spellEnd"/>
      <w:r w:rsidRPr="00C40FDE">
        <w:rPr>
          <w:rFonts w:ascii="Times New Roman" w:hAnsi="Times New Roman" w:cs="Times New Roman"/>
          <w:i/>
          <w:lang w:val="en-GB"/>
        </w:rPr>
        <w:t xml:space="preserve"> </w:t>
      </w:r>
      <w:proofErr w:type="spellStart"/>
      <w:r w:rsidRPr="00C40FDE">
        <w:rPr>
          <w:rFonts w:ascii="Times New Roman" w:hAnsi="Times New Roman" w:cs="Times New Roman"/>
          <w:i/>
          <w:lang w:val="en-GB"/>
        </w:rPr>
        <w:t>tais</w:t>
      </w:r>
      <w:proofErr w:type="spellEnd"/>
      <w:r w:rsidRPr="00C40FDE">
        <w:rPr>
          <w:rFonts w:ascii="Times New Roman" w:hAnsi="Times New Roman" w:cs="Times New Roman"/>
          <w:i/>
          <w:lang w:val="en-GB"/>
        </w:rPr>
        <w:t xml:space="preserve"> </w:t>
      </w:r>
      <w:proofErr w:type="spellStart"/>
      <w:r w:rsidRPr="00C40FDE">
        <w:rPr>
          <w:rFonts w:ascii="Times New Roman" w:hAnsi="Times New Roman" w:cs="Times New Roman"/>
          <w:i/>
          <w:lang w:val="en-GB"/>
        </w:rPr>
        <w:t>grammais</w:t>
      </w:r>
      <w:proofErr w:type="spellEnd"/>
      <w:r w:rsidRPr="00C40FDE">
        <w:rPr>
          <w:rFonts w:ascii="Times New Roman" w:hAnsi="Times New Roman" w:cs="Times New Roman"/>
          <w:lang w:val="en-GB"/>
        </w:rPr>
        <w:t>).</w:t>
      </w:r>
      <w:r w:rsidRPr="00C40FDE">
        <w:rPr>
          <w:rStyle w:val="EndnoteReference"/>
          <w:rFonts w:ascii="Times New Roman" w:hAnsi="Times New Roman" w:cs="Times New Roman"/>
          <w:lang w:val="en-GB"/>
        </w:rPr>
        <w:endnoteReference w:id="19"/>
      </w:r>
      <w:r w:rsidRPr="00C40FDE">
        <w:rPr>
          <w:rFonts w:ascii="Times New Roman" w:hAnsi="Times New Roman" w:cs="Times New Roman"/>
          <w:lang w:val="en-GB"/>
        </w:rPr>
        <w:t xml:space="preserve"> </w:t>
      </w:r>
    </w:p>
    <w:p w:rsidR="00935D8D" w:rsidRDefault="006B1552">
      <w:pPr>
        <w:pStyle w:val="NoteLevel11"/>
        <w:spacing w:line="360" w:lineRule="auto"/>
        <w:rPr>
          <w:rFonts w:ascii="Times New Roman" w:hAnsi="Times New Roman" w:cs="Times New Roman"/>
          <w:lang w:val="en-GB"/>
        </w:rPr>
      </w:pPr>
      <w:r w:rsidRPr="00C40FDE">
        <w:rPr>
          <w:rFonts w:ascii="Times New Roman" w:hAnsi="Times New Roman" w:cs="Times New Roman"/>
          <w:lang w:val="en-GB"/>
        </w:rPr>
        <w:t xml:space="preserve">Although in modern historiography the two sculptors are considered to be the </w:t>
      </w:r>
      <w:commentRangeStart w:id="620"/>
      <w:del w:id="621" w:author="Robin" w:date="2016-10-31T09:23:00Z">
        <w:r w:rsidRPr="00C40FDE" w:rsidDel="00A02E1F">
          <w:rPr>
            <w:rFonts w:ascii="Times New Roman" w:hAnsi="Times New Roman" w:cs="Times New Roman"/>
            <w:lang w:val="en-GB"/>
          </w:rPr>
          <w:delText xml:space="preserve">forerunners </w:delText>
        </w:r>
      </w:del>
      <w:commentRangeEnd w:id="620"/>
      <w:ins w:id="622" w:author="Robin" w:date="2016-10-31T09:23:00Z">
        <w:r w:rsidR="00A02E1F" w:rsidRPr="00C40FDE">
          <w:rPr>
            <w:rFonts w:ascii="Times New Roman" w:hAnsi="Times New Roman" w:cs="Times New Roman"/>
            <w:lang w:val="en-GB"/>
          </w:rPr>
          <w:t xml:space="preserve">pioneers </w:t>
        </w:r>
      </w:ins>
      <w:r w:rsidR="00F12CA5" w:rsidRPr="00C40FDE">
        <w:rPr>
          <w:rStyle w:val="CommentReference"/>
          <w:rFonts w:ascii="Times New Roman" w:hAnsi="Times New Roman" w:cs="Times New Roman"/>
          <w:sz w:val="24"/>
          <w:szCs w:val="24"/>
        </w:rPr>
        <w:commentReference w:id="620"/>
      </w:r>
      <w:r w:rsidRPr="00C40FDE">
        <w:rPr>
          <w:rFonts w:ascii="Times New Roman" w:hAnsi="Times New Roman" w:cs="Times New Roman"/>
          <w:lang w:val="en-GB"/>
        </w:rPr>
        <w:t xml:space="preserve">of the artistic revolution of the Severe </w:t>
      </w:r>
      <w:r w:rsidR="006B7F54" w:rsidRPr="00C40FDE">
        <w:rPr>
          <w:rFonts w:ascii="Times New Roman" w:hAnsi="Times New Roman" w:cs="Times New Roman"/>
          <w:lang w:val="en-GB"/>
        </w:rPr>
        <w:t>style</w:t>
      </w:r>
      <w:del w:id="623" w:author="Jens Daehner" w:date="2016-09-15T13:26:00Z">
        <w:r w:rsidRPr="00C40FDE" w:rsidDel="00F12CA5">
          <w:rPr>
            <w:rFonts w:ascii="Times New Roman" w:hAnsi="Times New Roman" w:cs="Times New Roman"/>
            <w:lang w:val="en-GB"/>
          </w:rPr>
          <w:delText xml:space="preserve"> period</w:delText>
        </w:r>
      </w:del>
      <w:r w:rsidRPr="00C40FDE">
        <w:rPr>
          <w:rFonts w:ascii="Times New Roman" w:hAnsi="Times New Roman" w:cs="Times New Roman"/>
          <w:lang w:val="en-GB"/>
        </w:rPr>
        <w:t>, in ancient literary sources they are classified among the “hard” (</w:t>
      </w:r>
      <w:proofErr w:type="spellStart"/>
      <w:r w:rsidRPr="00C40FDE">
        <w:rPr>
          <w:rFonts w:ascii="Times New Roman" w:hAnsi="Times New Roman" w:cs="Times New Roman"/>
          <w:i/>
          <w:lang w:val="en-GB"/>
        </w:rPr>
        <w:t>sklera</w:t>
      </w:r>
      <w:proofErr w:type="spellEnd"/>
      <w:r w:rsidRPr="00C40FDE">
        <w:rPr>
          <w:rFonts w:ascii="Times New Roman" w:hAnsi="Times New Roman" w:cs="Times New Roman"/>
          <w:lang w:val="en-GB"/>
        </w:rPr>
        <w:t xml:space="preserve">, Lucian). Furthermore, in a well-known passage of the </w:t>
      </w:r>
      <w:proofErr w:type="spellStart"/>
      <w:r w:rsidRPr="00C40FDE">
        <w:rPr>
          <w:rFonts w:ascii="Times New Roman" w:hAnsi="Times New Roman" w:cs="Times New Roman"/>
          <w:i/>
          <w:lang w:val="en-GB"/>
        </w:rPr>
        <w:t>Institutio</w:t>
      </w:r>
      <w:proofErr w:type="spellEnd"/>
      <w:r w:rsidRPr="00C40FDE">
        <w:rPr>
          <w:rFonts w:ascii="Times New Roman" w:hAnsi="Times New Roman" w:cs="Times New Roman"/>
          <w:i/>
          <w:lang w:val="en-GB"/>
        </w:rPr>
        <w:t xml:space="preserve"> </w:t>
      </w:r>
      <w:proofErr w:type="spellStart"/>
      <w:ins w:id="624" w:author="Robin" w:date="2016-10-31T09:24:00Z">
        <w:r w:rsidR="00A02E1F" w:rsidRPr="00C40FDE">
          <w:rPr>
            <w:rFonts w:ascii="Times New Roman" w:hAnsi="Times New Roman" w:cs="Times New Roman"/>
            <w:i/>
            <w:lang w:val="en-GB"/>
          </w:rPr>
          <w:t>o</w:t>
        </w:r>
      </w:ins>
      <w:del w:id="625" w:author="Robin" w:date="2016-10-31T09:24:00Z">
        <w:r w:rsidRPr="00C40FDE" w:rsidDel="00A02E1F">
          <w:rPr>
            <w:rFonts w:ascii="Times New Roman" w:hAnsi="Times New Roman" w:cs="Times New Roman"/>
            <w:i/>
            <w:lang w:val="en-GB"/>
          </w:rPr>
          <w:delText>O</w:delText>
        </w:r>
      </w:del>
      <w:r w:rsidRPr="00C40FDE">
        <w:rPr>
          <w:rFonts w:ascii="Times New Roman" w:hAnsi="Times New Roman" w:cs="Times New Roman"/>
          <w:i/>
          <w:lang w:val="en-GB"/>
        </w:rPr>
        <w:t>ratoria</w:t>
      </w:r>
      <w:proofErr w:type="spellEnd"/>
      <w:r w:rsidRPr="00C40FDE">
        <w:rPr>
          <w:rFonts w:ascii="Times New Roman" w:hAnsi="Times New Roman" w:cs="Times New Roman"/>
          <w:lang w:val="en-GB"/>
        </w:rPr>
        <w:t xml:space="preserve"> by Quintilian (12.10)</w:t>
      </w:r>
      <w:ins w:id="626" w:author="Robin" w:date="2016-10-31T09:24:00Z">
        <w:r w:rsidR="00A02E1F" w:rsidRPr="00C40FDE">
          <w:rPr>
            <w:rFonts w:ascii="Times New Roman" w:hAnsi="Times New Roman" w:cs="Times New Roman"/>
            <w:lang w:val="en-GB"/>
          </w:rPr>
          <w:t>,</w:t>
        </w:r>
      </w:ins>
      <w:r w:rsidRPr="00C40FDE">
        <w:rPr>
          <w:rFonts w:ascii="Times New Roman" w:hAnsi="Times New Roman" w:cs="Times New Roman"/>
          <w:lang w:val="en-GB"/>
        </w:rPr>
        <w:t xml:space="preserve"> </w:t>
      </w:r>
      <w:proofErr w:type="spellStart"/>
      <w:r w:rsidRPr="00C40FDE">
        <w:rPr>
          <w:rFonts w:ascii="Times New Roman" w:hAnsi="Times New Roman" w:cs="Times New Roman"/>
          <w:lang w:val="en-GB"/>
        </w:rPr>
        <w:t>Heg</w:t>
      </w:r>
      <w:del w:id="627" w:author="Robin" w:date="2016-10-31T09:24:00Z">
        <w:r w:rsidRPr="00C40FDE" w:rsidDel="00A02E1F">
          <w:rPr>
            <w:rFonts w:ascii="Times New Roman" w:hAnsi="Times New Roman" w:cs="Times New Roman"/>
            <w:lang w:val="en-GB"/>
          </w:rPr>
          <w:delText>es</w:delText>
        </w:r>
      </w:del>
      <w:r w:rsidRPr="00C40FDE">
        <w:rPr>
          <w:rFonts w:ascii="Times New Roman" w:hAnsi="Times New Roman" w:cs="Times New Roman"/>
          <w:lang w:val="en-GB"/>
        </w:rPr>
        <w:t>ias’</w:t>
      </w:r>
      <w:ins w:id="628" w:author="Robin" w:date="2016-10-31T09:24:00Z">
        <w:r w:rsidR="00A02E1F" w:rsidRPr="00C40FDE">
          <w:rPr>
            <w:rFonts w:ascii="Times New Roman" w:hAnsi="Times New Roman" w:cs="Times New Roman"/>
            <w:lang w:val="en-GB"/>
          </w:rPr>
          <w:t>s</w:t>
        </w:r>
      </w:ins>
      <w:proofErr w:type="spellEnd"/>
      <w:r w:rsidRPr="00C40FDE">
        <w:rPr>
          <w:rFonts w:ascii="Times New Roman" w:hAnsi="Times New Roman" w:cs="Times New Roman"/>
          <w:lang w:val="en-GB"/>
        </w:rPr>
        <w:t xml:space="preserve"> style is </w:t>
      </w:r>
      <w:del w:id="629" w:author="Robin" w:date="2016-10-31T09:24:00Z">
        <w:r w:rsidRPr="00C40FDE" w:rsidDel="00A02E1F">
          <w:rPr>
            <w:rFonts w:ascii="Times New Roman" w:hAnsi="Times New Roman" w:cs="Times New Roman"/>
            <w:lang w:val="en-GB"/>
          </w:rPr>
          <w:delText xml:space="preserve">defined </w:delText>
        </w:r>
      </w:del>
      <w:ins w:id="630" w:author="Robin" w:date="2016-10-31T09:24:00Z">
        <w:r w:rsidR="00A02E1F" w:rsidRPr="00C40FDE">
          <w:rPr>
            <w:rFonts w:ascii="Times New Roman" w:hAnsi="Times New Roman" w:cs="Times New Roman"/>
            <w:lang w:val="en-GB"/>
          </w:rPr>
          <w:t xml:space="preserve">described as </w:t>
        </w:r>
      </w:ins>
      <w:r w:rsidRPr="00C40FDE">
        <w:rPr>
          <w:rFonts w:ascii="Times New Roman" w:hAnsi="Times New Roman" w:cs="Times New Roman"/>
          <w:lang w:val="en-GB"/>
        </w:rPr>
        <w:t>“harder and close to Etruscan statues” (</w:t>
      </w:r>
      <w:proofErr w:type="spellStart"/>
      <w:r w:rsidRPr="00C40FDE">
        <w:rPr>
          <w:rFonts w:ascii="Times New Roman" w:hAnsi="Times New Roman" w:cs="Times New Roman"/>
          <w:i/>
          <w:lang w:val="en-GB"/>
        </w:rPr>
        <w:t>duriora</w:t>
      </w:r>
      <w:proofErr w:type="spellEnd"/>
      <w:r w:rsidRPr="00C40FDE">
        <w:rPr>
          <w:rFonts w:ascii="Times New Roman" w:hAnsi="Times New Roman" w:cs="Times New Roman"/>
          <w:i/>
          <w:lang w:val="en-GB"/>
        </w:rPr>
        <w:t xml:space="preserve"> et </w:t>
      </w:r>
      <w:proofErr w:type="spellStart"/>
      <w:r w:rsidRPr="00C40FDE">
        <w:rPr>
          <w:rFonts w:ascii="Times New Roman" w:hAnsi="Times New Roman" w:cs="Times New Roman"/>
          <w:i/>
          <w:lang w:val="en-GB"/>
        </w:rPr>
        <w:t>Tuscanicis</w:t>
      </w:r>
      <w:proofErr w:type="spellEnd"/>
      <w:r w:rsidRPr="00C40FDE">
        <w:rPr>
          <w:rFonts w:ascii="Times New Roman" w:hAnsi="Times New Roman" w:cs="Times New Roman"/>
          <w:i/>
          <w:lang w:val="en-GB"/>
        </w:rPr>
        <w:t xml:space="preserve"> </w:t>
      </w:r>
      <w:proofErr w:type="spellStart"/>
      <w:r w:rsidRPr="00C40FDE">
        <w:rPr>
          <w:rFonts w:ascii="Times New Roman" w:hAnsi="Times New Roman" w:cs="Times New Roman"/>
          <w:i/>
          <w:lang w:val="en-GB"/>
        </w:rPr>
        <w:t>proxima</w:t>
      </w:r>
      <w:proofErr w:type="spellEnd"/>
      <w:r w:rsidRPr="00C40FDE">
        <w:rPr>
          <w:rFonts w:ascii="Times New Roman" w:hAnsi="Times New Roman" w:cs="Times New Roman"/>
          <w:lang w:val="en-GB"/>
        </w:rPr>
        <w:t>).</w:t>
      </w:r>
    </w:p>
    <w:p w:rsidR="00935D8D" w:rsidRDefault="006B1552">
      <w:pPr>
        <w:pStyle w:val="NoteLevel11"/>
        <w:spacing w:line="360" w:lineRule="auto"/>
        <w:rPr>
          <w:rFonts w:ascii="Times New Roman" w:hAnsi="Times New Roman" w:cs="Times New Roman"/>
          <w:lang w:val="en-GB"/>
        </w:rPr>
      </w:pPr>
      <w:r w:rsidRPr="00C40FDE">
        <w:rPr>
          <w:rFonts w:ascii="Times New Roman" w:hAnsi="Times New Roman" w:cs="Times New Roman"/>
          <w:lang w:val="en-GB"/>
        </w:rPr>
        <w:t>It is interesting to note how the Greek and Latin adjectives associated with the artists of this period (</w:t>
      </w:r>
      <w:proofErr w:type="spellStart"/>
      <w:r w:rsidRPr="00C40FDE">
        <w:rPr>
          <w:rFonts w:ascii="Times New Roman" w:hAnsi="Times New Roman" w:cs="Times New Roman"/>
          <w:i/>
          <w:lang w:val="en-GB"/>
        </w:rPr>
        <w:t>skleros</w:t>
      </w:r>
      <w:proofErr w:type="spellEnd"/>
      <w:r w:rsidRPr="00C40FDE">
        <w:rPr>
          <w:rFonts w:ascii="Times New Roman" w:hAnsi="Times New Roman" w:cs="Times New Roman"/>
          <w:lang w:val="en-GB"/>
        </w:rPr>
        <w:t>,</w:t>
      </w:r>
      <w:r w:rsidRPr="00C40FDE">
        <w:rPr>
          <w:rFonts w:ascii="Times New Roman" w:hAnsi="Times New Roman" w:cs="Times New Roman"/>
          <w:i/>
          <w:lang w:val="en-GB"/>
        </w:rPr>
        <w:t xml:space="preserve"> </w:t>
      </w:r>
      <w:proofErr w:type="spellStart"/>
      <w:r w:rsidRPr="00C40FDE">
        <w:rPr>
          <w:rFonts w:ascii="Times New Roman" w:hAnsi="Times New Roman" w:cs="Times New Roman"/>
          <w:i/>
          <w:lang w:val="en-GB"/>
        </w:rPr>
        <w:t>durus</w:t>
      </w:r>
      <w:proofErr w:type="spellEnd"/>
      <w:r w:rsidRPr="00C40FDE">
        <w:rPr>
          <w:rFonts w:ascii="Times New Roman" w:hAnsi="Times New Roman" w:cs="Times New Roman"/>
          <w:lang w:val="en-GB"/>
        </w:rPr>
        <w:t xml:space="preserve">, </w:t>
      </w:r>
      <w:proofErr w:type="spellStart"/>
      <w:r w:rsidRPr="00C40FDE">
        <w:rPr>
          <w:rFonts w:ascii="Times New Roman" w:hAnsi="Times New Roman" w:cs="Times New Roman"/>
          <w:i/>
          <w:lang w:val="en-GB"/>
        </w:rPr>
        <w:t>rigidus</w:t>
      </w:r>
      <w:proofErr w:type="spellEnd"/>
      <w:r w:rsidRPr="00C40FDE">
        <w:rPr>
          <w:rFonts w:ascii="Times New Roman" w:hAnsi="Times New Roman" w:cs="Times New Roman"/>
          <w:lang w:val="en-GB"/>
        </w:rPr>
        <w:t xml:space="preserve">) have been rendered in modern translations as </w:t>
      </w:r>
      <w:del w:id="631" w:author="Robin" w:date="2016-11-01T08:33:00Z">
        <w:r w:rsidRPr="00C40FDE" w:rsidDel="00DE7831">
          <w:rPr>
            <w:rFonts w:ascii="Times New Roman" w:hAnsi="Times New Roman" w:cs="Times New Roman"/>
            <w:lang w:val="en-GB"/>
          </w:rPr>
          <w:delText>“</w:delText>
        </w:r>
      </w:del>
      <w:proofErr w:type="spellStart"/>
      <w:r w:rsidR="004978F6" w:rsidRPr="004978F6">
        <w:rPr>
          <w:rFonts w:ascii="Times New Roman" w:hAnsi="Times New Roman" w:cs="Times New Roman"/>
          <w:i/>
          <w:lang w:val="en-GB"/>
          <w:rPrChange w:id="632" w:author="Robin" w:date="2016-11-01T08:33:00Z">
            <w:rPr>
              <w:rFonts w:ascii="Times New Roman" w:hAnsi="Times New Roman" w:cs="Times New Roman"/>
              <w:lang w:val="en-GB"/>
            </w:rPr>
          </w:rPrChange>
        </w:rPr>
        <w:t>severo</w:t>
      </w:r>
      <w:proofErr w:type="spellEnd"/>
      <w:del w:id="633" w:author="Robin" w:date="2016-11-01T08:33:00Z">
        <w:r w:rsidRPr="00C40FDE" w:rsidDel="00DE7831">
          <w:rPr>
            <w:rFonts w:ascii="Times New Roman" w:hAnsi="Times New Roman" w:cs="Times New Roman"/>
            <w:lang w:val="en-GB"/>
          </w:rPr>
          <w:delText>”</w:delText>
        </w:r>
      </w:del>
      <w:r w:rsidRPr="00C40FDE">
        <w:rPr>
          <w:rFonts w:ascii="Times New Roman" w:hAnsi="Times New Roman" w:cs="Times New Roman"/>
          <w:lang w:val="en-GB"/>
        </w:rPr>
        <w:t>,</w:t>
      </w:r>
      <w:r w:rsidRPr="00C40FDE">
        <w:rPr>
          <w:rStyle w:val="EndnoteReference"/>
          <w:rFonts w:ascii="Times New Roman" w:hAnsi="Times New Roman" w:cs="Times New Roman"/>
          <w:lang w:val="en-GB"/>
        </w:rPr>
        <w:endnoteReference w:id="20"/>
      </w:r>
      <w:r w:rsidRPr="00C40FDE">
        <w:rPr>
          <w:rFonts w:ascii="Times New Roman" w:hAnsi="Times New Roman" w:cs="Times New Roman"/>
          <w:lang w:val="en-GB"/>
        </w:rPr>
        <w:t xml:space="preserve"> </w:t>
      </w:r>
      <w:del w:id="640" w:author="Robin" w:date="2016-11-01T08:33:00Z">
        <w:r w:rsidRPr="00C40FDE" w:rsidDel="00DE7831">
          <w:rPr>
            <w:rFonts w:ascii="Times New Roman" w:hAnsi="Times New Roman" w:cs="Times New Roman"/>
            <w:lang w:val="en-GB"/>
          </w:rPr>
          <w:delText>“</w:delText>
        </w:r>
      </w:del>
      <w:r w:rsidRPr="00C40FDE">
        <w:rPr>
          <w:rFonts w:ascii="Times New Roman" w:hAnsi="Times New Roman" w:cs="Times New Roman"/>
          <w:lang w:val="en-GB"/>
        </w:rPr>
        <w:t>severe</w:t>
      </w:r>
      <w:del w:id="641" w:author="Robin" w:date="2016-11-01T08:33:00Z">
        <w:r w:rsidRPr="00C40FDE" w:rsidDel="00DE7831">
          <w:rPr>
            <w:rFonts w:ascii="Times New Roman" w:hAnsi="Times New Roman" w:cs="Times New Roman"/>
            <w:lang w:val="en-GB"/>
          </w:rPr>
          <w:delText>”</w:delText>
        </w:r>
      </w:del>
      <w:r w:rsidRPr="00C40FDE">
        <w:rPr>
          <w:rFonts w:ascii="Times New Roman" w:hAnsi="Times New Roman" w:cs="Times New Roman"/>
          <w:lang w:val="en-GB"/>
        </w:rPr>
        <w:t>,</w:t>
      </w:r>
      <w:r w:rsidRPr="00C40FDE">
        <w:rPr>
          <w:rStyle w:val="EndnoteReference"/>
          <w:rFonts w:ascii="Times New Roman" w:hAnsi="Times New Roman" w:cs="Times New Roman"/>
          <w:lang w:val="en-GB"/>
        </w:rPr>
        <w:endnoteReference w:id="21"/>
      </w:r>
      <w:r w:rsidRPr="00C40FDE">
        <w:rPr>
          <w:rFonts w:ascii="Times New Roman" w:hAnsi="Times New Roman" w:cs="Times New Roman"/>
          <w:lang w:val="en-GB"/>
        </w:rPr>
        <w:t xml:space="preserve"> </w:t>
      </w:r>
      <w:del w:id="651" w:author="Robin" w:date="2016-11-01T08:33:00Z">
        <w:r w:rsidRPr="00C40FDE" w:rsidDel="00DE7831">
          <w:rPr>
            <w:rFonts w:ascii="Times New Roman" w:hAnsi="Times New Roman" w:cs="Times New Roman"/>
            <w:lang w:val="en-GB"/>
          </w:rPr>
          <w:delText>“</w:delText>
        </w:r>
      </w:del>
      <w:proofErr w:type="spellStart"/>
      <w:r w:rsidR="004978F6" w:rsidRPr="004978F6">
        <w:rPr>
          <w:rFonts w:ascii="Times New Roman" w:hAnsi="Times New Roman" w:cs="Times New Roman"/>
          <w:i/>
          <w:lang w:val="en-GB"/>
          <w:rPrChange w:id="652" w:author="Robin" w:date="2016-11-01T08:33:00Z">
            <w:rPr>
              <w:rFonts w:ascii="Times New Roman" w:hAnsi="Times New Roman" w:cs="Times New Roman"/>
              <w:lang w:val="en-GB"/>
            </w:rPr>
          </w:rPrChange>
        </w:rPr>
        <w:t>sévère</w:t>
      </w:r>
      <w:proofErr w:type="spellEnd"/>
      <w:del w:id="653" w:author="Robin" w:date="2016-11-01T08:33:00Z">
        <w:r w:rsidRPr="00C40FDE" w:rsidDel="00DE7831">
          <w:rPr>
            <w:rFonts w:ascii="Times New Roman" w:hAnsi="Times New Roman" w:cs="Times New Roman"/>
            <w:lang w:val="en-GB"/>
          </w:rPr>
          <w:delText>”</w:delText>
        </w:r>
      </w:del>
      <w:r w:rsidRPr="00C40FDE">
        <w:rPr>
          <w:rFonts w:ascii="Times New Roman" w:hAnsi="Times New Roman" w:cs="Times New Roman"/>
          <w:lang w:val="en-GB"/>
        </w:rPr>
        <w:t>,</w:t>
      </w:r>
      <w:r w:rsidRPr="00C40FDE">
        <w:rPr>
          <w:rStyle w:val="EndnoteReference"/>
          <w:rFonts w:ascii="Times New Roman" w:hAnsi="Times New Roman" w:cs="Times New Roman"/>
          <w:lang w:val="en-GB"/>
        </w:rPr>
        <w:endnoteReference w:id="22"/>
      </w:r>
      <w:r w:rsidRPr="00C40FDE">
        <w:rPr>
          <w:rFonts w:ascii="Times New Roman" w:hAnsi="Times New Roman" w:cs="Times New Roman"/>
          <w:lang w:val="en-GB"/>
        </w:rPr>
        <w:t xml:space="preserve"> </w:t>
      </w:r>
      <w:del w:id="756" w:author="Robin" w:date="2016-11-01T08:33:00Z">
        <w:r w:rsidRPr="00C40FDE" w:rsidDel="00DE7831">
          <w:rPr>
            <w:rFonts w:ascii="Times New Roman" w:hAnsi="Times New Roman" w:cs="Times New Roman"/>
            <w:lang w:val="en-GB"/>
          </w:rPr>
          <w:delText>“</w:delText>
        </w:r>
      </w:del>
      <w:proofErr w:type="spellStart"/>
      <w:r w:rsidR="004978F6" w:rsidRPr="004978F6">
        <w:rPr>
          <w:rFonts w:ascii="Times New Roman" w:hAnsi="Times New Roman" w:cs="Times New Roman"/>
          <w:i/>
          <w:lang w:val="en-GB"/>
          <w:rPrChange w:id="757" w:author="Robin" w:date="2016-11-01T08:33:00Z">
            <w:rPr>
              <w:rFonts w:ascii="Times New Roman" w:hAnsi="Times New Roman" w:cs="Times New Roman"/>
              <w:lang w:val="en-GB"/>
            </w:rPr>
          </w:rPrChange>
        </w:rPr>
        <w:t>streng</w:t>
      </w:r>
      <w:proofErr w:type="spellEnd"/>
      <w:del w:id="758" w:author="Robin" w:date="2016-11-01T08:33:00Z">
        <w:r w:rsidRPr="00C40FDE" w:rsidDel="00DE7831">
          <w:rPr>
            <w:rFonts w:ascii="Times New Roman" w:hAnsi="Times New Roman" w:cs="Times New Roman"/>
            <w:lang w:val="en-GB"/>
          </w:rPr>
          <w:delText>”</w:delText>
        </w:r>
      </w:del>
      <w:r w:rsidRPr="00C40FDE">
        <w:rPr>
          <w:rFonts w:ascii="Times New Roman" w:hAnsi="Times New Roman" w:cs="Times New Roman"/>
          <w:lang w:val="en-GB"/>
        </w:rPr>
        <w:t>,</w:t>
      </w:r>
      <w:r w:rsidRPr="00C40FDE">
        <w:rPr>
          <w:rStyle w:val="EndnoteReference"/>
          <w:rFonts w:ascii="Times New Roman" w:hAnsi="Times New Roman" w:cs="Times New Roman"/>
          <w:lang w:val="en-GB"/>
        </w:rPr>
        <w:endnoteReference w:id="23"/>
      </w:r>
      <w:r w:rsidRPr="00C40FDE">
        <w:rPr>
          <w:rFonts w:ascii="Times New Roman" w:hAnsi="Times New Roman" w:cs="Times New Roman"/>
          <w:lang w:val="en-GB"/>
        </w:rPr>
        <w:t xml:space="preserve"> in an attempt to put a positive twist on an aesthetic concept that was by no means positive for the ancients. This connotation does not seem to be supported by textual analysis of these adjectives used in </w:t>
      </w:r>
      <w:ins w:id="781" w:author="Robin" w:date="2016-10-31T09:25:00Z">
        <w:r w:rsidR="00CA6078" w:rsidRPr="00C40FDE">
          <w:rPr>
            <w:rFonts w:ascii="Times New Roman" w:hAnsi="Times New Roman" w:cs="Times New Roman"/>
            <w:lang w:val="en-GB"/>
          </w:rPr>
          <w:t xml:space="preserve">other </w:t>
        </w:r>
      </w:ins>
      <w:r w:rsidRPr="00C40FDE">
        <w:rPr>
          <w:rFonts w:ascii="Times New Roman" w:hAnsi="Times New Roman" w:cs="Times New Roman"/>
          <w:lang w:val="en-GB"/>
        </w:rPr>
        <w:t>contexts</w:t>
      </w:r>
      <w:ins w:id="782" w:author="Robin" w:date="2016-10-31T09:25:00Z">
        <w:r w:rsidR="00CA6078" w:rsidRPr="00C40FDE">
          <w:rPr>
            <w:rFonts w:ascii="Times New Roman" w:hAnsi="Times New Roman" w:cs="Times New Roman"/>
            <w:lang w:val="en-GB"/>
          </w:rPr>
          <w:t>,</w:t>
        </w:r>
      </w:ins>
      <w:r w:rsidRPr="00C40FDE">
        <w:rPr>
          <w:rFonts w:ascii="Times New Roman" w:hAnsi="Times New Roman" w:cs="Times New Roman"/>
          <w:lang w:val="en-GB"/>
        </w:rPr>
        <w:t xml:space="preserve"> </w:t>
      </w:r>
      <w:del w:id="783" w:author="Robin" w:date="2016-10-31T09:25:00Z">
        <w:r w:rsidRPr="00C40FDE" w:rsidDel="00CA6078">
          <w:rPr>
            <w:rFonts w:ascii="Times New Roman" w:hAnsi="Times New Roman" w:cs="Times New Roman"/>
            <w:lang w:val="en-GB"/>
          </w:rPr>
          <w:delText xml:space="preserve">that </w:delText>
        </w:r>
      </w:del>
      <w:ins w:id="784" w:author="Robin" w:date="2016-10-31T09:25:00Z">
        <w:r w:rsidR="00CA6078" w:rsidRPr="00C40FDE">
          <w:rPr>
            <w:rFonts w:ascii="Times New Roman" w:hAnsi="Times New Roman" w:cs="Times New Roman"/>
            <w:lang w:val="en-GB"/>
          </w:rPr>
          <w:t xml:space="preserve">where they </w:t>
        </w:r>
      </w:ins>
      <w:r w:rsidRPr="00C40FDE">
        <w:rPr>
          <w:rFonts w:ascii="Times New Roman" w:hAnsi="Times New Roman" w:cs="Times New Roman"/>
          <w:lang w:val="en-GB"/>
        </w:rPr>
        <w:t>definitely indicated rigidity, fixedness</w:t>
      </w:r>
      <w:ins w:id="785" w:author="Robin" w:date="2016-10-31T09:25:00Z">
        <w:r w:rsidR="00CA6078" w:rsidRPr="00C40FDE">
          <w:rPr>
            <w:rFonts w:ascii="Times New Roman" w:hAnsi="Times New Roman" w:cs="Times New Roman"/>
            <w:lang w:val="en-GB"/>
          </w:rPr>
          <w:t>,</w:t>
        </w:r>
      </w:ins>
      <w:r w:rsidRPr="00C40FDE">
        <w:rPr>
          <w:rFonts w:ascii="Times New Roman" w:hAnsi="Times New Roman" w:cs="Times New Roman"/>
          <w:lang w:val="en-GB"/>
        </w:rPr>
        <w:t xml:space="preserve"> and immobility.</w:t>
      </w:r>
      <w:r w:rsidRPr="00C40FDE">
        <w:rPr>
          <w:rStyle w:val="EndnoteReference"/>
          <w:rFonts w:ascii="Times New Roman" w:hAnsi="Times New Roman" w:cs="Times New Roman"/>
          <w:lang w:val="en-GB"/>
        </w:rPr>
        <w:endnoteReference w:id="24"/>
      </w:r>
      <w:r w:rsidRPr="00C40FDE">
        <w:rPr>
          <w:rFonts w:ascii="Times New Roman" w:hAnsi="Times New Roman" w:cs="Times New Roman"/>
          <w:lang w:val="en-GB"/>
        </w:rPr>
        <w:t xml:space="preserve"> According to </w:t>
      </w:r>
      <w:del w:id="822" w:author="Robin" w:date="2016-10-31T09:25:00Z">
        <w:r w:rsidRPr="00C40FDE" w:rsidDel="00CA6078">
          <w:rPr>
            <w:rFonts w:ascii="Times New Roman" w:hAnsi="Times New Roman" w:cs="Times New Roman"/>
            <w:lang w:val="en-GB"/>
          </w:rPr>
          <w:delText xml:space="preserve">some </w:delText>
        </w:r>
      </w:del>
      <w:r w:rsidRPr="00C40FDE">
        <w:rPr>
          <w:rFonts w:ascii="Times New Roman" w:hAnsi="Times New Roman" w:cs="Times New Roman"/>
          <w:lang w:val="en-GB"/>
        </w:rPr>
        <w:t>scholars</w:t>
      </w:r>
      <w:del w:id="823" w:author="Robin" w:date="2016-10-31T09:26:00Z">
        <w:r w:rsidRPr="00C40FDE" w:rsidDel="00CA6078">
          <w:rPr>
            <w:rFonts w:ascii="Times New Roman" w:hAnsi="Times New Roman" w:cs="Times New Roman"/>
            <w:lang w:val="en-GB"/>
          </w:rPr>
          <w:delText>,</w:delText>
        </w:r>
      </w:del>
      <w:r w:rsidRPr="00C40FDE">
        <w:rPr>
          <w:rFonts w:ascii="Times New Roman" w:hAnsi="Times New Roman" w:cs="Times New Roman"/>
          <w:lang w:val="en-GB"/>
        </w:rPr>
        <w:t xml:space="preserve"> </w:t>
      </w:r>
      <w:del w:id="824" w:author="Robin" w:date="2016-10-31T09:26:00Z">
        <w:r w:rsidRPr="00C40FDE" w:rsidDel="00CA6078">
          <w:rPr>
            <w:rFonts w:ascii="Times New Roman" w:hAnsi="Times New Roman" w:cs="Times New Roman"/>
            <w:lang w:val="en-GB"/>
          </w:rPr>
          <w:delText xml:space="preserve">like </w:delText>
        </w:r>
      </w:del>
      <w:ins w:id="825" w:author="Robin" w:date="2016-10-31T09:26:00Z">
        <w:r w:rsidR="00CA6078" w:rsidRPr="00C40FDE">
          <w:rPr>
            <w:rFonts w:ascii="Times New Roman" w:hAnsi="Times New Roman" w:cs="Times New Roman"/>
            <w:lang w:val="en-GB"/>
          </w:rPr>
          <w:t xml:space="preserve">such as </w:t>
        </w:r>
      </w:ins>
      <w:proofErr w:type="spellStart"/>
      <w:r w:rsidRPr="00C40FDE">
        <w:rPr>
          <w:rFonts w:ascii="Times New Roman" w:hAnsi="Times New Roman" w:cs="Times New Roman"/>
          <w:lang w:val="en-GB"/>
        </w:rPr>
        <w:t>Strocka</w:t>
      </w:r>
      <w:proofErr w:type="spellEnd"/>
      <w:r w:rsidRPr="00C40FDE">
        <w:rPr>
          <w:rFonts w:ascii="Times New Roman" w:hAnsi="Times New Roman" w:cs="Times New Roman"/>
          <w:lang w:val="en-GB"/>
        </w:rPr>
        <w:t xml:space="preserve"> and Stewart, this </w:t>
      </w:r>
      <w:del w:id="826" w:author="Robin" w:date="2016-11-01T08:34:00Z">
        <w:r w:rsidRPr="00C40FDE" w:rsidDel="00DE7831">
          <w:rPr>
            <w:rFonts w:ascii="Times New Roman" w:hAnsi="Times New Roman" w:cs="Times New Roman"/>
            <w:lang w:val="en-GB"/>
          </w:rPr>
          <w:delText xml:space="preserve">apt </w:delText>
        </w:r>
      </w:del>
      <w:r w:rsidRPr="00C40FDE">
        <w:rPr>
          <w:rFonts w:ascii="Times New Roman" w:hAnsi="Times New Roman" w:cs="Times New Roman"/>
          <w:lang w:val="en-GB"/>
        </w:rPr>
        <w:t>wording can be traced back to a formulation suggested by J.</w:t>
      </w:r>
      <w:ins w:id="827" w:author="Jens Daehner" w:date="2016-09-15T13:28:00Z">
        <w:r w:rsidR="006F3440" w:rsidRPr="00C40FDE">
          <w:rPr>
            <w:rFonts w:ascii="Times New Roman" w:hAnsi="Times New Roman" w:cs="Times New Roman"/>
            <w:lang w:val="en-GB"/>
          </w:rPr>
          <w:t xml:space="preserve"> </w:t>
        </w:r>
      </w:ins>
      <w:r w:rsidRPr="00C40FDE">
        <w:rPr>
          <w:rFonts w:ascii="Times New Roman" w:hAnsi="Times New Roman" w:cs="Times New Roman"/>
          <w:lang w:val="en-GB"/>
        </w:rPr>
        <w:t>J. Winckelmann.</w:t>
      </w:r>
      <w:r w:rsidRPr="00C40FDE">
        <w:rPr>
          <w:rStyle w:val="EndnoteReference"/>
          <w:rFonts w:ascii="Times New Roman" w:hAnsi="Times New Roman" w:cs="Times New Roman"/>
          <w:lang w:val="en-GB"/>
        </w:rPr>
        <w:endnoteReference w:id="25"/>
      </w:r>
      <w:r w:rsidRPr="00C40FDE">
        <w:rPr>
          <w:rFonts w:ascii="Times New Roman" w:hAnsi="Times New Roman" w:cs="Times New Roman"/>
          <w:lang w:val="en-GB"/>
        </w:rPr>
        <w:t xml:space="preserve"> Reading Winckelmann, however, I realized that he used the adjective </w:t>
      </w:r>
      <w:del w:id="881" w:author="Robin" w:date="2016-10-31T09:26:00Z">
        <w:r w:rsidRPr="00C40FDE" w:rsidDel="00CA6078">
          <w:rPr>
            <w:rFonts w:ascii="Times New Roman" w:hAnsi="Times New Roman" w:cs="Times New Roman"/>
            <w:lang w:val="en-GB"/>
          </w:rPr>
          <w:delText>“</w:delText>
        </w:r>
      </w:del>
      <w:proofErr w:type="spellStart"/>
      <w:r w:rsidR="004978F6" w:rsidRPr="004978F6">
        <w:rPr>
          <w:rFonts w:ascii="Times New Roman" w:hAnsi="Times New Roman" w:cs="Times New Roman"/>
          <w:i/>
          <w:lang w:val="en-GB"/>
          <w:rPrChange w:id="882" w:author="Robin" w:date="2016-10-31T09:26:00Z">
            <w:rPr>
              <w:rFonts w:ascii="Times New Roman" w:hAnsi="Times New Roman" w:cs="Times New Roman"/>
              <w:lang w:val="en-GB"/>
            </w:rPr>
          </w:rPrChange>
        </w:rPr>
        <w:t>streng</w:t>
      </w:r>
      <w:proofErr w:type="spellEnd"/>
      <w:del w:id="883" w:author="Robin" w:date="2016-10-31T09:26:00Z">
        <w:r w:rsidRPr="00C40FDE" w:rsidDel="00CA6078">
          <w:rPr>
            <w:rFonts w:ascii="Times New Roman" w:hAnsi="Times New Roman" w:cs="Times New Roman"/>
            <w:lang w:val="en-GB"/>
          </w:rPr>
          <w:delText>”</w:delText>
        </w:r>
      </w:del>
      <w:del w:id="884" w:author="Robin" w:date="2016-11-01T08:35:00Z">
        <w:r w:rsidRPr="00C40FDE" w:rsidDel="00DE7831">
          <w:rPr>
            <w:rFonts w:ascii="Times New Roman" w:hAnsi="Times New Roman" w:cs="Times New Roman"/>
            <w:lang w:val="en-GB"/>
          </w:rPr>
          <w:delText xml:space="preserve"> </w:delText>
        </w:r>
      </w:del>
      <w:ins w:id="885" w:author="Robin" w:date="2016-11-01T08:35:00Z">
        <w:r w:rsidR="00DE7831">
          <w:rPr>
            <w:rFonts w:ascii="Times New Roman" w:hAnsi="Times New Roman" w:cs="Times New Roman"/>
            <w:lang w:val="en-GB"/>
          </w:rPr>
          <w:t xml:space="preserve"> </w:t>
        </w:r>
      </w:ins>
      <w:r w:rsidRPr="00C40FDE">
        <w:rPr>
          <w:rFonts w:ascii="Times New Roman" w:hAnsi="Times New Roman" w:cs="Times New Roman"/>
          <w:lang w:val="en-GB"/>
        </w:rPr>
        <w:t xml:space="preserve">not </w:t>
      </w:r>
      <w:del w:id="886" w:author="Robin" w:date="2016-11-01T08:34:00Z">
        <w:r w:rsidRPr="00C40FDE" w:rsidDel="00DE7831">
          <w:rPr>
            <w:rFonts w:ascii="Times New Roman" w:hAnsi="Times New Roman" w:cs="Times New Roman"/>
            <w:lang w:val="en-GB"/>
          </w:rPr>
          <w:delText xml:space="preserve">with </w:delText>
        </w:r>
      </w:del>
      <w:ins w:id="887" w:author="Robin" w:date="2016-11-01T08:35:00Z">
        <w:r w:rsidR="00DE7831">
          <w:rPr>
            <w:rFonts w:ascii="Times New Roman" w:hAnsi="Times New Roman" w:cs="Times New Roman"/>
            <w:lang w:val="en-GB"/>
          </w:rPr>
          <w:t>to characterize</w:t>
        </w:r>
      </w:ins>
      <w:ins w:id="888" w:author="Robin" w:date="2016-11-01T08:34:00Z">
        <w:r w:rsidR="00DE7831" w:rsidRPr="00C40FDE">
          <w:rPr>
            <w:rFonts w:ascii="Times New Roman" w:hAnsi="Times New Roman" w:cs="Times New Roman"/>
            <w:lang w:val="en-GB"/>
          </w:rPr>
          <w:t xml:space="preserve"> </w:t>
        </w:r>
      </w:ins>
      <w:r w:rsidRPr="00C40FDE">
        <w:rPr>
          <w:rFonts w:ascii="Times New Roman" w:hAnsi="Times New Roman" w:cs="Times New Roman"/>
          <w:lang w:val="en-GB"/>
        </w:rPr>
        <w:t>ancient artists</w:t>
      </w:r>
      <w:del w:id="889" w:author="Robin" w:date="2016-11-01T08:35:00Z">
        <w:r w:rsidRPr="00C40FDE" w:rsidDel="00DE7831">
          <w:rPr>
            <w:rFonts w:ascii="Times New Roman" w:hAnsi="Times New Roman" w:cs="Times New Roman"/>
            <w:lang w:val="en-GB"/>
          </w:rPr>
          <w:delText>,</w:delText>
        </w:r>
      </w:del>
      <w:r w:rsidRPr="00C40FDE">
        <w:rPr>
          <w:rFonts w:ascii="Times New Roman" w:hAnsi="Times New Roman" w:cs="Times New Roman"/>
          <w:lang w:val="en-GB"/>
        </w:rPr>
        <w:t xml:space="preserve"> but solely in connection with a modern artist</w:t>
      </w:r>
      <w:ins w:id="890" w:author="Robin" w:date="2016-11-01T08:36:00Z">
        <w:r w:rsidR="00DE7831">
          <w:rPr>
            <w:rFonts w:ascii="Times New Roman" w:hAnsi="Times New Roman" w:cs="Times New Roman"/>
            <w:lang w:val="en-GB"/>
          </w:rPr>
          <w:t xml:space="preserve">; he contrasted the </w:t>
        </w:r>
      </w:ins>
      <w:ins w:id="891" w:author="Jens Daehner" w:date="2017-01-20T12:05:00Z">
        <w:r w:rsidR="00DD76E8">
          <w:rPr>
            <w:rFonts w:ascii="Times New Roman" w:hAnsi="Times New Roman" w:cs="Times New Roman"/>
            <w:lang w:val="en-GB"/>
          </w:rPr>
          <w:t xml:space="preserve">“correct and strict” </w:t>
        </w:r>
      </w:ins>
      <w:ins w:id="892" w:author="Robin" w:date="2016-11-01T08:36:00Z">
        <w:r w:rsidR="00DE7831">
          <w:rPr>
            <w:rFonts w:ascii="Times New Roman" w:hAnsi="Times New Roman" w:cs="Times New Roman"/>
            <w:lang w:val="en-GB"/>
          </w:rPr>
          <w:t xml:space="preserve">style </w:t>
        </w:r>
        <w:del w:id="893" w:author="Jens Daehner" w:date="2017-01-20T12:05:00Z">
          <w:r w:rsidR="00DE7831" w:rsidDel="00FD543A">
            <w:rPr>
              <w:rFonts w:ascii="Times New Roman" w:hAnsi="Times New Roman" w:cs="Times New Roman"/>
              <w:lang w:val="en-GB"/>
            </w:rPr>
            <w:delText>of</w:delText>
          </w:r>
        </w:del>
      </w:ins>
      <w:del w:id="894" w:author="Jens Daehner" w:date="2017-01-20T12:05:00Z">
        <w:r w:rsidRPr="00C40FDE" w:rsidDel="00FD543A">
          <w:rPr>
            <w:rFonts w:ascii="Times New Roman" w:hAnsi="Times New Roman" w:cs="Times New Roman"/>
            <w:lang w:val="en-GB"/>
          </w:rPr>
          <w:delText xml:space="preserve">, Raphael, to define his style </w:delText>
        </w:r>
      </w:del>
      <w:r w:rsidRPr="00C40FDE">
        <w:rPr>
          <w:rFonts w:ascii="Times New Roman" w:hAnsi="Times New Roman" w:cs="Times New Roman"/>
          <w:lang w:val="en-GB"/>
        </w:rPr>
        <w:t>(</w:t>
      </w:r>
      <w:r w:rsidRPr="00C40FDE">
        <w:rPr>
          <w:rFonts w:ascii="Times New Roman" w:hAnsi="Times New Roman" w:cs="Times New Roman"/>
          <w:i/>
          <w:lang w:val="en-GB"/>
        </w:rPr>
        <w:t xml:space="preserve">die </w:t>
      </w:r>
      <w:commentRangeStart w:id="895"/>
      <w:proofErr w:type="spellStart"/>
      <w:r w:rsidRPr="00C40FDE">
        <w:rPr>
          <w:rFonts w:ascii="Times New Roman" w:hAnsi="Times New Roman" w:cs="Times New Roman"/>
          <w:i/>
          <w:lang w:val="en-GB"/>
        </w:rPr>
        <w:t>richtig</w:t>
      </w:r>
      <w:proofErr w:type="spellEnd"/>
      <w:r w:rsidRPr="00C40FDE">
        <w:rPr>
          <w:rFonts w:ascii="Times New Roman" w:hAnsi="Times New Roman" w:cs="Times New Roman"/>
          <w:i/>
          <w:lang w:val="en-GB"/>
        </w:rPr>
        <w:t xml:space="preserve"> und </w:t>
      </w:r>
      <w:proofErr w:type="spellStart"/>
      <w:r w:rsidRPr="00C40FDE">
        <w:rPr>
          <w:rFonts w:ascii="Times New Roman" w:hAnsi="Times New Roman" w:cs="Times New Roman"/>
          <w:i/>
          <w:lang w:val="en-GB"/>
        </w:rPr>
        <w:t>streng</w:t>
      </w:r>
      <w:proofErr w:type="spellEnd"/>
      <w:del w:id="896" w:author="Jens Daehner" w:date="2016-09-15T13:29:00Z">
        <w:r w:rsidRPr="00C40FDE" w:rsidDel="006F3440">
          <w:rPr>
            <w:rFonts w:ascii="Times New Roman" w:hAnsi="Times New Roman" w:cs="Times New Roman"/>
            <w:i/>
            <w:lang w:val="en-GB"/>
          </w:rPr>
          <w:delText>e</w:delText>
        </w:r>
      </w:del>
      <w:r w:rsidRPr="00C40FDE">
        <w:rPr>
          <w:rFonts w:ascii="Times New Roman" w:hAnsi="Times New Roman" w:cs="Times New Roman"/>
          <w:i/>
          <w:lang w:val="en-GB"/>
        </w:rPr>
        <w:t xml:space="preserve"> </w:t>
      </w:r>
      <w:commentRangeEnd w:id="895"/>
      <w:r w:rsidR="006F3440" w:rsidRPr="00C40FDE">
        <w:rPr>
          <w:rStyle w:val="CommentReference"/>
          <w:rFonts w:ascii="Times New Roman" w:hAnsi="Times New Roman" w:cs="Times New Roman"/>
          <w:sz w:val="24"/>
          <w:szCs w:val="24"/>
        </w:rPr>
        <w:commentReference w:id="895"/>
      </w:r>
      <w:proofErr w:type="spellStart"/>
      <w:r w:rsidRPr="00C40FDE">
        <w:rPr>
          <w:rFonts w:ascii="Times New Roman" w:hAnsi="Times New Roman" w:cs="Times New Roman"/>
          <w:i/>
          <w:lang w:val="en-GB"/>
        </w:rPr>
        <w:t>angegebenen</w:t>
      </w:r>
      <w:proofErr w:type="spellEnd"/>
      <w:r w:rsidRPr="00C40FDE">
        <w:rPr>
          <w:rFonts w:ascii="Times New Roman" w:hAnsi="Times New Roman" w:cs="Times New Roman"/>
          <w:i/>
          <w:lang w:val="en-GB"/>
        </w:rPr>
        <w:t xml:space="preserve"> </w:t>
      </w:r>
      <w:proofErr w:type="spellStart"/>
      <w:r w:rsidRPr="00C40FDE">
        <w:rPr>
          <w:rFonts w:ascii="Times New Roman" w:hAnsi="Times New Roman" w:cs="Times New Roman"/>
          <w:i/>
          <w:lang w:val="en-GB"/>
        </w:rPr>
        <w:t>Figuren</w:t>
      </w:r>
      <w:proofErr w:type="spellEnd"/>
      <w:del w:id="897" w:author="Jens Daehner" w:date="2017-01-20T12:06:00Z">
        <w:r w:rsidRPr="00C40FDE" w:rsidDel="00FD543A">
          <w:rPr>
            <w:rFonts w:ascii="Times New Roman" w:hAnsi="Times New Roman" w:cs="Times New Roman"/>
            <w:i/>
            <w:lang w:val="en-GB"/>
          </w:rPr>
          <w:delText xml:space="preserve"> des Raphael</w:delText>
        </w:r>
      </w:del>
      <w:r w:rsidRPr="00C40FDE">
        <w:rPr>
          <w:rFonts w:ascii="Times New Roman" w:hAnsi="Times New Roman" w:cs="Times New Roman"/>
          <w:lang w:val="en-GB"/>
        </w:rPr>
        <w:t xml:space="preserve">) </w:t>
      </w:r>
      <w:ins w:id="898" w:author="Jens Daehner" w:date="2017-01-20T12:05:00Z">
        <w:r w:rsidR="00FD543A">
          <w:rPr>
            <w:rFonts w:ascii="Times New Roman" w:hAnsi="Times New Roman" w:cs="Times New Roman"/>
            <w:lang w:val="en-GB"/>
          </w:rPr>
          <w:t>of</w:t>
        </w:r>
        <w:r w:rsidR="00FD543A" w:rsidRPr="00C40FDE">
          <w:rPr>
            <w:rFonts w:ascii="Times New Roman" w:hAnsi="Times New Roman" w:cs="Times New Roman"/>
            <w:lang w:val="en-GB"/>
          </w:rPr>
          <w:t xml:space="preserve"> Raphael </w:t>
        </w:r>
      </w:ins>
      <w:del w:id="899" w:author="Robin" w:date="2016-11-01T08:36:00Z">
        <w:r w:rsidRPr="00C40FDE" w:rsidDel="00DE7831">
          <w:rPr>
            <w:rFonts w:ascii="Times New Roman" w:hAnsi="Times New Roman" w:cs="Times New Roman"/>
            <w:lang w:val="en-GB"/>
          </w:rPr>
          <w:delText xml:space="preserve">in contrast </w:delText>
        </w:r>
      </w:del>
      <w:r w:rsidRPr="00C40FDE">
        <w:rPr>
          <w:rFonts w:ascii="Times New Roman" w:hAnsi="Times New Roman" w:cs="Times New Roman"/>
          <w:lang w:val="en-GB"/>
        </w:rPr>
        <w:t xml:space="preserve">with the </w:t>
      </w:r>
      <w:commentRangeStart w:id="900"/>
      <w:del w:id="901" w:author="Robin" w:date="2016-10-30T07:56:00Z">
        <w:r w:rsidRPr="00C40FDE" w:rsidDel="00E64F3C">
          <w:rPr>
            <w:rFonts w:ascii="Times New Roman" w:hAnsi="Times New Roman" w:cs="Times New Roman"/>
            <w:lang w:val="en-GB"/>
          </w:rPr>
          <w:delText xml:space="preserve">soft </w:delText>
        </w:r>
      </w:del>
      <w:commentRangeEnd w:id="900"/>
      <w:ins w:id="902" w:author="Robin" w:date="2016-10-30T07:56:00Z">
        <w:r w:rsidR="00E64F3C" w:rsidRPr="00C40FDE">
          <w:rPr>
            <w:rFonts w:ascii="Times New Roman" w:hAnsi="Times New Roman" w:cs="Times New Roman"/>
            <w:lang w:val="en-GB"/>
          </w:rPr>
          <w:t xml:space="preserve">gentler </w:t>
        </w:r>
      </w:ins>
      <w:r w:rsidR="006F3440" w:rsidRPr="00C40FDE">
        <w:rPr>
          <w:rStyle w:val="CommentReference"/>
          <w:rFonts w:ascii="Times New Roman" w:hAnsi="Times New Roman" w:cs="Times New Roman"/>
          <w:sz w:val="24"/>
          <w:szCs w:val="24"/>
        </w:rPr>
        <w:commentReference w:id="900"/>
      </w:r>
      <w:r w:rsidRPr="00C40FDE">
        <w:rPr>
          <w:rFonts w:ascii="Times New Roman" w:hAnsi="Times New Roman" w:cs="Times New Roman"/>
          <w:lang w:val="en-GB"/>
        </w:rPr>
        <w:t xml:space="preserve">style </w:t>
      </w:r>
      <w:del w:id="903" w:author="Jens Daehner" w:date="2017-01-20T12:06:00Z">
        <w:r w:rsidRPr="00C40FDE" w:rsidDel="00FD543A">
          <w:rPr>
            <w:rFonts w:ascii="Times New Roman" w:hAnsi="Times New Roman" w:cs="Times New Roman"/>
            <w:lang w:val="en-GB"/>
          </w:rPr>
          <w:delText xml:space="preserve">of Correggio </w:delText>
        </w:r>
      </w:del>
      <w:r w:rsidRPr="00C40FDE">
        <w:rPr>
          <w:rFonts w:ascii="Times New Roman" w:hAnsi="Times New Roman" w:cs="Times New Roman"/>
          <w:lang w:val="en-GB"/>
        </w:rPr>
        <w:t>(</w:t>
      </w:r>
      <w:r w:rsidRPr="00C40FDE">
        <w:rPr>
          <w:rFonts w:ascii="Times New Roman" w:hAnsi="Times New Roman" w:cs="Times New Roman"/>
          <w:i/>
          <w:lang w:val="en-GB"/>
        </w:rPr>
        <w:t xml:space="preserve">die </w:t>
      </w:r>
      <w:proofErr w:type="spellStart"/>
      <w:r w:rsidRPr="00C40FDE">
        <w:rPr>
          <w:rFonts w:ascii="Times New Roman" w:hAnsi="Times New Roman" w:cs="Times New Roman"/>
          <w:i/>
          <w:lang w:val="en-GB"/>
        </w:rPr>
        <w:t>rundlich</w:t>
      </w:r>
      <w:proofErr w:type="spellEnd"/>
      <w:r w:rsidRPr="00C40FDE">
        <w:rPr>
          <w:rFonts w:ascii="Times New Roman" w:hAnsi="Times New Roman" w:cs="Times New Roman"/>
          <w:i/>
          <w:lang w:val="en-GB"/>
        </w:rPr>
        <w:t xml:space="preserve"> und </w:t>
      </w:r>
      <w:proofErr w:type="spellStart"/>
      <w:r w:rsidRPr="00C40FDE">
        <w:rPr>
          <w:rFonts w:ascii="Times New Roman" w:hAnsi="Times New Roman" w:cs="Times New Roman"/>
          <w:i/>
          <w:lang w:val="en-GB"/>
        </w:rPr>
        <w:t>sanft</w:t>
      </w:r>
      <w:proofErr w:type="spellEnd"/>
      <w:r w:rsidRPr="00C40FDE">
        <w:rPr>
          <w:rFonts w:ascii="Times New Roman" w:hAnsi="Times New Roman" w:cs="Times New Roman"/>
          <w:i/>
          <w:lang w:val="en-GB"/>
        </w:rPr>
        <w:t xml:space="preserve"> </w:t>
      </w:r>
      <w:proofErr w:type="spellStart"/>
      <w:r w:rsidRPr="00C40FDE">
        <w:rPr>
          <w:rFonts w:ascii="Times New Roman" w:hAnsi="Times New Roman" w:cs="Times New Roman"/>
          <w:i/>
          <w:lang w:val="en-GB"/>
        </w:rPr>
        <w:t>gehaltenen</w:t>
      </w:r>
      <w:proofErr w:type="spellEnd"/>
      <w:r w:rsidRPr="00C40FDE">
        <w:rPr>
          <w:rFonts w:ascii="Times New Roman" w:hAnsi="Times New Roman" w:cs="Times New Roman"/>
          <w:i/>
          <w:lang w:val="en-GB"/>
        </w:rPr>
        <w:t xml:space="preserve"> </w:t>
      </w:r>
      <w:proofErr w:type="spellStart"/>
      <w:r w:rsidRPr="00C40FDE">
        <w:rPr>
          <w:rFonts w:ascii="Times New Roman" w:hAnsi="Times New Roman" w:cs="Times New Roman"/>
          <w:i/>
          <w:lang w:val="en-GB"/>
        </w:rPr>
        <w:t>Formen</w:t>
      </w:r>
      <w:proofErr w:type="spellEnd"/>
      <w:ins w:id="904" w:author="Jens Daehner" w:date="2017-01-20T12:06:00Z">
        <w:r w:rsidR="00FD543A">
          <w:rPr>
            <w:rFonts w:ascii="Times New Roman" w:hAnsi="Times New Roman" w:cs="Times New Roman"/>
            <w:lang w:val="en-GB"/>
          </w:rPr>
          <w:t>)</w:t>
        </w:r>
      </w:ins>
      <w:r w:rsidRPr="00C40FDE">
        <w:rPr>
          <w:rFonts w:ascii="Times New Roman" w:hAnsi="Times New Roman" w:cs="Times New Roman"/>
          <w:i/>
          <w:lang w:val="en-GB"/>
        </w:rPr>
        <w:t xml:space="preserve"> </w:t>
      </w:r>
      <w:del w:id="905" w:author="Jens Daehner" w:date="2017-01-20T12:06:00Z">
        <w:r w:rsidRPr="00C40FDE" w:rsidDel="00FD543A">
          <w:rPr>
            <w:rFonts w:ascii="Times New Roman" w:hAnsi="Times New Roman" w:cs="Times New Roman"/>
            <w:i/>
            <w:lang w:val="en-GB"/>
          </w:rPr>
          <w:delText>des Correggio</w:delText>
        </w:r>
      </w:del>
      <w:ins w:id="906" w:author="Jens Daehner" w:date="2017-01-20T12:06:00Z">
        <w:r w:rsidR="00FD543A" w:rsidRPr="00C40FDE">
          <w:rPr>
            <w:rFonts w:ascii="Times New Roman" w:hAnsi="Times New Roman" w:cs="Times New Roman"/>
            <w:lang w:val="en-GB"/>
          </w:rPr>
          <w:t>of Correggio</w:t>
        </w:r>
      </w:ins>
      <w:del w:id="907" w:author="Jens Daehner" w:date="2017-01-20T12:06:00Z">
        <w:r w:rsidRPr="00C40FDE" w:rsidDel="00FD543A">
          <w:rPr>
            <w:rFonts w:ascii="Times New Roman" w:hAnsi="Times New Roman" w:cs="Times New Roman"/>
            <w:lang w:val="en-GB"/>
          </w:rPr>
          <w:delText>)</w:delText>
        </w:r>
      </w:del>
      <w:r w:rsidRPr="00C40FDE">
        <w:rPr>
          <w:rFonts w:ascii="Times New Roman" w:hAnsi="Times New Roman" w:cs="Times New Roman"/>
          <w:lang w:val="en-GB"/>
        </w:rPr>
        <w:t xml:space="preserve">. </w:t>
      </w:r>
    </w:p>
    <w:p w:rsidR="00935D8D" w:rsidRDefault="006B1552">
      <w:pPr>
        <w:pStyle w:val="NoteLevel11"/>
        <w:spacing w:line="360" w:lineRule="auto"/>
        <w:rPr>
          <w:rFonts w:ascii="Times New Roman" w:hAnsi="Times New Roman" w:cs="Times New Roman"/>
          <w:lang w:val="en-GB"/>
        </w:rPr>
      </w:pPr>
      <w:r w:rsidRPr="00C40FDE">
        <w:rPr>
          <w:rFonts w:ascii="Times New Roman" w:hAnsi="Times New Roman" w:cs="Times New Roman"/>
          <w:lang w:val="en-GB"/>
        </w:rPr>
        <w:t xml:space="preserve">From a technical and art-historical point of view, it is not until the activity of </w:t>
      </w:r>
      <w:proofErr w:type="spellStart"/>
      <w:r w:rsidRPr="00C40FDE">
        <w:rPr>
          <w:rFonts w:ascii="Times New Roman" w:hAnsi="Times New Roman" w:cs="Times New Roman"/>
          <w:lang w:val="en-GB"/>
        </w:rPr>
        <w:t>Polykleitos</w:t>
      </w:r>
      <w:proofErr w:type="spellEnd"/>
      <w:r w:rsidRPr="00C40FDE">
        <w:rPr>
          <w:rFonts w:ascii="Times New Roman" w:hAnsi="Times New Roman" w:cs="Times New Roman"/>
          <w:lang w:val="en-GB"/>
        </w:rPr>
        <w:t xml:space="preserve"> and his </w:t>
      </w:r>
      <w:r w:rsidR="004B350B">
        <w:rPr>
          <w:rFonts w:ascii="Times New Roman" w:hAnsi="Times New Roman" w:cs="Times New Roman"/>
          <w:lang w:val="en-GB"/>
        </w:rPr>
        <w:t>“</w:t>
      </w:r>
      <w:r w:rsidRPr="004B350B">
        <w:rPr>
          <w:rFonts w:ascii="Times New Roman" w:hAnsi="Times New Roman" w:cs="Times New Roman"/>
          <w:lang w:val="en-GB"/>
        </w:rPr>
        <w:t>Canon</w:t>
      </w:r>
      <w:r w:rsidR="004B350B">
        <w:rPr>
          <w:rFonts w:ascii="Times New Roman" w:hAnsi="Times New Roman" w:cs="Times New Roman"/>
          <w:lang w:val="en-GB"/>
        </w:rPr>
        <w:t>”</w:t>
      </w:r>
      <w:r w:rsidRPr="00C40FDE">
        <w:rPr>
          <w:rFonts w:ascii="Times New Roman" w:hAnsi="Times New Roman" w:cs="Times New Roman"/>
          <w:lang w:val="en-GB"/>
        </w:rPr>
        <w:t xml:space="preserve"> that we have a clear testimony of interest in the movement of the body and its laws: the inflection of the anatomy, the position of the head</w:t>
      </w:r>
      <w:ins w:id="908" w:author="Robin" w:date="2016-10-31T09:27:00Z">
        <w:r w:rsidR="00CA6078" w:rsidRPr="00C40FDE">
          <w:rPr>
            <w:rFonts w:ascii="Times New Roman" w:hAnsi="Times New Roman" w:cs="Times New Roman"/>
            <w:lang w:val="en-GB"/>
          </w:rPr>
          <w:t>,</w:t>
        </w:r>
      </w:ins>
      <w:r w:rsidRPr="00C40FDE">
        <w:rPr>
          <w:rFonts w:ascii="Times New Roman" w:hAnsi="Times New Roman" w:cs="Times New Roman"/>
          <w:lang w:val="en-GB"/>
        </w:rPr>
        <w:t xml:space="preserve"> and the movement of the body are all precisely anatomically reflected in the individual parts. </w:t>
      </w:r>
      <w:del w:id="909" w:author="Jens Daehner" w:date="2016-09-15T13:34:00Z">
        <w:r w:rsidRPr="00C40FDE" w:rsidDel="006F3440">
          <w:rPr>
            <w:rFonts w:ascii="Times New Roman" w:hAnsi="Times New Roman" w:cs="Times New Roman"/>
            <w:lang w:val="en-GB"/>
          </w:rPr>
          <w:delText xml:space="preserve">The </w:delText>
        </w:r>
      </w:del>
      <w:ins w:id="910" w:author="Jens Daehner" w:date="2016-09-15T13:34:00Z">
        <w:r w:rsidR="006F3440" w:rsidRPr="00C40FDE">
          <w:rPr>
            <w:rFonts w:ascii="Times New Roman" w:hAnsi="Times New Roman" w:cs="Times New Roman"/>
            <w:lang w:val="en-GB"/>
          </w:rPr>
          <w:t xml:space="preserve">That </w:t>
        </w:r>
      </w:ins>
      <w:r w:rsidRPr="00C40FDE">
        <w:rPr>
          <w:rFonts w:ascii="Times New Roman" w:hAnsi="Times New Roman" w:cs="Times New Roman"/>
          <w:lang w:val="en-GB"/>
        </w:rPr>
        <w:t xml:space="preserve">sculptor’s </w:t>
      </w:r>
      <w:del w:id="911" w:author="Jens Daehner" w:date="2016-09-15T13:34:00Z">
        <w:r w:rsidRPr="00C40FDE" w:rsidDel="006F3440">
          <w:rPr>
            <w:rFonts w:ascii="Times New Roman" w:hAnsi="Times New Roman" w:cs="Times New Roman"/>
            <w:lang w:val="en-GB"/>
          </w:rPr>
          <w:delText xml:space="preserve">peculiarity </w:delText>
        </w:r>
      </w:del>
      <w:ins w:id="912" w:author="Jens Daehner" w:date="2016-09-15T13:34:00Z">
        <w:r w:rsidR="006F3440" w:rsidRPr="00C40FDE">
          <w:rPr>
            <w:rFonts w:ascii="Times New Roman" w:hAnsi="Times New Roman" w:cs="Times New Roman"/>
            <w:lang w:val="en-GB"/>
          </w:rPr>
          <w:t>distinction</w:t>
        </w:r>
      </w:ins>
      <w:ins w:id="913" w:author="Robin" w:date="2016-11-01T08:37:00Z">
        <w:r w:rsidR="00DE7831">
          <w:rPr>
            <w:rFonts w:ascii="Times New Roman" w:hAnsi="Times New Roman" w:cs="Times New Roman"/>
            <w:lang w:val="en-GB"/>
          </w:rPr>
          <w:t>, as we read in Pliny,</w:t>
        </w:r>
      </w:ins>
      <w:ins w:id="914" w:author="Jens Daehner" w:date="2016-09-15T13:34:00Z">
        <w:r w:rsidR="006F3440" w:rsidRPr="00C40FDE">
          <w:rPr>
            <w:rFonts w:ascii="Times New Roman" w:hAnsi="Times New Roman" w:cs="Times New Roman"/>
            <w:lang w:val="en-GB"/>
          </w:rPr>
          <w:t xml:space="preserve"> </w:t>
        </w:r>
      </w:ins>
      <w:r w:rsidRPr="00C40FDE">
        <w:rPr>
          <w:rFonts w:ascii="Times New Roman" w:hAnsi="Times New Roman" w:cs="Times New Roman"/>
          <w:lang w:val="en-GB"/>
        </w:rPr>
        <w:t>was to have created statues standing on one leg (</w:t>
      </w:r>
      <w:proofErr w:type="spellStart"/>
      <w:r w:rsidRPr="00C40FDE">
        <w:rPr>
          <w:rFonts w:ascii="Times New Roman" w:hAnsi="Times New Roman" w:cs="Times New Roman"/>
          <w:i/>
          <w:lang w:val="en-GB"/>
        </w:rPr>
        <w:t>proprium</w:t>
      </w:r>
      <w:proofErr w:type="spellEnd"/>
      <w:r w:rsidRPr="00C40FDE">
        <w:rPr>
          <w:rFonts w:ascii="Times New Roman" w:hAnsi="Times New Roman" w:cs="Times New Roman"/>
          <w:i/>
          <w:lang w:val="en-GB"/>
        </w:rPr>
        <w:t xml:space="preserve"> </w:t>
      </w:r>
      <w:proofErr w:type="spellStart"/>
      <w:r w:rsidRPr="00C40FDE">
        <w:rPr>
          <w:rFonts w:ascii="Times New Roman" w:hAnsi="Times New Roman" w:cs="Times New Roman"/>
          <w:i/>
          <w:lang w:val="en-GB"/>
        </w:rPr>
        <w:t>eius</w:t>
      </w:r>
      <w:proofErr w:type="spellEnd"/>
      <w:r w:rsidRPr="00C40FDE">
        <w:rPr>
          <w:rFonts w:ascii="Times New Roman" w:hAnsi="Times New Roman" w:cs="Times New Roman"/>
          <w:i/>
          <w:lang w:val="en-GB"/>
        </w:rPr>
        <w:t xml:space="preserve"> </w:t>
      </w:r>
      <w:proofErr w:type="spellStart"/>
      <w:r w:rsidRPr="00C40FDE">
        <w:rPr>
          <w:rFonts w:ascii="Times New Roman" w:hAnsi="Times New Roman" w:cs="Times New Roman"/>
          <w:i/>
          <w:lang w:val="en-GB"/>
        </w:rPr>
        <w:lastRenderedPageBreak/>
        <w:t>est</w:t>
      </w:r>
      <w:proofErr w:type="spellEnd"/>
      <w:r w:rsidRPr="00C40FDE">
        <w:rPr>
          <w:rFonts w:ascii="Times New Roman" w:hAnsi="Times New Roman" w:cs="Times New Roman"/>
          <w:i/>
          <w:lang w:val="en-GB"/>
        </w:rPr>
        <w:t xml:space="preserve"> </w:t>
      </w:r>
      <w:proofErr w:type="spellStart"/>
      <w:r w:rsidRPr="00C40FDE">
        <w:rPr>
          <w:rFonts w:ascii="Times New Roman" w:hAnsi="Times New Roman" w:cs="Times New Roman"/>
          <w:i/>
          <w:lang w:val="en-GB"/>
        </w:rPr>
        <w:t>uno</w:t>
      </w:r>
      <w:proofErr w:type="spellEnd"/>
      <w:r w:rsidRPr="00C40FDE">
        <w:rPr>
          <w:rFonts w:ascii="Times New Roman" w:hAnsi="Times New Roman" w:cs="Times New Roman"/>
          <w:i/>
          <w:lang w:val="en-GB"/>
        </w:rPr>
        <w:t xml:space="preserve"> </w:t>
      </w:r>
      <w:proofErr w:type="spellStart"/>
      <w:r w:rsidRPr="00C40FDE">
        <w:rPr>
          <w:rFonts w:ascii="Times New Roman" w:hAnsi="Times New Roman" w:cs="Times New Roman"/>
          <w:i/>
          <w:lang w:val="en-GB"/>
        </w:rPr>
        <w:t>crure</w:t>
      </w:r>
      <w:proofErr w:type="spellEnd"/>
      <w:r w:rsidRPr="00C40FDE">
        <w:rPr>
          <w:rFonts w:ascii="Times New Roman" w:hAnsi="Times New Roman" w:cs="Times New Roman"/>
          <w:i/>
          <w:lang w:val="en-GB"/>
        </w:rPr>
        <w:t xml:space="preserve"> </w:t>
      </w:r>
      <w:proofErr w:type="spellStart"/>
      <w:r w:rsidRPr="00C40FDE">
        <w:rPr>
          <w:rFonts w:ascii="Times New Roman" w:hAnsi="Times New Roman" w:cs="Times New Roman"/>
          <w:i/>
          <w:lang w:val="en-GB"/>
        </w:rPr>
        <w:t>ut</w:t>
      </w:r>
      <w:proofErr w:type="spellEnd"/>
      <w:r w:rsidRPr="00C40FDE">
        <w:rPr>
          <w:rFonts w:ascii="Times New Roman" w:hAnsi="Times New Roman" w:cs="Times New Roman"/>
          <w:i/>
          <w:lang w:val="en-GB"/>
        </w:rPr>
        <w:t xml:space="preserve"> </w:t>
      </w:r>
      <w:proofErr w:type="spellStart"/>
      <w:r w:rsidRPr="00C40FDE">
        <w:rPr>
          <w:rFonts w:ascii="Times New Roman" w:hAnsi="Times New Roman" w:cs="Times New Roman"/>
          <w:i/>
          <w:lang w:val="en-GB"/>
        </w:rPr>
        <w:t>insisterent</w:t>
      </w:r>
      <w:proofErr w:type="spellEnd"/>
      <w:r w:rsidRPr="00C40FDE">
        <w:rPr>
          <w:rFonts w:ascii="Times New Roman" w:hAnsi="Times New Roman" w:cs="Times New Roman"/>
          <w:i/>
          <w:lang w:val="en-GB"/>
        </w:rPr>
        <w:t xml:space="preserve"> </w:t>
      </w:r>
      <w:proofErr w:type="spellStart"/>
      <w:r w:rsidRPr="00C40FDE">
        <w:rPr>
          <w:rFonts w:ascii="Times New Roman" w:hAnsi="Times New Roman" w:cs="Times New Roman"/>
          <w:i/>
          <w:lang w:val="en-GB"/>
        </w:rPr>
        <w:t>signa</w:t>
      </w:r>
      <w:proofErr w:type="spellEnd"/>
      <w:r w:rsidRPr="00C40FDE">
        <w:rPr>
          <w:rFonts w:ascii="Times New Roman" w:hAnsi="Times New Roman" w:cs="Times New Roman"/>
          <w:i/>
          <w:lang w:val="en-GB"/>
        </w:rPr>
        <w:t xml:space="preserve"> </w:t>
      </w:r>
      <w:proofErr w:type="spellStart"/>
      <w:r w:rsidRPr="00C40FDE">
        <w:rPr>
          <w:rFonts w:ascii="Times New Roman" w:hAnsi="Times New Roman" w:cs="Times New Roman"/>
          <w:i/>
          <w:lang w:val="en-GB"/>
        </w:rPr>
        <w:t>excogitasse</w:t>
      </w:r>
      <w:proofErr w:type="spellEnd"/>
      <w:r w:rsidRPr="00C40FDE">
        <w:rPr>
          <w:rFonts w:ascii="Times New Roman" w:hAnsi="Times New Roman" w:cs="Times New Roman"/>
          <w:lang w:val="en-GB"/>
        </w:rPr>
        <w:t>), breaking with the traditional stance of sculptures characterized by a certain sense of rigidity and immobility of the figure.</w:t>
      </w:r>
      <w:r w:rsidRPr="00C40FDE">
        <w:rPr>
          <w:rStyle w:val="EndnoteReference"/>
          <w:rFonts w:ascii="Times New Roman" w:hAnsi="Times New Roman" w:cs="Times New Roman"/>
          <w:lang w:val="en-GB"/>
        </w:rPr>
        <w:endnoteReference w:id="26"/>
      </w:r>
      <w:r w:rsidRPr="00C40FDE">
        <w:rPr>
          <w:rFonts w:ascii="Times New Roman" w:hAnsi="Times New Roman" w:cs="Times New Roman"/>
          <w:lang w:val="en-GB"/>
        </w:rPr>
        <w:t xml:space="preserve"> We need only compare works attributed to </w:t>
      </w:r>
      <w:proofErr w:type="spellStart"/>
      <w:r w:rsidRPr="00C40FDE">
        <w:rPr>
          <w:rFonts w:ascii="Times New Roman" w:hAnsi="Times New Roman" w:cs="Times New Roman"/>
          <w:lang w:val="en-GB"/>
        </w:rPr>
        <w:t>Polykleitos</w:t>
      </w:r>
      <w:proofErr w:type="spellEnd"/>
      <w:r w:rsidRPr="00C40FDE">
        <w:rPr>
          <w:rFonts w:ascii="Times New Roman" w:hAnsi="Times New Roman" w:cs="Times New Roman"/>
          <w:lang w:val="en-GB"/>
        </w:rPr>
        <w:t xml:space="preserve"> with other coeval sculptures to </w:t>
      </w:r>
      <w:ins w:id="936" w:author="Jens Daehner" w:date="2016-09-15T13:35:00Z">
        <w:r w:rsidR="006F3440" w:rsidRPr="00C40FDE">
          <w:rPr>
            <w:rFonts w:ascii="Times New Roman" w:hAnsi="Times New Roman" w:cs="Times New Roman"/>
            <w:lang w:val="en-GB"/>
          </w:rPr>
          <w:t xml:space="preserve">visualize and </w:t>
        </w:r>
      </w:ins>
      <w:r w:rsidRPr="00C40FDE">
        <w:rPr>
          <w:rFonts w:ascii="Times New Roman" w:hAnsi="Times New Roman" w:cs="Times New Roman"/>
          <w:lang w:val="en-GB"/>
        </w:rPr>
        <w:t xml:space="preserve">understand </w:t>
      </w:r>
      <w:del w:id="937" w:author="Jens Daehner" w:date="2016-09-15T13:35:00Z">
        <w:r w:rsidRPr="00C40FDE" w:rsidDel="006F3440">
          <w:rPr>
            <w:rFonts w:ascii="Times New Roman" w:hAnsi="Times New Roman" w:cs="Times New Roman"/>
            <w:lang w:val="en-GB"/>
          </w:rPr>
          <w:delText xml:space="preserve">and visualize </w:delText>
        </w:r>
      </w:del>
      <w:r w:rsidRPr="00C40FDE">
        <w:rPr>
          <w:rFonts w:ascii="Times New Roman" w:hAnsi="Times New Roman" w:cs="Times New Roman"/>
          <w:lang w:val="en-GB"/>
        </w:rPr>
        <w:t xml:space="preserve">his achievements. </w:t>
      </w:r>
      <w:del w:id="938" w:author="Jens Daehner" w:date="2016-09-15T13:35:00Z">
        <w:r w:rsidRPr="00C40FDE" w:rsidDel="006F3440">
          <w:rPr>
            <w:rFonts w:ascii="Times New Roman" w:hAnsi="Times New Roman" w:cs="Times New Roman"/>
            <w:lang w:val="en-GB"/>
          </w:rPr>
          <w:delText xml:space="preserve">On </w:delText>
        </w:r>
      </w:del>
      <w:ins w:id="939" w:author="Jens Daehner" w:date="2016-09-15T13:35:00Z">
        <w:r w:rsidR="006F3440" w:rsidRPr="00C40FDE">
          <w:rPr>
            <w:rFonts w:ascii="Times New Roman" w:hAnsi="Times New Roman" w:cs="Times New Roman"/>
            <w:lang w:val="en-GB"/>
          </w:rPr>
          <w:t xml:space="preserve">In </w:t>
        </w:r>
      </w:ins>
      <w:r w:rsidRPr="00C40FDE">
        <w:rPr>
          <w:rFonts w:ascii="Times New Roman" w:hAnsi="Times New Roman" w:cs="Times New Roman"/>
          <w:lang w:val="en-GB"/>
        </w:rPr>
        <w:t>his works</w:t>
      </w:r>
      <w:r w:rsidRPr="00C40FDE">
        <w:rPr>
          <w:rStyle w:val="EndnoteReference"/>
          <w:rFonts w:ascii="Times New Roman" w:hAnsi="Times New Roman" w:cs="Times New Roman"/>
          <w:lang w:val="en-GB"/>
        </w:rPr>
        <w:endnoteReference w:id="27"/>
      </w:r>
      <w:r w:rsidRPr="00C40FDE">
        <w:rPr>
          <w:rFonts w:ascii="Times New Roman" w:hAnsi="Times New Roman" w:cs="Times New Roman"/>
          <w:lang w:val="en-GB"/>
        </w:rPr>
        <w:t xml:space="preserve"> we detect the surpassing of the previous anatomical schema: on the base of </w:t>
      </w:r>
      <w:proofErr w:type="spellStart"/>
      <w:r w:rsidRPr="00C40FDE">
        <w:rPr>
          <w:rFonts w:ascii="Times New Roman" w:hAnsi="Times New Roman" w:cs="Times New Roman"/>
          <w:lang w:val="en-GB"/>
        </w:rPr>
        <w:t>Kyniskos</w:t>
      </w:r>
      <w:proofErr w:type="spellEnd"/>
      <w:r w:rsidRPr="00C40FDE">
        <w:rPr>
          <w:rFonts w:ascii="Times New Roman" w:hAnsi="Times New Roman" w:cs="Times New Roman"/>
          <w:lang w:val="en-GB"/>
        </w:rPr>
        <w:t xml:space="preserve"> of Mantinea</w:t>
      </w:r>
      <w:r w:rsidR="00BC6B6A" w:rsidRPr="00C40FDE">
        <w:rPr>
          <w:rFonts w:ascii="Times New Roman" w:hAnsi="Times New Roman" w:cs="Times New Roman"/>
          <w:lang w:val="en-GB"/>
        </w:rPr>
        <w:t xml:space="preserve"> (</w:t>
      </w:r>
      <w:ins w:id="955" w:author="Robin" w:date="2016-10-31T09:29:00Z">
        <w:r w:rsidR="004978F6" w:rsidRPr="004978F6">
          <w:rPr>
            <w:rFonts w:ascii="Times New Roman" w:hAnsi="Times New Roman" w:cs="Times New Roman"/>
            <w:b/>
            <w:lang w:val="en-GB"/>
            <w:rPrChange w:id="956" w:author="Robin" w:date="2016-10-31T09:29:00Z">
              <w:rPr>
                <w:rFonts w:ascii="Times New Roman" w:hAnsi="Times New Roman" w:cs="Times New Roman"/>
                <w:lang w:val="en-GB"/>
              </w:rPr>
            </w:rPrChange>
          </w:rPr>
          <w:t>f</w:t>
        </w:r>
      </w:ins>
      <w:del w:id="957" w:author="Robin" w:date="2016-10-31T09:28:00Z">
        <w:r w:rsidR="004978F6" w:rsidRPr="004978F6">
          <w:rPr>
            <w:rFonts w:ascii="Times New Roman" w:hAnsi="Times New Roman" w:cs="Times New Roman"/>
            <w:b/>
            <w:lang w:val="en-GB"/>
            <w:rPrChange w:id="958" w:author="Robin" w:date="2016-10-31T09:29:00Z">
              <w:rPr>
                <w:rFonts w:ascii="Times New Roman" w:hAnsi="Times New Roman" w:cs="Times New Roman"/>
                <w:lang w:val="en-GB"/>
              </w:rPr>
            </w:rPrChange>
          </w:rPr>
          <w:delText>F</w:delText>
        </w:r>
      </w:del>
      <w:r w:rsidR="004978F6" w:rsidRPr="004978F6">
        <w:rPr>
          <w:rFonts w:ascii="Times New Roman" w:hAnsi="Times New Roman" w:cs="Times New Roman"/>
          <w:b/>
          <w:lang w:val="en-GB"/>
          <w:rPrChange w:id="959" w:author="Robin" w:date="2016-10-31T09:29:00Z">
            <w:rPr>
              <w:rFonts w:ascii="Times New Roman" w:hAnsi="Times New Roman" w:cs="Times New Roman"/>
              <w:lang w:val="en-GB"/>
            </w:rPr>
          </w:rPrChange>
        </w:rPr>
        <w:t xml:space="preserve">ig. </w:t>
      </w:r>
      <w:ins w:id="960" w:author="Robin" w:date="2016-10-31T09:29:00Z">
        <w:r w:rsidR="004978F6" w:rsidRPr="004978F6">
          <w:rPr>
            <w:rFonts w:ascii="Times New Roman" w:hAnsi="Times New Roman" w:cs="Times New Roman"/>
            <w:b/>
            <w:lang w:val="en-GB"/>
            <w:rPrChange w:id="961" w:author="Robin" w:date="2016-10-31T09:29:00Z">
              <w:rPr>
                <w:rFonts w:ascii="Times New Roman" w:hAnsi="Times New Roman" w:cs="Times New Roman"/>
                <w:lang w:val="en-GB"/>
              </w:rPr>
            </w:rPrChange>
          </w:rPr>
          <w:t>9.</w:t>
        </w:r>
      </w:ins>
      <w:r w:rsidR="004978F6" w:rsidRPr="004978F6">
        <w:rPr>
          <w:rFonts w:ascii="Times New Roman" w:hAnsi="Times New Roman" w:cs="Times New Roman"/>
          <w:b/>
          <w:lang w:val="en-GB"/>
          <w:rPrChange w:id="962" w:author="Robin" w:date="2016-10-31T09:29:00Z">
            <w:rPr>
              <w:rFonts w:ascii="Times New Roman" w:hAnsi="Times New Roman" w:cs="Times New Roman"/>
              <w:lang w:val="en-GB"/>
            </w:rPr>
          </w:rPrChange>
        </w:rPr>
        <w:t>4</w:t>
      </w:r>
      <w:r w:rsidR="00BC6B6A" w:rsidRPr="00C40FDE">
        <w:rPr>
          <w:rFonts w:ascii="Times New Roman" w:hAnsi="Times New Roman" w:cs="Times New Roman"/>
          <w:lang w:val="en-GB"/>
        </w:rPr>
        <w:t>)</w:t>
      </w:r>
      <w:r w:rsidRPr="00C40FDE">
        <w:rPr>
          <w:rFonts w:ascii="Times New Roman" w:hAnsi="Times New Roman" w:cs="Times New Roman"/>
          <w:lang w:val="en-GB"/>
        </w:rPr>
        <w:t>,</w:t>
      </w:r>
      <w:r w:rsidRPr="00C40FDE">
        <w:rPr>
          <w:rStyle w:val="EndnoteReference"/>
          <w:rFonts w:ascii="Times New Roman" w:hAnsi="Times New Roman" w:cs="Times New Roman"/>
          <w:lang w:val="en-GB"/>
        </w:rPr>
        <w:endnoteReference w:id="28"/>
      </w:r>
      <w:r w:rsidRPr="00C40FDE">
        <w:rPr>
          <w:rFonts w:ascii="Times New Roman" w:hAnsi="Times New Roman" w:cs="Times New Roman"/>
          <w:lang w:val="en-GB"/>
        </w:rPr>
        <w:t xml:space="preserve"> we find a very peculiar positioning of the lower limbs, with the left foot </w:t>
      </w:r>
      <w:ins w:id="1042" w:author="Robin" w:date="2016-10-31T09:31:00Z">
        <w:r w:rsidR="00CA6078" w:rsidRPr="00C40FDE">
          <w:rPr>
            <w:rFonts w:ascii="Times New Roman" w:hAnsi="Times New Roman" w:cs="Times New Roman"/>
            <w:lang w:val="en-GB"/>
          </w:rPr>
          <w:t xml:space="preserve">barely </w:t>
        </w:r>
      </w:ins>
      <w:r w:rsidRPr="00C40FDE">
        <w:rPr>
          <w:rFonts w:ascii="Times New Roman" w:hAnsi="Times New Roman" w:cs="Times New Roman"/>
          <w:lang w:val="en-GB"/>
        </w:rPr>
        <w:t>resting on the ground and the right held to the rear with the heel raised. This ponderation</w:t>
      </w:r>
      <w:commentRangeStart w:id="1043"/>
      <w:r w:rsidRPr="00C40FDE">
        <w:rPr>
          <w:rFonts w:ascii="Times New Roman" w:hAnsi="Times New Roman" w:cs="Times New Roman"/>
          <w:lang w:val="en-GB"/>
        </w:rPr>
        <w:t xml:space="preserve"> </w:t>
      </w:r>
      <w:ins w:id="1044" w:author="Robin" w:date="2016-10-31T10:16:00Z">
        <w:r w:rsidR="004F3191" w:rsidRPr="00C40FDE">
          <w:rPr>
            <w:rFonts w:ascii="Times New Roman" w:hAnsi="Times New Roman" w:cs="Times New Roman"/>
            <w:lang w:val="en-GB"/>
          </w:rPr>
          <w:t>(the tension</w:t>
        </w:r>
      </w:ins>
      <w:ins w:id="1045" w:author="Robin" w:date="2016-10-31T10:17:00Z">
        <w:r w:rsidR="004F3191" w:rsidRPr="00C40FDE">
          <w:rPr>
            <w:rFonts w:ascii="Times New Roman" w:hAnsi="Times New Roman" w:cs="Times New Roman"/>
            <w:lang w:val="en-GB"/>
          </w:rPr>
          <w:t xml:space="preserve"> of the figure moving from resting to moving) </w:t>
        </w:r>
        <w:commentRangeEnd w:id="1043"/>
        <w:r w:rsidR="004F3191" w:rsidRPr="00C40FDE">
          <w:rPr>
            <w:rStyle w:val="CommentReference"/>
            <w:rFonts w:ascii="Times New Roman" w:hAnsi="Times New Roman" w:cs="Times New Roman"/>
            <w:sz w:val="24"/>
            <w:szCs w:val="24"/>
          </w:rPr>
          <w:commentReference w:id="1043"/>
        </w:r>
      </w:ins>
      <w:r w:rsidRPr="00C40FDE">
        <w:rPr>
          <w:rFonts w:ascii="Times New Roman" w:hAnsi="Times New Roman" w:cs="Times New Roman"/>
          <w:lang w:val="en-GB"/>
        </w:rPr>
        <w:t xml:space="preserve">is found in both the </w:t>
      </w:r>
      <w:proofErr w:type="spellStart"/>
      <w:r w:rsidRPr="00C40FDE">
        <w:rPr>
          <w:rFonts w:ascii="Times New Roman" w:hAnsi="Times New Roman" w:cs="Times New Roman"/>
          <w:lang w:val="en-GB"/>
        </w:rPr>
        <w:t>Doryphoros</w:t>
      </w:r>
      <w:proofErr w:type="spellEnd"/>
      <w:r w:rsidRPr="00C40FDE">
        <w:rPr>
          <w:rFonts w:ascii="Times New Roman" w:hAnsi="Times New Roman" w:cs="Times New Roman"/>
          <w:lang w:val="en-GB"/>
        </w:rPr>
        <w:t xml:space="preserve"> and in the </w:t>
      </w:r>
      <w:proofErr w:type="spellStart"/>
      <w:r w:rsidRPr="00C40FDE">
        <w:rPr>
          <w:rFonts w:ascii="Times New Roman" w:hAnsi="Times New Roman" w:cs="Times New Roman"/>
          <w:lang w:val="en-GB"/>
        </w:rPr>
        <w:t>Diadumenos</w:t>
      </w:r>
      <w:proofErr w:type="spellEnd"/>
      <w:r w:rsidRPr="00C40FDE">
        <w:rPr>
          <w:rFonts w:ascii="Times New Roman" w:hAnsi="Times New Roman" w:cs="Times New Roman"/>
          <w:lang w:val="en-GB"/>
        </w:rPr>
        <w:t xml:space="preserve"> statues. Perhaps due to this new </w:t>
      </w:r>
      <w:ins w:id="1046" w:author="Jens Daehner" w:date="2017-01-20T12:10:00Z">
        <w:r w:rsidR="007E424E">
          <w:rPr>
            <w:rFonts w:ascii="Times New Roman" w:hAnsi="Times New Roman" w:cs="Times New Roman"/>
            <w:lang w:val="en-GB"/>
          </w:rPr>
          <w:t xml:space="preserve">artistic </w:t>
        </w:r>
      </w:ins>
      <w:commentRangeStart w:id="1047"/>
      <w:del w:id="1048" w:author="Robin" w:date="2016-10-31T09:33:00Z">
        <w:r w:rsidRPr="00C40FDE" w:rsidDel="00CA6078">
          <w:rPr>
            <w:rFonts w:ascii="Times New Roman" w:hAnsi="Times New Roman" w:cs="Times New Roman"/>
            <w:lang w:val="en-GB"/>
          </w:rPr>
          <w:delText>technical solution</w:delText>
        </w:r>
        <w:commentRangeEnd w:id="1047"/>
        <w:r w:rsidR="006F3440" w:rsidRPr="00C40FDE" w:rsidDel="00CA6078">
          <w:rPr>
            <w:rStyle w:val="CommentReference"/>
            <w:rFonts w:ascii="Times New Roman" w:hAnsi="Times New Roman" w:cs="Times New Roman"/>
            <w:sz w:val="24"/>
            <w:szCs w:val="24"/>
          </w:rPr>
          <w:commentReference w:id="1047"/>
        </w:r>
      </w:del>
      <w:ins w:id="1049" w:author="Robin" w:date="2016-10-31T09:33:00Z">
        <w:del w:id="1050" w:author="Jens Daehner" w:date="2017-01-20T12:09:00Z">
          <w:r w:rsidR="00CA6078" w:rsidRPr="00C40FDE" w:rsidDel="007E424E">
            <w:rPr>
              <w:rFonts w:ascii="Times New Roman" w:hAnsi="Times New Roman" w:cs="Times New Roman"/>
              <w:lang w:val="en-GB"/>
            </w:rPr>
            <w:delText>pose</w:delText>
          </w:r>
        </w:del>
      </w:ins>
      <w:ins w:id="1051" w:author="Jens Daehner" w:date="2017-01-20T12:09:00Z">
        <w:r w:rsidR="007E424E">
          <w:rPr>
            <w:rFonts w:ascii="Times New Roman" w:hAnsi="Times New Roman" w:cs="Times New Roman"/>
            <w:lang w:val="en-GB"/>
          </w:rPr>
          <w:t>concept</w:t>
        </w:r>
      </w:ins>
      <w:ins w:id="1052" w:author="Jens Daehner" w:date="2017-01-20T12:10:00Z">
        <w:r w:rsidR="007E424E">
          <w:rPr>
            <w:rFonts w:ascii="Times New Roman" w:hAnsi="Times New Roman" w:cs="Times New Roman"/>
            <w:lang w:val="en-GB"/>
          </w:rPr>
          <w:t xml:space="preserve"> and its technical solution</w:t>
        </w:r>
      </w:ins>
      <w:r w:rsidRPr="00C40FDE">
        <w:rPr>
          <w:rFonts w:ascii="Times New Roman" w:hAnsi="Times New Roman" w:cs="Times New Roman"/>
          <w:lang w:val="en-GB"/>
        </w:rPr>
        <w:t xml:space="preserve">, </w:t>
      </w:r>
      <w:ins w:id="1053" w:author="Robin" w:date="2016-11-01T08:38:00Z">
        <w:r w:rsidR="00DE7831" w:rsidRPr="00C40FDE">
          <w:rPr>
            <w:rFonts w:ascii="Times New Roman" w:hAnsi="Times New Roman" w:cs="Times New Roman"/>
            <w:lang w:val="en-GB"/>
          </w:rPr>
          <w:t xml:space="preserve">Quintilian </w:t>
        </w:r>
        <w:r w:rsidR="00DE7831">
          <w:rPr>
            <w:rFonts w:ascii="Times New Roman" w:hAnsi="Times New Roman" w:cs="Times New Roman"/>
            <w:lang w:val="en-GB"/>
          </w:rPr>
          <w:t>reported t</w:t>
        </w:r>
      </w:ins>
      <w:ins w:id="1054" w:author="Robin" w:date="2016-11-01T08:39:00Z">
        <w:r w:rsidR="00DE7831">
          <w:rPr>
            <w:rFonts w:ascii="Times New Roman" w:hAnsi="Times New Roman" w:cs="Times New Roman"/>
            <w:lang w:val="en-GB"/>
          </w:rPr>
          <w:t xml:space="preserve">hat </w:t>
        </w:r>
      </w:ins>
      <w:proofErr w:type="spellStart"/>
      <w:r w:rsidRPr="00C40FDE">
        <w:rPr>
          <w:rFonts w:ascii="Times New Roman" w:hAnsi="Times New Roman" w:cs="Times New Roman"/>
          <w:lang w:val="en-GB"/>
        </w:rPr>
        <w:t>Polykleitos’</w:t>
      </w:r>
      <w:ins w:id="1055" w:author="Robin" w:date="2016-10-31T09:33:00Z">
        <w:r w:rsidR="00CA6078" w:rsidRPr="00C40FDE">
          <w:rPr>
            <w:rFonts w:ascii="Times New Roman" w:hAnsi="Times New Roman" w:cs="Times New Roman"/>
            <w:lang w:val="en-GB"/>
          </w:rPr>
          <w:t>s</w:t>
        </w:r>
      </w:ins>
      <w:proofErr w:type="spellEnd"/>
      <w:r w:rsidRPr="00C40FDE">
        <w:rPr>
          <w:rFonts w:ascii="Times New Roman" w:hAnsi="Times New Roman" w:cs="Times New Roman"/>
          <w:lang w:val="en-GB"/>
        </w:rPr>
        <w:t xml:space="preserve"> statues </w:t>
      </w:r>
      <w:del w:id="1056" w:author="Robin" w:date="2016-10-31T09:35:00Z">
        <w:r w:rsidRPr="00C40FDE" w:rsidDel="00117B65">
          <w:rPr>
            <w:rFonts w:ascii="Times New Roman" w:hAnsi="Times New Roman" w:cs="Times New Roman"/>
            <w:lang w:val="en-GB"/>
          </w:rPr>
          <w:delText>must have seemed to</w:delText>
        </w:r>
      </w:del>
      <w:ins w:id="1057" w:author="Robin" w:date="2016-10-31T09:35:00Z">
        <w:r w:rsidR="00117B65" w:rsidRPr="00C40FDE">
          <w:rPr>
            <w:rFonts w:ascii="Times New Roman" w:hAnsi="Times New Roman" w:cs="Times New Roman"/>
            <w:lang w:val="en-GB"/>
          </w:rPr>
          <w:t>were perceived a</w:t>
        </w:r>
      </w:ins>
      <w:ins w:id="1058" w:author="Robin" w:date="2016-10-31T09:36:00Z">
        <w:r w:rsidR="00117B65" w:rsidRPr="00C40FDE">
          <w:rPr>
            <w:rFonts w:ascii="Times New Roman" w:hAnsi="Times New Roman" w:cs="Times New Roman"/>
            <w:lang w:val="en-GB"/>
          </w:rPr>
          <w:t>s</w:t>
        </w:r>
      </w:ins>
      <w:r w:rsidRPr="00C40FDE">
        <w:rPr>
          <w:rFonts w:ascii="Times New Roman" w:hAnsi="Times New Roman" w:cs="Times New Roman"/>
          <w:lang w:val="en-GB"/>
        </w:rPr>
        <w:t xml:space="preserve"> lack</w:t>
      </w:r>
      <w:ins w:id="1059" w:author="Robin" w:date="2016-10-31T09:36:00Z">
        <w:r w:rsidR="00117B65" w:rsidRPr="00C40FDE">
          <w:rPr>
            <w:rFonts w:ascii="Times New Roman" w:hAnsi="Times New Roman" w:cs="Times New Roman"/>
            <w:lang w:val="en-GB"/>
          </w:rPr>
          <w:t>ing</w:t>
        </w:r>
      </w:ins>
      <w:r w:rsidRPr="00C40FDE">
        <w:rPr>
          <w:rFonts w:ascii="Times New Roman" w:hAnsi="Times New Roman" w:cs="Times New Roman"/>
          <w:lang w:val="en-GB"/>
        </w:rPr>
        <w:t xml:space="preserve"> stability (</w:t>
      </w:r>
      <w:proofErr w:type="spellStart"/>
      <w:r w:rsidRPr="00C40FDE">
        <w:rPr>
          <w:rFonts w:ascii="Times New Roman" w:hAnsi="Times New Roman" w:cs="Times New Roman"/>
          <w:i/>
          <w:lang w:val="en-GB"/>
        </w:rPr>
        <w:t>deesse</w:t>
      </w:r>
      <w:proofErr w:type="spellEnd"/>
      <w:r w:rsidRPr="00C40FDE">
        <w:rPr>
          <w:rFonts w:ascii="Times New Roman" w:hAnsi="Times New Roman" w:cs="Times New Roman"/>
          <w:i/>
          <w:lang w:val="en-GB"/>
        </w:rPr>
        <w:t xml:space="preserve"> </w:t>
      </w:r>
      <w:proofErr w:type="spellStart"/>
      <w:r w:rsidRPr="00C40FDE">
        <w:rPr>
          <w:rFonts w:ascii="Times New Roman" w:hAnsi="Times New Roman" w:cs="Times New Roman"/>
          <w:i/>
          <w:lang w:val="en-GB"/>
        </w:rPr>
        <w:t>pondus</w:t>
      </w:r>
      <w:proofErr w:type="spellEnd"/>
      <w:r w:rsidRPr="00C40FDE">
        <w:rPr>
          <w:rFonts w:ascii="Times New Roman" w:hAnsi="Times New Roman" w:cs="Times New Roman"/>
          <w:i/>
          <w:lang w:val="en-GB"/>
        </w:rPr>
        <w:t xml:space="preserve"> </w:t>
      </w:r>
      <w:proofErr w:type="spellStart"/>
      <w:r w:rsidRPr="00C40FDE">
        <w:rPr>
          <w:rFonts w:ascii="Times New Roman" w:hAnsi="Times New Roman" w:cs="Times New Roman"/>
          <w:i/>
          <w:lang w:val="en-GB"/>
        </w:rPr>
        <w:t>putant</w:t>
      </w:r>
      <w:proofErr w:type="spellEnd"/>
      <w:r w:rsidR="00BC6B6A" w:rsidRPr="00C40FDE">
        <w:rPr>
          <w:rFonts w:ascii="Times New Roman" w:hAnsi="Times New Roman" w:cs="Times New Roman"/>
          <w:lang w:val="en-GB"/>
        </w:rPr>
        <w:t>)</w:t>
      </w:r>
      <w:r w:rsidRPr="00C40FDE">
        <w:rPr>
          <w:rFonts w:ascii="Times New Roman" w:hAnsi="Times New Roman" w:cs="Times New Roman"/>
          <w:lang w:val="en-GB"/>
        </w:rPr>
        <w:t xml:space="preserve"> </w:t>
      </w:r>
      <w:r w:rsidR="00BC6B6A" w:rsidRPr="00C40FDE">
        <w:rPr>
          <w:rFonts w:ascii="Times New Roman" w:hAnsi="Times New Roman" w:cs="Times New Roman"/>
          <w:lang w:val="en-GB"/>
        </w:rPr>
        <w:t xml:space="preserve">compared to </w:t>
      </w:r>
      <w:ins w:id="1060" w:author="Robin" w:date="2016-10-31T09:34:00Z">
        <w:r w:rsidR="00CA6078" w:rsidRPr="00C40FDE">
          <w:rPr>
            <w:rFonts w:ascii="Times New Roman" w:hAnsi="Times New Roman" w:cs="Times New Roman"/>
            <w:lang w:val="en-GB"/>
          </w:rPr>
          <w:t xml:space="preserve">those of </w:t>
        </w:r>
      </w:ins>
      <w:proofErr w:type="spellStart"/>
      <w:r w:rsidR="00BC6B6A" w:rsidRPr="00C40FDE">
        <w:rPr>
          <w:rFonts w:ascii="Times New Roman" w:hAnsi="Times New Roman" w:cs="Times New Roman"/>
          <w:lang w:val="en-GB"/>
        </w:rPr>
        <w:t>Pheidias</w:t>
      </w:r>
      <w:proofErr w:type="spellEnd"/>
      <w:del w:id="1061" w:author="Robin" w:date="2016-10-31T09:34:00Z">
        <w:r w:rsidR="00BC6B6A" w:rsidRPr="00C40FDE" w:rsidDel="00CA6078">
          <w:rPr>
            <w:rFonts w:ascii="Times New Roman" w:hAnsi="Times New Roman" w:cs="Times New Roman"/>
            <w:lang w:val="en-GB"/>
          </w:rPr>
          <w:delText>’ statues</w:delText>
        </w:r>
      </w:del>
      <w:del w:id="1062" w:author="Robin" w:date="2016-11-01T08:39:00Z">
        <w:r w:rsidR="00BC6B6A" w:rsidRPr="00C40FDE" w:rsidDel="00DE7831">
          <w:rPr>
            <w:rFonts w:ascii="Times New Roman" w:hAnsi="Times New Roman" w:cs="Times New Roman"/>
            <w:lang w:val="en-GB"/>
          </w:rPr>
          <w:delText>,</w:delText>
        </w:r>
      </w:del>
      <w:del w:id="1063" w:author="Robin" w:date="2016-11-01T08:38:00Z">
        <w:r w:rsidR="00BC6B6A" w:rsidRPr="00C40FDE" w:rsidDel="00DE7831">
          <w:rPr>
            <w:rFonts w:ascii="Times New Roman" w:hAnsi="Times New Roman" w:cs="Times New Roman"/>
            <w:lang w:val="en-GB"/>
          </w:rPr>
          <w:delText xml:space="preserve"> </w:delText>
        </w:r>
        <w:r w:rsidRPr="00C40FDE" w:rsidDel="00DE7831">
          <w:rPr>
            <w:rFonts w:ascii="Times New Roman" w:hAnsi="Times New Roman" w:cs="Times New Roman"/>
            <w:lang w:val="en-GB"/>
          </w:rPr>
          <w:delText>as reported by Quintilian</w:delText>
        </w:r>
      </w:del>
      <w:r w:rsidR="00BC6B6A" w:rsidRPr="00C40FDE">
        <w:rPr>
          <w:rFonts w:ascii="Times New Roman" w:hAnsi="Times New Roman" w:cs="Times New Roman"/>
          <w:lang w:val="en-GB"/>
        </w:rPr>
        <w:t>.</w:t>
      </w:r>
      <w:r w:rsidRPr="00C40FDE">
        <w:rPr>
          <w:rStyle w:val="EndnoteReference"/>
          <w:rFonts w:ascii="Times New Roman" w:hAnsi="Times New Roman" w:cs="Times New Roman"/>
          <w:lang w:val="en-GB"/>
        </w:rPr>
        <w:endnoteReference w:id="29"/>
      </w:r>
      <w:r w:rsidRPr="00C40FDE">
        <w:rPr>
          <w:rFonts w:ascii="Times New Roman" w:hAnsi="Times New Roman" w:cs="Times New Roman"/>
          <w:lang w:val="en-GB"/>
        </w:rPr>
        <w:t xml:space="preserve"> In previous translations, </w:t>
      </w:r>
      <w:proofErr w:type="spellStart"/>
      <w:r w:rsidRPr="00C40FDE">
        <w:rPr>
          <w:rFonts w:ascii="Times New Roman" w:hAnsi="Times New Roman" w:cs="Times New Roman"/>
          <w:i/>
          <w:lang w:val="en-GB"/>
        </w:rPr>
        <w:t>pondus</w:t>
      </w:r>
      <w:proofErr w:type="spellEnd"/>
      <w:r w:rsidRPr="00C40FDE">
        <w:rPr>
          <w:rFonts w:ascii="Times New Roman" w:hAnsi="Times New Roman" w:cs="Times New Roman"/>
          <w:lang w:val="en-GB"/>
        </w:rPr>
        <w:t xml:space="preserve"> has been rendered as “grandeur, solemnity, majesty”</w:t>
      </w:r>
      <w:r w:rsidR="00BC6B6A" w:rsidRPr="00C40FDE">
        <w:rPr>
          <w:rStyle w:val="EndnoteReference"/>
          <w:rFonts w:ascii="Times New Roman" w:hAnsi="Times New Roman" w:cs="Times New Roman"/>
          <w:lang w:val="en-GB"/>
        </w:rPr>
        <w:endnoteReference w:id="30"/>
      </w:r>
      <w:r w:rsidRPr="00C40FDE">
        <w:rPr>
          <w:rFonts w:ascii="Times New Roman" w:hAnsi="Times New Roman" w:cs="Times New Roman"/>
          <w:lang w:val="en-GB"/>
        </w:rPr>
        <w:t xml:space="preserve"> and connected to his style and </w:t>
      </w:r>
      <w:del w:id="1088" w:author="Robin" w:date="2016-10-31T09:36:00Z">
        <w:r w:rsidRPr="00C40FDE" w:rsidDel="00117B65">
          <w:rPr>
            <w:rFonts w:ascii="Times New Roman" w:hAnsi="Times New Roman" w:cs="Times New Roman"/>
            <w:lang w:val="en-GB"/>
          </w:rPr>
          <w:delText xml:space="preserve">schemes </w:delText>
        </w:r>
      </w:del>
      <w:ins w:id="1089" w:author="Robin" w:date="2016-10-31T09:36:00Z">
        <w:r w:rsidR="00117B65" w:rsidRPr="00C40FDE">
          <w:rPr>
            <w:rFonts w:ascii="Times New Roman" w:hAnsi="Times New Roman" w:cs="Times New Roman"/>
            <w:lang w:val="en-GB"/>
          </w:rPr>
          <w:t xml:space="preserve">iconography </w:t>
        </w:r>
      </w:ins>
      <w:r w:rsidRPr="00C40FDE">
        <w:rPr>
          <w:rFonts w:ascii="Times New Roman" w:hAnsi="Times New Roman" w:cs="Times New Roman"/>
          <w:lang w:val="en-GB"/>
        </w:rPr>
        <w:t>of the statues</w:t>
      </w:r>
      <w:ins w:id="1090" w:author="Robin" w:date="2016-10-31T09:36:00Z">
        <w:r w:rsidR="00117B65" w:rsidRPr="00C40FDE">
          <w:rPr>
            <w:rFonts w:ascii="Times New Roman" w:hAnsi="Times New Roman" w:cs="Times New Roman"/>
            <w:lang w:val="en-GB"/>
          </w:rPr>
          <w:t>.</w:t>
        </w:r>
      </w:ins>
      <w:del w:id="1091" w:author="Robin" w:date="2016-10-31T09:36:00Z">
        <w:r w:rsidRPr="00C40FDE" w:rsidDel="00117B65">
          <w:rPr>
            <w:rFonts w:ascii="Times New Roman" w:hAnsi="Times New Roman" w:cs="Times New Roman"/>
            <w:lang w:val="en-GB"/>
          </w:rPr>
          <w:delText>,</w:delText>
        </w:r>
      </w:del>
      <w:r w:rsidRPr="00C40FDE">
        <w:rPr>
          <w:rFonts w:ascii="Times New Roman" w:hAnsi="Times New Roman" w:cs="Times New Roman"/>
          <w:lang w:val="en-GB"/>
        </w:rPr>
        <w:t xml:space="preserve"> </w:t>
      </w:r>
      <w:del w:id="1092" w:author="Robin" w:date="2016-10-31T09:36:00Z">
        <w:r w:rsidRPr="00C40FDE" w:rsidDel="00117B65">
          <w:rPr>
            <w:rFonts w:ascii="Times New Roman" w:hAnsi="Times New Roman" w:cs="Times New Roman"/>
            <w:lang w:val="en-GB"/>
          </w:rPr>
          <w:delText>as h</w:delText>
        </w:r>
      </w:del>
      <w:del w:id="1093" w:author="Robin" w:date="2016-10-31T09:37:00Z">
        <w:r w:rsidRPr="00C40FDE" w:rsidDel="00117B65">
          <w:rPr>
            <w:rFonts w:ascii="Times New Roman" w:hAnsi="Times New Roman" w:cs="Times New Roman"/>
            <w:lang w:val="en-GB"/>
          </w:rPr>
          <w:delText>e</w:delText>
        </w:r>
      </w:del>
      <w:proofErr w:type="spellStart"/>
      <w:ins w:id="1094" w:author="Robin" w:date="2016-10-31T09:37:00Z">
        <w:r w:rsidR="00117B65" w:rsidRPr="00C40FDE">
          <w:rPr>
            <w:rFonts w:ascii="Times New Roman" w:hAnsi="Times New Roman" w:cs="Times New Roman"/>
            <w:lang w:val="en-GB"/>
          </w:rPr>
          <w:t>Polykleitos</w:t>
        </w:r>
      </w:ins>
      <w:proofErr w:type="spellEnd"/>
      <w:r w:rsidRPr="00C40FDE">
        <w:rPr>
          <w:rFonts w:ascii="Times New Roman" w:hAnsi="Times New Roman" w:cs="Times New Roman"/>
          <w:lang w:val="en-GB"/>
        </w:rPr>
        <w:t xml:space="preserve"> </w:t>
      </w:r>
      <w:del w:id="1095" w:author="Robin" w:date="2016-10-31T09:37:00Z">
        <w:r w:rsidRPr="00C40FDE" w:rsidDel="00117B65">
          <w:rPr>
            <w:rFonts w:ascii="Times New Roman" w:hAnsi="Times New Roman" w:cs="Times New Roman"/>
            <w:lang w:val="en-GB"/>
          </w:rPr>
          <w:delText xml:space="preserve">is </w:delText>
        </w:r>
      </w:del>
      <w:ins w:id="1096" w:author="Robin" w:date="2016-10-31T09:37:00Z">
        <w:r w:rsidR="00117B65" w:rsidRPr="00C40FDE">
          <w:rPr>
            <w:rFonts w:ascii="Times New Roman" w:hAnsi="Times New Roman" w:cs="Times New Roman"/>
            <w:lang w:val="en-GB"/>
          </w:rPr>
          <w:t xml:space="preserve">was </w:t>
        </w:r>
      </w:ins>
      <w:r w:rsidRPr="00C40FDE">
        <w:rPr>
          <w:rFonts w:ascii="Times New Roman" w:hAnsi="Times New Roman" w:cs="Times New Roman"/>
          <w:lang w:val="en-GB"/>
        </w:rPr>
        <w:t>thought</w:t>
      </w:r>
      <w:del w:id="1097" w:author="Robin" w:date="2016-10-31T09:37:00Z">
        <w:r w:rsidRPr="00C40FDE" w:rsidDel="00117B65">
          <w:rPr>
            <w:rFonts w:ascii="Times New Roman" w:hAnsi="Times New Roman" w:cs="Times New Roman"/>
            <w:lang w:val="en-GB"/>
          </w:rPr>
          <w:delText xml:space="preserve"> –</w:delText>
        </w:r>
      </w:del>
      <w:ins w:id="1098" w:author="Robin" w:date="2016-11-01T08:39:00Z">
        <w:r w:rsidR="00DE7831">
          <w:rPr>
            <w:rFonts w:ascii="Times New Roman" w:hAnsi="Times New Roman" w:cs="Times New Roman"/>
            <w:lang w:val="en-GB"/>
          </w:rPr>
          <w:t>,</w:t>
        </w:r>
      </w:ins>
      <w:r w:rsidRPr="00C40FDE">
        <w:rPr>
          <w:rFonts w:ascii="Times New Roman" w:hAnsi="Times New Roman" w:cs="Times New Roman"/>
          <w:lang w:val="en-GB"/>
        </w:rPr>
        <w:t xml:space="preserve"> Quintilian continues</w:t>
      </w:r>
      <w:ins w:id="1099" w:author="Robin" w:date="2016-11-01T08:39:00Z">
        <w:r w:rsidR="00DE7831">
          <w:rPr>
            <w:rFonts w:ascii="Times New Roman" w:hAnsi="Times New Roman" w:cs="Times New Roman"/>
            <w:lang w:val="en-GB"/>
          </w:rPr>
          <w:t xml:space="preserve">, </w:t>
        </w:r>
      </w:ins>
      <w:del w:id="1100" w:author="Robin" w:date="2016-10-31T09:37:00Z">
        <w:r w:rsidRPr="00C40FDE" w:rsidDel="00117B65">
          <w:rPr>
            <w:rFonts w:ascii="Times New Roman" w:hAnsi="Times New Roman" w:cs="Times New Roman"/>
            <w:lang w:val="en-GB"/>
          </w:rPr>
          <w:delText xml:space="preserve"> - </w:delText>
        </w:r>
      </w:del>
      <w:r w:rsidRPr="00C40FDE">
        <w:rPr>
          <w:rFonts w:ascii="Times New Roman" w:hAnsi="Times New Roman" w:cs="Times New Roman"/>
          <w:lang w:val="en-GB"/>
        </w:rPr>
        <w:t>to have been less successful in representing the dignity of the gods (</w:t>
      </w:r>
      <w:proofErr w:type="spellStart"/>
      <w:r w:rsidRPr="00C40FDE">
        <w:rPr>
          <w:rFonts w:ascii="Times New Roman" w:hAnsi="Times New Roman" w:cs="Times New Roman"/>
          <w:i/>
          <w:lang w:val="en-GB"/>
        </w:rPr>
        <w:t>deorum</w:t>
      </w:r>
      <w:proofErr w:type="spellEnd"/>
      <w:r w:rsidRPr="00C40FDE">
        <w:rPr>
          <w:rFonts w:ascii="Times New Roman" w:hAnsi="Times New Roman" w:cs="Times New Roman"/>
          <w:i/>
          <w:lang w:val="en-GB"/>
        </w:rPr>
        <w:t xml:space="preserve"> </w:t>
      </w:r>
      <w:proofErr w:type="spellStart"/>
      <w:r w:rsidRPr="00C40FDE">
        <w:rPr>
          <w:rFonts w:ascii="Times New Roman" w:hAnsi="Times New Roman" w:cs="Times New Roman"/>
          <w:i/>
          <w:lang w:val="en-GB"/>
        </w:rPr>
        <w:t>auctoritas</w:t>
      </w:r>
      <w:proofErr w:type="spellEnd"/>
      <w:r w:rsidRPr="00C40FDE">
        <w:rPr>
          <w:rFonts w:ascii="Times New Roman" w:hAnsi="Times New Roman" w:cs="Times New Roman"/>
          <w:lang w:val="en-GB"/>
        </w:rPr>
        <w:t xml:space="preserve">), </w:t>
      </w:r>
      <w:del w:id="1101" w:author="Robin" w:date="2016-10-31T09:37:00Z">
        <w:r w:rsidRPr="00C40FDE" w:rsidDel="00117B65">
          <w:rPr>
            <w:rFonts w:ascii="Times New Roman" w:hAnsi="Times New Roman" w:cs="Times New Roman"/>
            <w:lang w:val="en-GB"/>
          </w:rPr>
          <w:delText>he is</w:delText>
        </w:r>
      </w:del>
      <w:ins w:id="1102" w:author="Robin" w:date="2016-10-31T09:37:00Z">
        <w:r w:rsidR="00117B65" w:rsidRPr="00C40FDE">
          <w:rPr>
            <w:rFonts w:ascii="Times New Roman" w:hAnsi="Times New Roman" w:cs="Times New Roman"/>
            <w:lang w:val="en-GB"/>
          </w:rPr>
          <w:t>and was</w:t>
        </w:r>
      </w:ins>
      <w:r w:rsidRPr="00C40FDE">
        <w:rPr>
          <w:rFonts w:ascii="Times New Roman" w:hAnsi="Times New Roman" w:cs="Times New Roman"/>
          <w:lang w:val="en-GB"/>
        </w:rPr>
        <w:t xml:space="preserve"> further alleged to have shrunk from representing persons of mature years, </w:t>
      </w:r>
      <w:del w:id="1103" w:author="Robin" w:date="2016-10-31T09:38:00Z">
        <w:r w:rsidRPr="00C40FDE" w:rsidDel="00117B65">
          <w:rPr>
            <w:rFonts w:ascii="Times New Roman" w:hAnsi="Times New Roman" w:cs="Times New Roman"/>
            <w:lang w:val="en-GB"/>
          </w:rPr>
          <w:delText>and to have</w:delText>
        </w:r>
      </w:del>
      <w:ins w:id="1104" w:author="Robin" w:date="2016-10-31T09:38:00Z">
        <w:r w:rsidR="00117B65" w:rsidRPr="00C40FDE">
          <w:rPr>
            <w:rFonts w:ascii="Times New Roman" w:hAnsi="Times New Roman" w:cs="Times New Roman"/>
            <w:lang w:val="en-GB"/>
          </w:rPr>
          <w:t>having</w:t>
        </w:r>
      </w:ins>
      <w:r w:rsidRPr="00C40FDE">
        <w:rPr>
          <w:rFonts w:ascii="Times New Roman" w:hAnsi="Times New Roman" w:cs="Times New Roman"/>
          <w:lang w:val="en-GB"/>
        </w:rPr>
        <w:t xml:space="preserve"> ventured on nothing more difficult than a smooth and beardless face. </w:t>
      </w:r>
      <w:del w:id="1105" w:author="Jens Daehner" w:date="2016-09-15T13:38:00Z">
        <w:r w:rsidRPr="00C40FDE" w:rsidDel="00F56994">
          <w:rPr>
            <w:rFonts w:ascii="Times New Roman" w:hAnsi="Times New Roman" w:cs="Times New Roman"/>
            <w:lang w:val="en-GB"/>
          </w:rPr>
          <w:delText xml:space="preserve">On the contrary, </w:delText>
        </w:r>
      </w:del>
      <w:r w:rsidRPr="00C40FDE">
        <w:rPr>
          <w:rFonts w:ascii="Times New Roman" w:hAnsi="Times New Roman" w:cs="Times New Roman"/>
          <w:lang w:val="en-GB"/>
        </w:rPr>
        <w:t>I would like to propose a</w:t>
      </w:r>
      <w:ins w:id="1106" w:author="Robin" w:date="2016-10-31T09:53:00Z">
        <w:r w:rsidR="00C70128" w:rsidRPr="00C40FDE">
          <w:rPr>
            <w:rFonts w:ascii="Times New Roman" w:hAnsi="Times New Roman" w:cs="Times New Roman"/>
            <w:lang w:val="en-GB"/>
          </w:rPr>
          <w:t>n alternative</w:t>
        </w:r>
      </w:ins>
      <w:r w:rsidRPr="00C40FDE">
        <w:rPr>
          <w:rFonts w:ascii="Times New Roman" w:hAnsi="Times New Roman" w:cs="Times New Roman"/>
          <w:lang w:val="en-GB"/>
        </w:rPr>
        <w:t xml:space="preserve"> </w:t>
      </w:r>
      <w:del w:id="1107" w:author="Robin" w:date="2016-10-31T09:53:00Z">
        <w:r w:rsidRPr="00C40FDE" w:rsidDel="00C70128">
          <w:rPr>
            <w:rFonts w:ascii="Times New Roman" w:hAnsi="Times New Roman" w:cs="Times New Roman"/>
            <w:lang w:val="en-GB"/>
          </w:rPr>
          <w:delText>different</w:delText>
        </w:r>
      </w:del>
      <w:ins w:id="1108" w:author="Jens Daehner" w:date="2016-09-15T13:38:00Z">
        <w:del w:id="1109" w:author="Robin" w:date="2016-10-31T09:53:00Z">
          <w:r w:rsidR="00F56994" w:rsidRPr="00C40FDE" w:rsidDel="00C70128">
            <w:rPr>
              <w:rFonts w:ascii="Times New Roman" w:hAnsi="Times New Roman" w:cs="Times New Roman"/>
              <w:lang w:val="en-GB"/>
            </w:rPr>
            <w:delText>, contrasting</w:delText>
          </w:r>
        </w:del>
      </w:ins>
      <w:del w:id="1110" w:author="Robin" w:date="2016-10-31T09:53:00Z">
        <w:r w:rsidRPr="00C40FDE" w:rsidDel="00C70128">
          <w:rPr>
            <w:rFonts w:ascii="Times New Roman" w:hAnsi="Times New Roman" w:cs="Times New Roman"/>
            <w:lang w:val="en-GB"/>
          </w:rPr>
          <w:delText xml:space="preserve"> </w:delText>
        </w:r>
      </w:del>
      <w:r w:rsidRPr="00C40FDE">
        <w:rPr>
          <w:rFonts w:ascii="Times New Roman" w:hAnsi="Times New Roman" w:cs="Times New Roman"/>
          <w:lang w:val="en-GB"/>
        </w:rPr>
        <w:t xml:space="preserve">translation of </w:t>
      </w:r>
      <w:proofErr w:type="spellStart"/>
      <w:r w:rsidRPr="00C40FDE">
        <w:rPr>
          <w:rFonts w:ascii="Times New Roman" w:hAnsi="Times New Roman" w:cs="Times New Roman"/>
          <w:i/>
          <w:lang w:val="en-GB"/>
        </w:rPr>
        <w:t>pondus</w:t>
      </w:r>
      <w:proofErr w:type="spellEnd"/>
      <w:r w:rsidRPr="00C40FDE">
        <w:rPr>
          <w:rFonts w:ascii="Times New Roman" w:hAnsi="Times New Roman" w:cs="Times New Roman"/>
          <w:lang w:val="en-GB"/>
        </w:rPr>
        <w:t xml:space="preserve">, </w:t>
      </w:r>
      <w:del w:id="1111" w:author="Jens Daehner" w:date="2016-09-15T13:38:00Z">
        <w:r w:rsidRPr="00C40FDE" w:rsidDel="00F56994">
          <w:rPr>
            <w:rFonts w:ascii="Times New Roman" w:hAnsi="Times New Roman" w:cs="Times New Roman"/>
            <w:lang w:val="en-GB"/>
          </w:rPr>
          <w:delText>that is</w:delText>
        </w:r>
      </w:del>
      <w:ins w:id="1112" w:author="Jens Daehner" w:date="2016-09-15T13:38:00Z">
        <w:r w:rsidR="00F56994" w:rsidRPr="00C40FDE">
          <w:rPr>
            <w:rFonts w:ascii="Times New Roman" w:hAnsi="Times New Roman" w:cs="Times New Roman"/>
            <w:lang w:val="en-GB"/>
          </w:rPr>
          <w:t>namely</w:t>
        </w:r>
      </w:ins>
      <w:r w:rsidRPr="00C40FDE">
        <w:rPr>
          <w:rFonts w:ascii="Times New Roman" w:hAnsi="Times New Roman" w:cs="Times New Roman"/>
          <w:lang w:val="en-GB"/>
        </w:rPr>
        <w:t xml:space="preserve"> “stability, equilibrium”, to be connected with the new pose and stance “on one leg” (</w:t>
      </w:r>
      <w:proofErr w:type="spellStart"/>
      <w:r w:rsidRPr="00C40FDE">
        <w:rPr>
          <w:rFonts w:ascii="Times New Roman" w:hAnsi="Times New Roman" w:cs="Times New Roman"/>
          <w:i/>
          <w:lang w:val="en-GB"/>
        </w:rPr>
        <w:t>uno</w:t>
      </w:r>
      <w:proofErr w:type="spellEnd"/>
      <w:r w:rsidRPr="00C40FDE">
        <w:rPr>
          <w:rFonts w:ascii="Times New Roman" w:hAnsi="Times New Roman" w:cs="Times New Roman"/>
          <w:i/>
          <w:lang w:val="en-GB"/>
        </w:rPr>
        <w:t xml:space="preserve"> </w:t>
      </w:r>
      <w:proofErr w:type="spellStart"/>
      <w:r w:rsidRPr="00C40FDE">
        <w:rPr>
          <w:rFonts w:ascii="Times New Roman" w:hAnsi="Times New Roman" w:cs="Times New Roman"/>
          <w:i/>
          <w:lang w:val="en-GB"/>
        </w:rPr>
        <w:t>crure</w:t>
      </w:r>
      <w:proofErr w:type="spellEnd"/>
      <w:r w:rsidRPr="00C40FDE">
        <w:rPr>
          <w:rFonts w:ascii="Times New Roman" w:hAnsi="Times New Roman" w:cs="Times New Roman"/>
          <w:lang w:val="en-GB"/>
        </w:rPr>
        <w:t>)</w:t>
      </w:r>
      <w:r w:rsidR="00BC6B6A" w:rsidRPr="00C40FDE">
        <w:rPr>
          <w:rFonts w:ascii="Times New Roman" w:hAnsi="Times New Roman" w:cs="Times New Roman"/>
          <w:lang w:val="en-GB"/>
        </w:rPr>
        <w:t>, as attested in Pliny’s passage</w:t>
      </w:r>
      <w:ins w:id="1113" w:author="Robin" w:date="2016-10-31T09:56:00Z">
        <w:r w:rsidR="00C70128" w:rsidRPr="00C40FDE">
          <w:rPr>
            <w:rFonts w:ascii="Times New Roman" w:hAnsi="Times New Roman" w:cs="Times New Roman"/>
            <w:lang w:val="en-GB"/>
          </w:rPr>
          <w:t xml:space="preserve"> (</w:t>
        </w:r>
        <w:r w:rsidR="00C70128" w:rsidRPr="00C40FDE">
          <w:rPr>
            <w:rFonts w:ascii="Times New Roman" w:hAnsi="Times New Roman" w:cs="Times New Roman"/>
            <w:i/>
            <w:lang w:val="en-GB"/>
          </w:rPr>
          <w:t xml:space="preserve">Naturalis </w:t>
        </w:r>
        <w:proofErr w:type="spellStart"/>
        <w:r w:rsidR="00C70128" w:rsidRPr="00C40FDE">
          <w:rPr>
            <w:rFonts w:ascii="Times New Roman" w:hAnsi="Times New Roman" w:cs="Times New Roman"/>
            <w:i/>
            <w:lang w:val="en-GB"/>
          </w:rPr>
          <w:t>historia</w:t>
        </w:r>
        <w:proofErr w:type="spellEnd"/>
        <w:r w:rsidR="00C70128" w:rsidRPr="00C40FDE">
          <w:rPr>
            <w:rFonts w:ascii="Times New Roman" w:hAnsi="Times New Roman" w:cs="Times New Roman"/>
            <w:lang w:val="en-GB"/>
          </w:rPr>
          <w:t xml:space="preserve"> 34.</w:t>
        </w:r>
      </w:ins>
      <w:r w:rsidR="00800084">
        <w:rPr>
          <w:rFonts w:ascii="Times New Roman" w:hAnsi="Times New Roman" w:cs="Times New Roman"/>
          <w:lang w:val="en-GB"/>
        </w:rPr>
        <w:t>56</w:t>
      </w:r>
      <w:ins w:id="1114" w:author="Robin" w:date="2016-10-31T09:56:00Z">
        <w:r w:rsidR="00C70128" w:rsidRPr="00C40FDE">
          <w:rPr>
            <w:rFonts w:ascii="Times New Roman" w:hAnsi="Times New Roman" w:cs="Times New Roman"/>
            <w:lang w:val="en-GB"/>
          </w:rPr>
          <w:t>)</w:t>
        </w:r>
      </w:ins>
      <w:r w:rsidRPr="00C40FDE">
        <w:rPr>
          <w:rFonts w:ascii="Times New Roman" w:hAnsi="Times New Roman" w:cs="Times New Roman"/>
          <w:lang w:val="en-GB"/>
        </w:rPr>
        <w:t>.</w:t>
      </w:r>
      <w:del w:id="1115" w:author="Robin" w:date="2016-10-31T09:56:00Z">
        <w:r w:rsidRPr="00C40FDE" w:rsidDel="00C70128">
          <w:rPr>
            <w:rFonts w:ascii="Times New Roman" w:hAnsi="Times New Roman" w:cs="Times New Roman"/>
            <w:lang w:val="en-GB"/>
          </w:rPr>
          <w:delText xml:space="preserve"> </w:delText>
        </w:r>
      </w:del>
    </w:p>
    <w:p w:rsidR="00935D8D" w:rsidRDefault="006B1552">
      <w:pPr>
        <w:pStyle w:val="NoteLevel11"/>
        <w:spacing w:line="360" w:lineRule="auto"/>
        <w:rPr>
          <w:del w:id="1116" w:author="Robin" w:date="2016-10-31T10:19:00Z"/>
          <w:rFonts w:ascii="Times New Roman" w:hAnsi="Times New Roman" w:cs="Times New Roman"/>
          <w:lang w:val="en-GB"/>
        </w:rPr>
      </w:pPr>
      <w:r w:rsidRPr="00C40FDE">
        <w:rPr>
          <w:rFonts w:ascii="Times New Roman" w:hAnsi="Times New Roman" w:cs="Times New Roman"/>
          <w:lang w:val="en-GB"/>
        </w:rPr>
        <w:t>In order to support this hypothesis, we can look at sculptural evidence</w:t>
      </w:r>
      <w:ins w:id="1117" w:author="Robin" w:date="2016-10-31T10:12:00Z">
        <w:r w:rsidR="004F3191" w:rsidRPr="00C40FDE">
          <w:rPr>
            <w:rFonts w:ascii="Times New Roman" w:hAnsi="Times New Roman" w:cs="Times New Roman"/>
            <w:lang w:val="en-GB"/>
          </w:rPr>
          <w:t>.</w:t>
        </w:r>
      </w:ins>
      <w:del w:id="1118" w:author="Robin" w:date="2016-10-31T10:12:00Z">
        <w:r w:rsidRPr="00C40FDE" w:rsidDel="004F3191">
          <w:rPr>
            <w:rFonts w:ascii="Times New Roman" w:hAnsi="Times New Roman" w:cs="Times New Roman"/>
            <w:lang w:val="en-GB"/>
          </w:rPr>
          <w:delText>,</w:delText>
        </w:r>
      </w:del>
      <w:r w:rsidRPr="00C40FDE">
        <w:rPr>
          <w:rFonts w:ascii="Times New Roman" w:hAnsi="Times New Roman" w:cs="Times New Roman"/>
          <w:lang w:val="en-GB"/>
        </w:rPr>
        <w:t xml:space="preserve"> </w:t>
      </w:r>
      <w:ins w:id="1119" w:author="Robin" w:date="2016-10-31T10:12:00Z">
        <w:r w:rsidR="004F3191" w:rsidRPr="00C40FDE">
          <w:rPr>
            <w:rFonts w:ascii="Times New Roman" w:hAnsi="Times New Roman" w:cs="Times New Roman"/>
            <w:lang w:val="en-GB"/>
          </w:rPr>
          <w:t>F</w:t>
        </w:r>
      </w:ins>
      <w:del w:id="1120" w:author="Robin" w:date="2016-10-31T10:12:00Z">
        <w:r w:rsidRPr="00C40FDE" w:rsidDel="004F3191">
          <w:rPr>
            <w:rFonts w:ascii="Times New Roman" w:hAnsi="Times New Roman" w:cs="Times New Roman"/>
            <w:lang w:val="en-GB"/>
          </w:rPr>
          <w:delText>f</w:delText>
        </w:r>
      </w:del>
      <w:r w:rsidRPr="00C40FDE">
        <w:rPr>
          <w:rFonts w:ascii="Times New Roman" w:hAnsi="Times New Roman" w:cs="Times New Roman"/>
          <w:lang w:val="en-GB"/>
        </w:rPr>
        <w:t xml:space="preserve">or instance, </w:t>
      </w:r>
      <w:del w:id="1121" w:author="Robin" w:date="2016-10-31T10:12:00Z">
        <w:r w:rsidRPr="00C40FDE" w:rsidDel="004F3191">
          <w:rPr>
            <w:rFonts w:ascii="Times New Roman" w:hAnsi="Times New Roman" w:cs="Times New Roman"/>
            <w:lang w:val="en-GB"/>
          </w:rPr>
          <w:delText xml:space="preserve">and </w:delText>
        </w:r>
      </w:del>
      <w:ins w:id="1122" w:author="Robin" w:date="2016-10-31T10:12:00Z">
        <w:r w:rsidR="004F3191" w:rsidRPr="00C40FDE">
          <w:rPr>
            <w:rFonts w:ascii="Times New Roman" w:hAnsi="Times New Roman" w:cs="Times New Roman"/>
            <w:lang w:val="en-GB"/>
          </w:rPr>
          <w:t xml:space="preserve">we can </w:t>
        </w:r>
      </w:ins>
      <w:r w:rsidRPr="00C40FDE">
        <w:rPr>
          <w:rFonts w:ascii="Times New Roman" w:hAnsi="Times New Roman" w:cs="Times New Roman"/>
          <w:lang w:val="en-GB"/>
        </w:rPr>
        <w:t xml:space="preserve">compare the anatomical structure of the Kassel Apollo (believed to be a replica of the </w:t>
      </w:r>
      <w:proofErr w:type="spellStart"/>
      <w:r w:rsidRPr="00C40FDE">
        <w:rPr>
          <w:rFonts w:ascii="Times New Roman" w:hAnsi="Times New Roman" w:cs="Times New Roman"/>
          <w:lang w:val="en-GB"/>
        </w:rPr>
        <w:t>Parnopios</w:t>
      </w:r>
      <w:proofErr w:type="spellEnd"/>
      <w:r w:rsidRPr="00C40FDE">
        <w:rPr>
          <w:rFonts w:ascii="Times New Roman" w:hAnsi="Times New Roman" w:cs="Times New Roman"/>
          <w:lang w:val="en-GB"/>
        </w:rPr>
        <w:t xml:space="preserve"> Apollo) or the </w:t>
      </w:r>
      <w:proofErr w:type="spellStart"/>
      <w:r w:rsidRPr="00C40FDE">
        <w:rPr>
          <w:rFonts w:ascii="Times New Roman" w:hAnsi="Times New Roman" w:cs="Times New Roman"/>
          <w:lang w:val="en-GB"/>
        </w:rPr>
        <w:t>Lemnian</w:t>
      </w:r>
      <w:proofErr w:type="spellEnd"/>
      <w:r w:rsidRPr="00C40FDE">
        <w:rPr>
          <w:rFonts w:ascii="Times New Roman" w:hAnsi="Times New Roman" w:cs="Times New Roman"/>
          <w:lang w:val="en-GB"/>
        </w:rPr>
        <w:t xml:space="preserve"> Athena,</w:t>
      </w:r>
      <w:r w:rsidRPr="00C40FDE">
        <w:rPr>
          <w:rStyle w:val="EndnoteReference"/>
          <w:rFonts w:ascii="Times New Roman" w:hAnsi="Times New Roman" w:cs="Times New Roman"/>
          <w:lang w:val="en-GB"/>
        </w:rPr>
        <w:endnoteReference w:id="31"/>
      </w:r>
      <w:r w:rsidRPr="00C40FDE">
        <w:rPr>
          <w:rFonts w:ascii="Times New Roman" w:hAnsi="Times New Roman" w:cs="Times New Roman"/>
          <w:lang w:val="en-GB"/>
        </w:rPr>
        <w:t xml:space="preserve"> as passed down through Roman copies, with the </w:t>
      </w:r>
      <w:proofErr w:type="spellStart"/>
      <w:r w:rsidRPr="00C40FDE">
        <w:rPr>
          <w:rFonts w:ascii="Times New Roman" w:hAnsi="Times New Roman" w:cs="Times New Roman"/>
          <w:lang w:val="en-GB"/>
        </w:rPr>
        <w:t>Kyniskos</w:t>
      </w:r>
      <w:proofErr w:type="spellEnd"/>
      <w:r w:rsidRPr="00C40FDE">
        <w:rPr>
          <w:rFonts w:ascii="Times New Roman" w:hAnsi="Times New Roman" w:cs="Times New Roman"/>
          <w:lang w:val="en-GB"/>
        </w:rPr>
        <w:t xml:space="preserve"> statue, as far as we can reconstruct it based on holes for </w:t>
      </w:r>
      <w:del w:id="1188" w:author="Jens Daehner" w:date="2016-09-15T13:39:00Z">
        <w:r w:rsidRPr="00C40FDE" w:rsidDel="00F56994">
          <w:rPr>
            <w:rFonts w:ascii="Times New Roman" w:hAnsi="Times New Roman" w:cs="Times New Roman"/>
            <w:lang w:val="en-GB"/>
          </w:rPr>
          <w:delText>lodgings</w:delText>
        </w:r>
      </w:del>
      <w:ins w:id="1189" w:author="Jens Daehner" w:date="2016-09-15T13:39:00Z">
        <w:r w:rsidR="00F56994" w:rsidRPr="00C40FDE">
          <w:rPr>
            <w:rFonts w:ascii="Times New Roman" w:hAnsi="Times New Roman" w:cs="Times New Roman"/>
            <w:lang w:val="en-GB"/>
          </w:rPr>
          <w:t>mounting</w:t>
        </w:r>
      </w:ins>
      <w:r w:rsidRPr="00C40FDE">
        <w:rPr>
          <w:rFonts w:ascii="Times New Roman" w:hAnsi="Times New Roman" w:cs="Times New Roman"/>
          <w:lang w:val="en-GB"/>
        </w:rPr>
        <w:t xml:space="preserve">: we find a major difference in </w:t>
      </w:r>
      <w:commentRangeStart w:id="1190"/>
      <w:commentRangeStart w:id="1191"/>
      <w:del w:id="1192" w:author="Jens Daehner" w:date="2017-01-20T12:11:00Z">
        <w:r w:rsidRPr="00C40FDE" w:rsidDel="007E424E">
          <w:rPr>
            <w:rFonts w:ascii="Times New Roman" w:hAnsi="Times New Roman" w:cs="Times New Roman"/>
            <w:lang w:val="en-GB"/>
          </w:rPr>
          <w:delText>ponderation</w:delText>
        </w:r>
      </w:del>
      <w:ins w:id="1193" w:author="Jens Daehner" w:date="2017-01-20T12:11:00Z">
        <w:r w:rsidR="007E424E">
          <w:rPr>
            <w:rFonts w:ascii="Times New Roman" w:hAnsi="Times New Roman" w:cs="Times New Roman"/>
            <w:lang w:val="en-GB"/>
          </w:rPr>
          <w:t>balance and</w:t>
        </w:r>
      </w:ins>
      <w:del w:id="1194" w:author="Jens Daehner" w:date="2017-01-20T12:11:00Z">
        <w:r w:rsidRPr="00C40FDE" w:rsidDel="007E424E">
          <w:rPr>
            <w:rFonts w:ascii="Times New Roman" w:hAnsi="Times New Roman" w:cs="Times New Roman"/>
            <w:lang w:val="en-GB"/>
          </w:rPr>
          <w:delText>,</w:delText>
        </w:r>
      </w:del>
      <w:commentRangeEnd w:id="1190"/>
      <w:r w:rsidR="00242B7E">
        <w:rPr>
          <w:rStyle w:val="CommentReference"/>
          <w:rFonts w:asciiTheme="minorHAnsi" w:hAnsiTheme="minorHAnsi"/>
        </w:rPr>
        <w:commentReference w:id="1190"/>
      </w:r>
      <w:r w:rsidRPr="00C40FDE">
        <w:rPr>
          <w:rFonts w:ascii="Times New Roman" w:hAnsi="Times New Roman" w:cs="Times New Roman"/>
          <w:lang w:val="en-GB"/>
        </w:rPr>
        <w:t xml:space="preserve"> stability</w:t>
      </w:r>
      <w:del w:id="1195" w:author="Jens Daehner" w:date="2017-01-20T12:12:00Z">
        <w:r w:rsidRPr="00C40FDE" w:rsidDel="007E424E">
          <w:rPr>
            <w:rFonts w:ascii="Times New Roman" w:hAnsi="Times New Roman" w:cs="Times New Roman"/>
            <w:lang w:val="en-GB"/>
          </w:rPr>
          <w:delText>, and equilibrium</w:delText>
        </w:r>
        <w:commentRangeEnd w:id="1191"/>
        <w:r w:rsidR="00F56994" w:rsidRPr="00C40FDE" w:rsidDel="007E424E">
          <w:rPr>
            <w:rStyle w:val="CommentReference"/>
            <w:rFonts w:ascii="Times New Roman" w:hAnsi="Times New Roman" w:cs="Times New Roman"/>
            <w:sz w:val="24"/>
            <w:szCs w:val="24"/>
          </w:rPr>
          <w:commentReference w:id="1191"/>
        </w:r>
      </w:del>
      <w:r w:rsidRPr="00C40FDE">
        <w:rPr>
          <w:rFonts w:ascii="Times New Roman" w:hAnsi="Times New Roman" w:cs="Times New Roman"/>
          <w:lang w:val="en-GB"/>
        </w:rPr>
        <w:t xml:space="preserve">. The impression gathered from </w:t>
      </w:r>
      <w:r w:rsidRPr="00C40FDE">
        <w:rPr>
          <w:rFonts w:ascii="Times New Roman" w:hAnsi="Times New Roman" w:cs="Times New Roman"/>
          <w:lang w:val="en-GB"/>
        </w:rPr>
        <w:lastRenderedPageBreak/>
        <w:t xml:space="preserve">an examination of these statues attributed to </w:t>
      </w:r>
      <w:proofErr w:type="spellStart"/>
      <w:r w:rsidRPr="00C40FDE">
        <w:rPr>
          <w:rFonts w:ascii="Times New Roman" w:hAnsi="Times New Roman" w:cs="Times New Roman"/>
          <w:lang w:val="en-GB"/>
        </w:rPr>
        <w:t>Pheidias</w:t>
      </w:r>
      <w:proofErr w:type="spellEnd"/>
      <w:r w:rsidRPr="00C40FDE">
        <w:rPr>
          <w:rFonts w:ascii="Times New Roman" w:hAnsi="Times New Roman" w:cs="Times New Roman"/>
          <w:lang w:val="en-GB"/>
        </w:rPr>
        <w:t xml:space="preserve"> is one of </w:t>
      </w:r>
      <w:del w:id="1196" w:author="Robin" w:date="2016-10-31T10:18:00Z">
        <w:r w:rsidRPr="00C40FDE" w:rsidDel="004F3191">
          <w:rPr>
            <w:rFonts w:ascii="Times New Roman" w:hAnsi="Times New Roman" w:cs="Times New Roman"/>
            <w:lang w:val="en-GB"/>
          </w:rPr>
          <w:delText>stability of</w:delText>
        </w:r>
      </w:del>
      <w:ins w:id="1197" w:author="Robin" w:date="2016-10-31T10:18:00Z">
        <w:r w:rsidR="004F3191" w:rsidRPr="00C40FDE">
          <w:rPr>
            <w:rFonts w:ascii="Times New Roman" w:hAnsi="Times New Roman" w:cs="Times New Roman"/>
            <w:lang w:val="en-GB"/>
          </w:rPr>
          <w:t>stable</w:t>
        </w:r>
      </w:ins>
      <w:r w:rsidRPr="00C40FDE">
        <w:rPr>
          <w:rFonts w:ascii="Times New Roman" w:hAnsi="Times New Roman" w:cs="Times New Roman"/>
          <w:lang w:val="en-GB"/>
        </w:rPr>
        <w:t xml:space="preserve"> poses and solid</w:t>
      </w:r>
      <w:del w:id="1198" w:author="Robin" w:date="2016-10-31T10:18:00Z">
        <w:r w:rsidRPr="00C40FDE" w:rsidDel="004F3191">
          <w:rPr>
            <w:rFonts w:ascii="Times New Roman" w:hAnsi="Times New Roman" w:cs="Times New Roman"/>
            <w:lang w:val="en-GB"/>
          </w:rPr>
          <w:delText>ity of</w:delText>
        </w:r>
      </w:del>
      <w:r w:rsidRPr="00C40FDE">
        <w:rPr>
          <w:rFonts w:ascii="Times New Roman" w:hAnsi="Times New Roman" w:cs="Times New Roman"/>
          <w:lang w:val="en-GB"/>
        </w:rPr>
        <w:t xml:space="preserve"> bodies, while </w:t>
      </w:r>
      <w:proofErr w:type="spellStart"/>
      <w:r w:rsidRPr="00C40FDE">
        <w:rPr>
          <w:rFonts w:ascii="Times New Roman" w:hAnsi="Times New Roman" w:cs="Times New Roman"/>
          <w:lang w:val="en-GB"/>
        </w:rPr>
        <w:t>Polykleitos’</w:t>
      </w:r>
      <w:ins w:id="1199" w:author="Robin" w:date="2016-10-31T10:19:00Z">
        <w:r w:rsidR="004F3191" w:rsidRPr="00C40FDE">
          <w:rPr>
            <w:rFonts w:ascii="Times New Roman" w:hAnsi="Times New Roman" w:cs="Times New Roman"/>
            <w:lang w:val="en-GB"/>
          </w:rPr>
          <w:t>s</w:t>
        </w:r>
      </w:ins>
      <w:proofErr w:type="spellEnd"/>
      <w:r w:rsidRPr="00C40FDE">
        <w:rPr>
          <w:rFonts w:ascii="Times New Roman" w:hAnsi="Times New Roman" w:cs="Times New Roman"/>
          <w:lang w:val="en-GB"/>
        </w:rPr>
        <w:t xml:space="preserve"> works of art are not well balanced. For this reason, </w:t>
      </w:r>
      <w:proofErr w:type="spellStart"/>
      <w:r w:rsidRPr="00C40FDE">
        <w:rPr>
          <w:rFonts w:ascii="Times New Roman" w:hAnsi="Times New Roman" w:cs="Times New Roman"/>
          <w:lang w:val="en-GB"/>
        </w:rPr>
        <w:t>Polykleitos’</w:t>
      </w:r>
      <w:ins w:id="1200" w:author="Robin" w:date="2016-10-31T10:20:00Z">
        <w:r w:rsidR="004F3191" w:rsidRPr="00C40FDE">
          <w:rPr>
            <w:rFonts w:ascii="Times New Roman" w:hAnsi="Times New Roman" w:cs="Times New Roman"/>
            <w:lang w:val="en-GB"/>
          </w:rPr>
          <w:t>s</w:t>
        </w:r>
      </w:ins>
      <w:proofErr w:type="spellEnd"/>
      <w:r w:rsidRPr="00C40FDE">
        <w:rPr>
          <w:rFonts w:ascii="Times New Roman" w:hAnsi="Times New Roman" w:cs="Times New Roman"/>
          <w:lang w:val="en-GB"/>
        </w:rPr>
        <w:t xml:space="preserve"> statues were not appropriate for the representation of gods.</w:t>
      </w:r>
      <w:ins w:id="1201" w:author="Robin" w:date="2016-11-01T08:40:00Z">
        <w:r w:rsidR="00DE7831">
          <w:rPr>
            <w:rFonts w:ascii="Times New Roman" w:hAnsi="Times New Roman" w:cs="Times New Roman"/>
            <w:lang w:val="en-GB"/>
          </w:rPr>
          <w:t xml:space="preserve"> </w:t>
        </w:r>
      </w:ins>
    </w:p>
    <w:p w:rsidR="00935D8D" w:rsidRDefault="006B1552">
      <w:pPr>
        <w:pStyle w:val="NoteLevel11"/>
        <w:spacing w:line="360" w:lineRule="auto"/>
        <w:rPr>
          <w:rFonts w:ascii="Times New Roman" w:hAnsi="Times New Roman" w:cs="Times New Roman"/>
          <w:lang w:val="en-GB"/>
        </w:rPr>
      </w:pPr>
      <w:r w:rsidRPr="00C40FDE">
        <w:rPr>
          <w:rFonts w:ascii="Times New Roman" w:hAnsi="Times New Roman" w:cs="Times New Roman"/>
          <w:lang w:val="en-GB"/>
        </w:rPr>
        <w:t xml:space="preserve">This comparison allows us to fully comprehend the importance of </w:t>
      </w:r>
      <w:proofErr w:type="spellStart"/>
      <w:r w:rsidRPr="00C40FDE">
        <w:rPr>
          <w:rFonts w:ascii="Times New Roman" w:hAnsi="Times New Roman" w:cs="Times New Roman"/>
          <w:lang w:val="en-GB"/>
        </w:rPr>
        <w:t>Polykleitos’</w:t>
      </w:r>
      <w:ins w:id="1202" w:author="Robin" w:date="2016-10-31T10:20:00Z">
        <w:r w:rsidR="004F3191" w:rsidRPr="00C40FDE">
          <w:rPr>
            <w:rFonts w:ascii="Times New Roman" w:hAnsi="Times New Roman" w:cs="Times New Roman"/>
            <w:lang w:val="en-GB"/>
          </w:rPr>
          <w:t>s</w:t>
        </w:r>
      </w:ins>
      <w:proofErr w:type="spellEnd"/>
      <w:r w:rsidRPr="00C40FDE">
        <w:rPr>
          <w:rFonts w:ascii="Times New Roman" w:hAnsi="Times New Roman" w:cs="Times New Roman"/>
          <w:lang w:val="en-GB"/>
        </w:rPr>
        <w:t xml:space="preserve"> </w:t>
      </w:r>
      <w:del w:id="1203" w:author="Jens Daehner" w:date="2016-09-15T13:41:00Z">
        <w:r w:rsidRPr="00C40FDE" w:rsidDel="00F56994">
          <w:rPr>
            <w:rFonts w:ascii="Times New Roman" w:hAnsi="Times New Roman" w:cs="Times New Roman"/>
            <w:lang w:val="en-GB"/>
          </w:rPr>
          <w:delText xml:space="preserve">technical </w:delText>
        </w:r>
      </w:del>
      <w:r w:rsidRPr="00C40FDE">
        <w:rPr>
          <w:rFonts w:ascii="Times New Roman" w:hAnsi="Times New Roman" w:cs="Times New Roman"/>
          <w:lang w:val="en-GB"/>
        </w:rPr>
        <w:t xml:space="preserve">achievement, </w:t>
      </w:r>
      <w:del w:id="1204" w:author="Robin" w:date="2016-10-31T10:20:00Z">
        <w:r w:rsidRPr="00C40FDE" w:rsidDel="004F3191">
          <w:rPr>
            <w:rFonts w:ascii="Times New Roman" w:hAnsi="Times New Roman" w:cs="Times New Roman"/>
            <w:lang w:val="en-GB"/>
          </w:rPr>
          <w:delText xml:space="preserve">which represents </w:delText>
        </w:r>
      </w:del>
      <w:r w:rsidRPr="00C40FDE">
        <w:rPr>
          <w:rFonts w:ascii="Times New Roman" w:hAnsi="Times New Roman" w:cs="Times New Roman"/>
          <w:lang w:val="en-GB"/>
        </w:rPr>
        <w:t xml:space="preserve">the final outcome of a long, slow, continuous technical process begun at the end of the </w:t>
      </w:r>
      <w:del w:id="1205" w:author="Robin" w:date="2016-10-31T10:20:00Z">
        <w:r w:rsidRPr="00C40FDE" w:rsidDel="004F3191">
          <w:rPr>
            <w:rFonts w:ascii="Times New Roman" w:hAnsi="Times New Roman" w:cs="Times New Roman"/>
            <w:lang w:val="en-GB"/>
          </w:rPr>
          <w:delText>6</w:delText>
        </w:r>
        <w:r w:rsidRPr="00C40FDE" w:rsidDel="004F3191">
          <w:rPr>
            <w:rFonts w:ascii="Times New Roman" w:hAnsi="Times New Roman" w:cs="Times New Roman"/>
            <w:vertAlign w:val="superscript"/>
            <w:lang w:val="en-GB"/>
          </w:rPr>
          <w:delText>th</w:delText>
        </w:r>
        <w:r w:rsidRPr="00C40FDE" w:rsidDel="004F3191">
          <w:rPr>
            <w:rFonts w:ascii="Times New Roman" w:hAnsi="Times New Roman" w:cs="Times New Roman"/>
            <w:lang w:val="en-GB"/>
          </w:rPr>
          <w:delText xml:space="preserve"> </w:delText>
        </w:r>
      </w:del>
      <w:ins w:id="1206" w:author="Robin" w:date="2016-10-31T10:20:00Z">
        <w:r w:rsidR="004F3191" w:rsidRPr="00C40FDE">
          <w:rPr>
            <w:rFonts w:ascii="Times New Roman" w:hAnsi="Times New Roman" w:cs="Times New Roman"/>
            <w:lang w:val="en-GB"/>
          </w:rPr>
          <w:t xml:space="preserve">sixth </w:t>
        </w:r>
      </w:ins>
      <w:r w:rsidRPr="00C40FDE">
        <w:rPr>
          <w:rFonts w:ascii="Times New Roman" w:hAnsi="Times New Roman" w:cs="Times New Roman"/>
          <w:lang w:val="en-GB"/>
        </w:rPr>
        <w:t xml:space="preserve">century </w:t>
      </w:r>
      <w:r w:rsidR="003354AB" w:rsidRPr="00C40FDE">
        <w:rPr>
          <w:rFonts w:ascii="Times New Roman" w:hAnsi="Times New Roman" w:cs="Times New Roman"/>
          <w:lang w:val="en-GB"/>
        </w:rPr>
        <w:t>BC</w:t>
      </w:r>
      <w:r w:rsidRPr="00C40FDE">
        <w:rPr>
          <w:rFonts w:ascii="Times New Roman" w:hAnsi="Times New Roman" w:cs="Times New Roman"/>
          <w:lang w:val="en-GB"/>
        </w:rPr>
        <w:t xml:space="preserve">, through small but significant formal stages. </w:t>
      </w:r>
    </w:p>
    <w:p w:rsidR="00935D8D" w:rsidRDefault="006B1552">
      <w:pPr>
        <w:pStyle w:val="NoteLevel11"/>
        <w:spacing w:line="360" w:lineRule="auto"/>
        <w:rPr>
          <w:rFonts w:ascii="Times New Roman" w:hAnsi="Times New Roman" w:cs="Times New Roman"/>
          <w:lang w:val="en-GB"/>
        </w:rPr>
      </w:pPr>
      <w:r w:rsidRPr="00C40FDE">
        <w:rPr>
          <w:rFonts w:ascii="Times New Roman" w:hAnsi="Times New Roman" w:cs="Times New Roman"/>
          <w:lang w:val="en-GB"/>
        </w:rPr>
        <w:t xml:space="preserve">This analysis brings me to conclude that significant changes in Greek sculpture are to be detected around that time: it is a transitional period, which seems to include </w:t>
      </w:r>
      <w:del w:id="1207" w:author="Jens Daehner" w:date="2016-09-15T13:42:00Z">
        <w:r w:rsidRPr="00C40FDE" w:rsidDel="00F56994">
          <w:rPr>
            <w:rFonts w:ascii="Times New Roman" w:hAnsi="Times New Roman" w:cs="Times New Roman"/>
            <w:lang w:val="en-GB"/>
          </w:rPr>
          <w:delText xml:space="preserve">the decades of </w:delText>
        </w:r>
      </w:del>
      <w:r w:rsidRPr="00C40FDE">
        <w:rPr>
          <w:rFonts w:ascii="Times New Roman" w:hAnsi="Times New Roman" w:cs="Times New Roman"/>
          <w:lang w:val="en-GB"/>
        </w:rPr>
        <w:t xml:space="preserve">the second quarter of the fifth century. </w:t>
      </w:r>
      <w:del w:id="1208" w:author="Robin" w:date="2016-10-31T10:21:00Z">
        <w:r w:rsidRPr="00C40FDE" w:rsidDel="00D5685E">
          <w:rPr>
            <w:rFonts w:ascii="Times New Roman" w:hAnsi="Times New Roman" w:cs="Times New Roman"/>
            <w:lang w:val="en-GB"/>
          </w:rPr>
          <w:delText xml:space="preserve">In this perspective </w:delText>
        </w:r>
      </w:del>
      <w:r w:rsidRPr="00C40FDE">
        <w:rPr>
          <w:rFonts w:ascii="Times New Roman" w:hAnsi="Times New Roman" w:cs="Times New Roman"/>
          <w:lang w:val="en-GB"/>
        </w:rPr>
        <w:t xml:space="preserve">I </w:t>
      </w:r>
      <w:del w:id="1209" w:author="Robin" w:date="2016-10-31T10:21:00Z">
        <w:r w:rsidRPr="00C40FDE" w:rsidDel="00D5685E">
          <w:rPr>
            <w:rFonts w:ascii="Times New Roman" w:hAnsi="Times New Roman" w:cs="Times New Roman"/>
            <w:lang w:val="en-GB"/>
          </w:rPr>
          <w:delText xml:space="preserve">prefer </w:delText>
        </w:r>
      </w:del>
      <w:proofErr w:type="spellStart"/>
      <w:ins w:id="1210" w:author="Robin" w:date="2016-10-31T10:21:00Z">
        <w:r w:rsidR="00D5685E" w:rsidRPr="00C40FDE">
          <w:rPr>
            <w:rFonts w:ascii="Times New Roman" w:hAnsi="Times New Roman" w:cs="Times New Roman"/>
            <w:lang w:val="en-GB"/>
          </w:rPr>
          <w:t>favor</w:t>
        </w:r>
        <w:proofErr w:type="spellEnd"/>
        <w:r w:rsidR="00D5685E" w:rsidRPr="00C40FDE">
          <w:rPr>
            <w:rFonts w:ascii="Times New Roman" w:hAnsi="Times New Roman" w:cs="Times New Roman"/>
            <w:lang w:val="en-GB"/>
          </w:rPr>
          <w:t xml:space="preserve"> </w:t>
        </w:r>
      </w:ins>
      <w:r w:rsidRPr="00C40FDE">
        <w:rPr>
          <w:rFonts w:ascii="Times New Roman" w:hAnsi="Times New Roman" w:cs="Times New Roman"/>
          <w:lang w:val="en-GB"/>
        </w:rPr>
        <w:t>a paradigm of continuity</w:t>
      </w:r>
      <w:del w:id="1211" w:author="Robin" w:date="2016-10-31T10:21:00Z">
        <w:r w:rsidRPr="00C40FDE" w:rsidDel="00D5685E">
          <w:rPr>
            <w:rFonts w:ascii="Times New Roman" w:hAnsi="Times New Roman" w:cs="Times New Roman"/>
            <w:lang w:val="en-GB"/>
          </w:rPr>
          <w:delText>,</w:delText>
        </w:r>
      </w:del>
      <w:r w:rsidRPr="00C40FDE">
        <w:rPr>
          <w:rFonts w:ascii="Times New Roman" w:hAnsi="Times New Roman" w:cs="Times New Roman"/>
          <w:lang w:val="en-GB"/>
        </w:rPr>
        <w:t xml:space="preserve"> instead of a clear-cut division of artistic periods, artists, and styles: </w:t>
      </w:r>
      <w:ins w:id="1212" w:author="Robin" w:date="2016-10-31T10:21:00Z">
        <w:r w:rsidR="00D5685E" w:rsidRPr="00C40FDE">
          <w:rPr>
            <w:rFonts w:ascii="Times New Roman" w:hAnsi="Times New Roman" w:cs="Times New Roman"/>
            <w:lang w:val="en-GB"/>
          </w:rPr>
          <w:t xml:space="preserve">the </w:t>
        </w:r>
      </w:ins>
      <w:r w:rsidRPr="00C40FDE">
        <w:rPr>
          <w:rFonts w:ascii="Times New Roman" w:hAnsi="Times New Roman" w:cs="Times New Roman"/>
          <w:lang w:val="en-GB"/>
        </w:rPr>
        <w:t>poses, typologies, iconograph</w:t>
      </w:r>
      <w:ins w:id="1213" w:author="Robin" w:date="2016-10-31T10:21:00Z">
        <w:r w:rsidR="00D5685E" w:rsidRPr="00C40FDE">
          <w:rPr>
            <w:rFonts w:ascii="Times New Roman" w:hAnsi="Times New Roman" w:cs="Times New Roman"/>
            <w:lang w:val="en-GB"/>
          </w:rPr>
          <w:t>y</w:t>
        </w:r>
      </w:ins>
      <w:del w:id="1214" w:author="Robin" w:date="2016-10-31T10:21:00Z">
        <w:r w:rsidRPr="00C40FDE" w:rsidDel="00D5685E">
          <w:rPr>
            <w:rFonts w:ascii="Times New Roman" w:hAnsi="Times New Roman" w:cs="Times New Roman"/>
            <w:lang w:val="en-GB"/>
          </w:rPr>
          <w:delText>ic schemes</w:delText>
        </w:r>
      </w:del>
      <w:r w:rsidRPr="00C40FDE">
        <w:rPr>
          <w:rFonts w:ascii="Times New Roman" w:hAnsi="Times New Roman" w:cs="Times New Roman"/>
          <w:lang w:val="en-GB"/>
        </w:rPr>
        <w:t xml:space="preserve"> of statues of the second quarter of the fifth century are inherited from the past. Furthermore, late Archaic artists of the ancient Mediterranean worked </w:t>
      </w:r>
      <w:del w:id="1215" w:author="Jens Daehner" w:date="2016-09-15T13:43:00Z">
        <w:r w:rsidRPr="00C40FDE" w:rsidDel="00F56994">
          <w:rPr>
            <w:rFonts w:ascii="Times New Roman" w:hAnsi="Times New Roman" w:cs="Times New Roman"/>
            <w:lang w:val="en-GB"/>
          </w:rPr>
          <w:delText xml:space="preserve">across the specific </w:delText>
        </w:r>
      </w:del>
      <w:ins w:id="1216" w:author="Robin" w:date="2016-10-31T10:22:00Z">
        <w:r w:rsidR="00D5685E" w:rsidRPr="00C40FDE">
          <w:rPr>
            <w:rFonts w:ascii="Times New Roman" w:hAnsi="Times New Roman" w:cs="Times New Roman"/>
            <w:lang w:val="en-GB"/>
          </w:rPr>
          <w:t xml:space="preserve">both </w:t>
        </w:r>
      </w:ins>
      <w:ins w:id="1217" w:author="Jens Daehner" w:date="2016-09-15T13:43:00Z">
        <w:r w:rsidR="00F56994" w:rsidRPr="00C40FDE">
          <w:rPr>
            <w:rFonts w:ascii="Times New Roman" w:hAnsi="Times New Roman" w:cs="Times New Roman"/>
            <w:lang w:val="en-GB"/>
          </w:rPr>
          <w:t xml:space="preserve">before and after the </w:t>
        </w:r>
      </w:ins>
      <w:r w:rsidRPr="00C40FDE">
        <w:rPr>
          <w:rFonts w:ascii="Times New Roman" w:hAnsi="Times New Roman" w:cs="Times New Roman"/>
          <w:lang w:val="en-GB"/>
        </w:rPr>
        <w:t xml:space="preserve">year 480 </w:t>
      </w:r>
      <w:r w:rsidR="003354AB" w:rsidRPr="00C40FDE">
        <w:rPr>
          <w:rFonts w:ascii="Times New Roman" w:hAnsi="Times New Roman" w:cs="Times New Roman"/>
          <w:lang w:val="en-GB"/>
        </w:rPr>
        <w:t>BC</w:t>
      </w:r>
      <w:r w:rsidRPr="00C40FDE">
        <w:rPr>
          <w:rFonts w:ascii="Times New Roman" w:hAnsi="Times New Roman" w:cs="Times New Roman"/>
          <w:lang w:val="en-GB"/>
        </w:rPr>
        <w:t xml:space="preserve"> </w:t>
      </w:r>
      <w:ins w:id="1218" w:author="Robin" w:date="2016-10-31T10:22:00Z">
        <w:r w:rsidR="00D5685E" w:rsidRPr="00C40FDE">
          <w:rPr>
            <w:rFonts w:ascii="Times New Roman" w:hAnsi="Times New Roman" w:cs="Times New Roman"/>
            <w:lang w:val="en-GB"/>
          </w:rPr>
          <w:t>(</w:t>
        </w:r>
      </w:ins>
      <w:del w:id="1219" w:author="Robin" w:date="2016-10-31T10:22:00Z">
        <w:r w:rsidRPr="00C40FDE" w:rsidDel="00D5685E">
          <w:rPr>
            <w:rFonts w:ascii="Times New Roman" w:hAnsi="Times New Roman" w:cs="Times New Roman"/>
            <w:lang w:val="en-GB"/>
          </w:rPr>
          <w:delText>[</w:delText>
        </w:r>
      </w:del>
      <w:r w:rsidRPr="00C40FDE">
        <w:rPr>
          <w:rFonts w:ascii="Times New Roman" w:hAnsi="Times New Roman" w:cs="Times New Roman"/>
          <w:lang w:val="en-GB"/>
        </w:rPr>
        <w:t xml:space="preserve">some of them were </w:t>
      </w:r>
      <w:del w:id="1220" w:author="Robin" w:date="2016-10-31T10:22:00Z">
        <w:r w:rsidRPr="00C40FDE" w:rsidDel="00D5685E">
          <w:rPr>
            <w:rFonts w:ascii="Times New Roman" w:hAnsi="Times New Roman" w:cs="Times New Roman"/>
            <w:lang w:val="en-GB"/>
          </w:rPr>
          <w:delText xml:space="preserve">not killed </w:delText>
        </w:r>
      </w:del>
      <w:ins w:id="1221" w:author="Robin" w:date="2016-10-31T10:22:00Z">
        <w:r w:rsidR="00D5685E" w:rsidRPr="00C40FDE">
          <w:rPr>
            <w:rFonts w:ascii="Times New Roman" w:hAnsi="Times New Roman" w:cs="Times New Roman"/>
            <w:lang w:val="en-GB"/>
          </w:rPr>
          <w:t xml:space="preserve">spared </w:t>
        </w:r>
      </w:ins>
      <w:r w:rsidRPr="00C40FDE">
        <w:rPr>
          <w:rFonts w:ascii="Times New Roman" w:hAnsi="Times New Roman" w:cs="Times New Roman"/>
          <w:lang w:val="en-GB"/>
        </w:rPr>
        <w:t>by the Persians!</w:t>
      </w:r>
      <w:ins w:id="1222" w:author="Robin" w:date="2016-10-31T10:22:00Z">
        <w:r w:rsidR="00D5685E" w:rsidRPr="00C40FDE">
          <w:rPr>
            <w:rFonts w:ascii="Times New Roman" w:hAnsi="Times New Roman" w:cs="Times New Roman"/>
            <w:lang w:val="en-GB"/>
          </w:rPr>
          <w:t>)</w:t>
        </w:r>
      </w:ins>
      <w:del w:id="1223" w:author="Robin" w:date="2016-10-31T10:22:00Z">
        <w:r w:rsidRPr="00C40FDE" w:rsidDel="00D5685E">
          <w:rPr>
            <w:rFonts w:ascii="Times New Roman" w:hAnsi="Times New Roman" w:cs="Times New Roman"/>
            <w:lang w:val="en-GB"/>
          </w:rPr>
          <w:delText>]</w:delText>
        </w:r>
      </w:del>
      <w:r w:rsidRPr="00C40FDE">
        <w:rPr>
          <w:rFonts w:ascii="Times New Roman" w:hAnsi="Times New Roman" w:cs="Times New Roman"/>
          <w:lang w:val="en-GB"/>
        </w:rPr>
        <w:t xml:space="preserve">: the case of </w:t>
      </w:r>
      <w:proofErr w:type="spellStart"/>
      <w:r w:rsidRPr="00C40FDE">
        <w:rPr>
          <w:rFonts w:ascii="Times New Roman" w:hAnsi="Times New Roman" w:cs="Times New Roman"/>
          <w:lang w:val="en-GB"/>
        </w:rPr>
        <w:t>Kritios</w:t>
      </w:r>
      <w:proofErr w:type="spellEnd"/>
      <w:r w:rsidRPr="00C40FDE">
        <w:rPr>
          <w:rFonts w:ascii="Times New Roman" w:hAnsi="Times New Roman" w:cs="Times New Roman"/>
          <w:lang w:val="en-GB"/>
        </w:rPr>
        <w:t xml:space="preserve"> and </w:t>
      </w:r>
      <w:proofErr w:type="spellStart"/>
      <w:r w:rsidRPr="00C40FDE">
        <w:rPr>
          <w:rFonts w:ascii="Times New Roman" w:hAnsi="Times New Roman" w:cs="Times New Roman"/>
          <w:lang w:val="en-GB"/>
        </w:rPr>
        <w:t>Nesiotes</w:t>
      </w:r>
      <w:proofErr w:type="spellEnd"/>
      <w:r w:rsidRPr="00C40FDE">
        <w:rPr>
          <w:rFonts w:ascii="Times New Roman" w:hAnsi="Times New Roman" w:cs="Times New Roman"/>
          <w:lang w:val="en-GB"/>
        </w:rPr>
        <w:t xml:space="preserve"> is self-evident in this regard. This experimental phase last</w:t>
      </w:r>
      <w:ins w:id="1224" w:author="Jens Daehner" w:date="2016-09-15T13:44:00Z">
        <w:r w:rsidR="00F56994" w:rsidRPr="00C40FDE">
          <w:rPr>
            <w:rFonts w:ascii="Times New Roman" w:hAnsi="Times New Roman" w:cs="Times New Roman"/>
            <w:lang w:val="en-GB"/>
          </w:rPr>
          <w:t>ed</w:t>
        </w:r>
      </w:ins>
      <w:del w:id="1225" w:author="Jens Daehner" w:date="2016-09-15T13:44:00Z">
        <w:r w:rsidRPr="00C40FDE" w:rsidDel="00F56994">
          <w:rPr>
            <w:rFonts w:ascii="Times New Roman" w:hAnsi="Times New Roman" w:cs="Times New Roman"/>
            <w:lang w:val="en-GB"/>
          </w:rPr>
          <w:delText>s</w:delText>
        </w:r>
      </w:del>
      <w:r w:rsidRPr="00C40FDE">
        <w:rPr>
          <w:rFonts w:ascii="Times New Roman" w:hAnsi="Times New Roman" w:cs="Times New Roman"/>
          <w:lang w:val="en-GB"/>
        </w:rPr>
        <w:t xml:space="preserve"> several decades until the middle of the fifth century: it is with </w:t>
      </w:r>
      <w:proofErr w:type="spellStart"/>
      <w:r w:rsidRPr="00C40FDE">
        <w:rPr>
          <w:rFonts w:ascii="Times New Roman" w:hAnsi="Times New Roman" w:cs="Times New Roman"/>
          <w:lang w:val="en-GB"/>
        </w:rPr>
        <w:t>Polykleitos</w:t>
      </w:r>
      <w:proofErr w:type="spellEnd"/>
      <w:del w:id="1226" w:author="Jens Daehner" w:date="2016-09-15T13:44:00Z">
        <w:r w:rsidRPr="00C40FDE" w:rsidDel="00F56994">
          <w:rPr>
            <w:rFonts w:ascii="Times New Roman" w:hAnsi="Times New Roman" w:cs="Times New Roman"/>
            <w:lang w:val="en-GB"/>
          </w:rPr>
          <w:delText>’ activity</w:delText>
        </w:r>
      </w:del>
      <w:r w:rsidRPr="00C40FDE">
        <w:rPr>
          <w:rFonts w:ascii="Times New Roman" w:hAnsi="Times New Roman" w:cs="Times New Roman"/>
          <w:lang w:val="en-GB"/>
        </w:rPr>
        <w:t xml:space="preserve"> that we detect a significant change, a disruptive innovation in pose and scheme in comparison with the previous artistic production.</w:t>
      </w:r>
    </w:p>
    <w:p w:rsidR="00935D8D" w:rsidRDefault="006B1552">
      <w:pPr>
        <w:pStyle w:val="NoteLevel11"/>
        <w:spacing w:line="360" w:lineRule="auto"/>
        <w:rPr>
          <w:rFonts w:ascii="Times New Roman" w:hAnsi="Times New Roman" w:cs="Times New Roman"/>
          <w:lang w:val="en-GB"/>
        </w:rPr>
      </w:pPr>
      <w:del w:id="1227" w:author="Jens Daehner" w:date="2016-09-15T13:45:00Z">
        <w:r w:rsidRPr="00C40FDE" w:rsidDel="00F56994">
          <w:rPr>
            <w:rFonts w:ascii="Times New Roman" w:hAnsi="Times New Roman" w:cs="Times New Roman"/>
            <w:lang w:val="en-GB"/>
          </w:rPr>
          <w:delText>Said that</w:delText>
        </w:r>
      </w:del>
      <w:ins w:id="1228" w:author="Jens Daehner" w:date="2016-09-15T13:45:00Z">
        <w:r w:rsidR="00F56994" w:rsidRPr="00C40FDE">
          <w:rPr>
            <w:rFonts w:ascii="Times New Roman" w:hAnsi="Times New Roman" w:cs="Times New Roman"/>
            <w:lang w:val="en-GB"/>
          </w:rPr>
          <w:t>This notwithstanding</w:t>
        </w:r>
      </w:ins>
      <w:r w:rsidRPr="00C40FDE">
        <w:rPr>
          <w:rFonts w:ascii="Times New Roman" w:hAnsi="Times New Roman" w:cs="Times New Roman"/>
          <w:lang w:val="en-GB"/>
        </w:rPr>
        <w:t>, the notion</w:t>
      </w:r>
      <w:ins w:id="1229" w:author="Robin" w:date="2016-11-01T08:42:00Z">
        <w:r w:rsidR="00DE7831">
          <w:rPr>
            <w:rFonts w:ascii="Times New Roman" w:hAnsi="Times New Roman" w:cs="Times New Roman"/>
            <w:lang w:val="en-GB"/>
          </w:rPr>
          <w:t xml:space="preserve"> of a</w:t>
        </w:r>
      </w:ins>
      <w:r w:rsidRPr="00C40FDE">
        <w:rPr>
          <w:rFonts w:ascii="Times New Roman" w:hAnsi="Times New Roman" w:cs="Times New Roman"/>
          <w:lang w:val="en-GB"/>
        </w:rPr>
        <w:t xml:space="preserve"> “Severe </w:t>
      </w:r>
      <w:r w:rsidR="006B7F54" w:rsidRPr="00C40FDE">
        <w:rPr>
          <w:rFonts w:ascii="Times New Roman" w:hAnsi="Times New Roman" w:cs="Times New Roman"/>
          <w:lang w:val="en-GB"/>
        </w:rPr>
        <w:t>style</w:t>
      </w:r>
      <w:r w:rsidRPr="00C40FDE">
        <w:rPr>
          <w:rFonts w:ascii="Times New Roman" w:hAnsi="Times New Roman" w:cs="Times New Roman"/>
          <w:lang w:val="en-GB"/>
        </w:rPr>
        <w:t xml:space="preserve"> </w:t>
      </w:r>
      <w:ins w:id="1230" w:author="Robin" w:date="2016-10-31T10:23:00Z">
        <w:r w:rsidR="00D5685E" w:rsidRPr="00C40FDE">
          <w:rPr>
            <w:rFonts w:ascii="Times New Roman" w:hAnsi="Times New Roman" w:cs="Times New Roman"/>
            <w:lang w:val="en-GB"/>
          </w:rPr>
          <w:t>p</w:t>
        </w:r>
      </w:ins>
      <w:del w:id="1231" w:author="Robin" w:date="2016-10-31T10:23:00Z">
        <w:r w:rsidRPr="00C40FDE" w:rsidDel="00D5685E">
          <w:rPr>
            <w:rFonts w:ascii="Times New Roman" w:hAnsi="Times New Roman" w:cs="Times New Roman"/>
            <w:lang w:val="en-GB"/>
          </w:rPr>
          <w:delText>P</w:delText>
        </w:r>
      </w:del>
      <w:r w:rsidRPr="00C40FDE">
        <w:rPr>
          <w:rFonts w:ascii="Times New Roman" w:hAnsi="Times New Roman" w:cs="Times New Roman"/>
          <w:lang w:val="en-GB"/>
        </w:rPr>
        <w:t xml:space="preserve">eriod” </w:t>
      </w:r>
      <w:del w:id="1232" w:author="Robin" w:date="2016-10-31T10:23:00Z">
        <w:r w:rsidRPr="00C40FDE" w:rsidDel="00D5685E">
          <w:rPr>
            <w:rFonts w:ascii="Times New Roman" w:hAnsi="Times New Roman" w:cs="Times New Roman"/>
            <w:lang w:val="en-GB"/>
          </w:rPr>
          <w:delText xml:space="preserve">must </w:delText>
        </w:r>
      </w:del>
      <w:ins w:id="1233" w:author="Robin" w:date="2016-10-31T10:23:00Z">
        <w:r w:rsidR="00D5685E" w:rsidRPr="00C40FDE">
          <w:rPr>
            <w:rFonts w:ascii="Times New Roman" w:hAnsi="Times New Roman" w:cs="Times New Roman"/>
            <w:lang w:val="en-GB"/>
          </w:rPr>
          <w:t xml:space="preserve">need </w:t>
        </w:r>
      </w:ins>
      <w:r w:rsidRPr="00C40FDE">
        <w:rPr>
          <w:rFonts w:ascii="Times New Roman" w:hAnsi="Times New Roman" w:cs="Times New Roman"/>
          <w:lang w:val="en-GB"/>
        </w:rPr>
        <w:t xml:space="preserve">not be expunged from handbooks, but we must be aware </w:t>
      </w:r>
      <w:del w:id="1234" w:author="Jens Daehner" w:date="2016-09-15T13:45:00Z">
        <w:r w:rsidRPr="00C40FDE" w:rsidDel="00F56994">
          <w:rPr>
            <w:rFonts w:ascii="Times New Roman" w:hAnsi="Times New Roman" w:cs="Times New Roman"/>
            <w:lang w:val="en-GB"/>
          </w:rPr>
          <w:delText>using it that it is</w:delText>
        </w:r>
      </w:del>
      <w:ins w:id="1235" w:author="Jens Daehner" w:date="2016-09-15T13:45:00Z">
        <w:r w:rsidR="00F56994" w:rsidRPr="00C40FDE">
          <w:rPr>
            <w:rFonts w:ascii="Times New Roman" w:hAnsi="Times New Roman" w:cs="Times New Roman"/>
            <w:lang w:val="en-GB"/>
          </w:rPr>
          <w:t>that we use it as</w:t>
        </w:r>
      </w:ins>
      <w:r w:rsidRPr="00C40FDE">
        <w:rPr>
          <w:rFonts w:ascii="Times New Roman" w:hAnsi="Times New Roman" w:cs="Times New Roman"/>
          <w:lang w:val="en-GB"/>
        </w:rPr>
        <w:t xml:space="preserve"> a modern, conventional art-historical label, </w:t>
      </w:r>
      <w:del w:id="1236" w:author="Jens Daehner" w:date="2016-09-15T13:47:00Z">
        <w:r w:rsidRPr="00C40FDE" w:rsidDel="00F56994">
          <w:rPr>
            <w:rFonts w:ascii="Times New Roman" w:hAnsi="Times New Roman" w:cs="Times New Roman"/>
            <w:lang w:val="en-GB"/>
          </w:rPr>
          <w:delText xml:space="preserve">sometimes </w:delText>
        </w:r>
      </w:del>
      <w:ins w:id="1237" w:author="Jens Daehner" w:date="2016-09-15T13:47:00Z">
        <w:r w:rsidR="00F56994" w:rsidRPr="00C40FDE">
          <w:rPr>
            <w:rFonts w:ascii="Times New Roman" w:hAnsi="Times New Roman" w:cs="Times New Roman"/>
            <w:lang w:val="en-GB"/>
          </w:rPr>
          <w:t xml:space="preserve">somewhat </w:t>
        </w:r>
      </w:ins>
      <w:r w:rsidRPr="00C40FDE">
        <w:rPr>
          <w:rFonts w:ascii="Times New Roman" w:hAnsi="Times New Roman" w:cs="Times New Roman"/>
          <w:lang w:val="en-GB"/>
        </w:rPr>
        <w:t xml:space="preserve">misleading, </w:t>
      </w:r>
      <w:del w:id="1238" w:author="Jens Daehner" w:date="2016-09-15T13:47:00Z">
        <w:r w:rsidRPr="00C40FDE" w:rsidDel="00F56994">
          <w:rPr>
            <w:rFonts w:ascii="Times New Roman" w:hAnsi="Times New Roman" w:cs="Times New Roman"/>
            <w:lang w:val="en-GB"/>
          </w:rPr>
          <w:delText xml:space="preserve">sometimes </w:delText>
        </w:r>
      </w:del>
      <w:ins w:id="1239" w:author="Jens Daehner" w:date="2016-09-15T13:47:00Z">
        <w:r w:rsidR="00F56994" w:rsidRPr="00C40FDE">
          <w:rPr>
            <w:rFonts w:ascii="Times New Roman" w:hAnsi="Times New Roman" w:cs="Times New Roman"/>
            <w:lang w:val="en-GB"/>
          </w:rPr>
          <w:t xml:space="preserve">yet nonetheless </w:t>
        </w:r>
      </w:ins>
      <w:r w:rsidRPr="00C40FDE">
        <w:rPr>
          <w:rFonts w:ascii="Times New Roman" w:hAnsi="Times New Roman" w:cs="Times New Roman"/>
          <w:lang w:val="en-GB"/>
        </w:rPr>
        <w:t xml:space="preserve">useful. </w:t>
      </w:r>
      <w:ins w:id="1240" w:author="Jens Daehner" w:date="2017-01-20T12:14:00Z">
        <w:r w:rsidR="007E424E">
          <w:rPr>
            <w:rFonts w:ascii="Times New Roman" w:hAnsi="Times New Roman" w:cs="Times New Roman"/>
            <w:lang w:val="en-GB"/>
          </w:rPr>
          <w:t>Reading ancient sources is very instructive on the perception of aesthetic evaluation and judg</w:t>
        </w:r>
        <w:del w:id="1241" w:author="Robin" w:date="2017-01-23T15:46:00Z">
          <w:r w:rsidR="007E424E" w:rsidDel="00A765B3">
            <w:rPr>
              <w:rFonts w:ascii="Times New Roman" w:hAnsi="Times New Roman" w:cs="Times New Roman"/>
              <w:lang w:val="en-GB"/>
            </w:rPr>
            <w:delText>e</w:delText>
          </w:r>
        </w:del>
        <w:r w:rsidR="007E424E">
          <w:rPr>
            <w:rFonts w:ascii="Times New Roman" w:hAnsi="Times New Roman" w:cs="Times New Roman"/>
            <w:lang w:val="en-GB"/>
          </w:rPr>
          <w:t xml:space="preserve">ments of ancient art and artists and the modern reception of it in the construction of an art-historical system. In epigram 62 by </w:t>
        </w:r>
        <w:proofErr w:type="spellStart"/>
        <w:r w:rsidR="007E424E">
          <w:rPr>
            <w:rFonts w:ascii="Times New Roman" w:hAnsi="Times New Roman" w:cs="Times New Roman"/>
            <w:lang w:val="en-GB"/>
          </w:rPr>
          <w:t>Pos</w:t>
        </w:r>
      </w:ins>
      <w:ins w:id="1242" w:author="Jens Daehner" w:date="2017-01-20T12:15:00Z">
        <w:r w:rsidR="007E424E">
          <w:rPr>
            <w:rFonts w:ascii="Times New Roman" w:hAnsi="Times New Roman" w:cs="Times New Roman"/>
            <w:lang w:val="en-GB"/>
          </w:rPr>
          <w:t>e</w:t>
        </w:r>
      </w:ins>
      <w:ins w:id="1243" w:author="Jens Daehner" w:date="2017-01-20T12:14:00Z">
        <w:r w:rsidR="007E424E">
          <w:rPr>
            <w:rFonts w:ascii="Times New Roman" w:hAnsi="Times New Roman" w:cs="Times New Roman"/>
            <w:lang w:val="en-GB"/>
          </w:rPr>
          <w:t>idippos</w:t>
        </w:r>
        <w:proofErr w:type="spellEnd"/>
        <w:r w:rsidR="007E424E">
          <w:rPr>
            <w:rFonts w:ascii="Times New Roman" w:hAnsi="Times New Roman" w:cs="Times New Roman"/>
            <w:lang w:val="en-GB"/>
          </w:rPr>
          <w:t xml:space="preserve"> of Pella, for instance, there is no distinction between the late Archaic and Classical periods, between </w:t>
        </w:r>
      </w:ins>
      <w:ins w:id="1244" w:author="Robin" w:date="2017-01-23T15:47:00Z">
        <w:r w:rsidR="00A765B3">
          <w:rPr>
            <w:rFonts w:ascii="Times New Roman" w:hAnsi="Times New Roman" w:cs="Times New Roman"/>
            <w:lang w:val="en-GB"/>
          </w:rPr>
          <w:t>L</w:t>
        </w:r>
      </w:ins>
      <w:ins w:id="1245" w:author="Jens Daehner" w:date="2017-01-20T12:14:00Z">
        <w:del w:id="1246" w:author="Robin" w:date="2017-01-23T15:47:00Z">
          <w:r w:rsidR="007E424E" w:rsidDel="00A765B3">
            <w:rPr>
              <w:rFonts w:ascii="Times New Roman" w:hAnsi="Times New Roman" w:cs="Times New Roman"/>
              <w:lang w:val="en-GB"/>
            </w:rPr>
            <w:delText>l</w:delText>
          </w:r>
        </w:del>
        <w:r w:rsidR="007E424E">
          <w:rPr>
            <w:rFonts w:ascii="Times New Roman" w:hAnsi="Times New Roman" w:cs="Times New Roman"/>
            <w:lang w:val="en-GB"/>
          </w:rPr>
          <w:t>ate Archaic and Classical artists. To him</w:t>
        </w:r>
      </w:ins>
      <w:ins w:id="1247" w:author="Robin" w:date="2017-01-23T15:47:00Z">
        <w:r w:rsidR="00A765B3">
          <w:rPr>
            <w:rFonts w:ascii="Times New Roman" w:hAnsi="Times New Roman" w:cs="Times New Roman"/>
            <w:lang w:val="en-GB"/>
          </w:rPr>
          <w:t>,</w:t>
        </w:r>
      </w:ins>
      <w:ins w:id="1248" w:author="Jens Daehner" w:date="2017-01-20T12:14:00Z">
        <w:r w:rsidR="007E424E">
          <w:rPr>
            <w:rFonts w:ascii="Times New Roman" w:hAnsi="Times New Roman" w:cs="Times New Roman"/>
            <w:lang w:val="en-GB"/>
          </w:rPr>
          <w:t xml:space="preserve"> what </w:t>
        </w:r>
        <w:r w:rsidR="007E424E">
          <w:rPr>
            <w:rFonts w:ascii="Times New Roman" w:hAnsi="Times New Roman" w:cs="Times New Roman"/>
            <w:lang w:val="en-GB"/>
          </w:rPr>
          <w:lastRenderedPageBreak/>
          <w:t>happen</w:t>
        </w:r>
        <w:r w:rsidR="004911E1">
          <w:rPr>
            <w:rFonts w:ascii="Times New Roman" w:hAnsi="Times New Roman" w:cs="Times New Roman"/>
            <w:lang w:val="en-GB"/>
          </w:rPr>
          <w:t xml:space="preserve">ed before </w:t>
        </w:r>
        <w:proofErr w:type="spellStart"/>
        <w:r w:rsidR="004911E1">
          <w:rPr>
            <w:rFonts w:ascii="Times New Roman" w:hAnsi="Times New Roman" w:cs="Times New Roman"/>
            <w:lang w:val="en-GB"/>
          </w:rPr>
          <w:t>Lysippo</w:t>
        </w:r>
        <w:r w:rsidR="007E424E">
          <w:rPr>
            <w:rFonts w:ascii="Times New Roman" w:hAnsi="Times New Roman" w:cs="Times New Roman"/>
            <w:lang w:val="en-GB"/>
          </w:rPr>
          <w:t>s’</w:t>
        </w:r>
      </w:ins>
      <w:ins w:id="1249" w:author="Robin" w:date="2017-01-23T15:47:00Z">
        <w:r w:rsidR="00A765B3">
          <w:rPr>
            <w:rFonts w:ascii="Times New Roman" w:hAnsi="Times New Roman" w:cs="Times New Roman"/>
            <w:lang w:val="en-GB"/>
          </w:rPr>
          <w:t>s</w:t>
        </w:r>
      </w:ins>
      <w:proofErr w:type="spellEnd"/>
      <w:ins w:id="1250" w:author="Jens Daehner" w:date="2017-01-20T12:14:00Z">
        <w:r w:rsidR="007E424E">
          <w:rPr>
            <w:rFonts w:ascii="Times New Roman" w:hAnsi="Times New Roman" w:cs="Times New Roman"/>
            <w:lang w:val="en-GB"/>
          </w:rPr>
          <w:t xml:space="preserve"> activity is considered as an indistinct entity.</w:t>
        </w:r>
        <w:r w:rsidR="007E424E">
          <w:rPr>
            <w:rStyle w:val="EndnoteReference"/>
            <w:rFonts w:ascii="Times New Roman" w:hAnsi="Times New Roman" w:cs="Times New Roman"/>
            <w:lang w:val="en-GB"/>
          </w:rPr>
          <w:endnoteReference w:id="32"/>
        </w:r>
        <w:r w:rsidR="007E424E">
          <w:rPr>
            <w:rFonts w:ascii="Times New Roman" w:hAnsi="Times New Roman" w:cs="Times New Roman"/>
            <w:lang w:val="en-GB"/>
          </w:rPr>
          <w:t xml:space="preserve"> According to Latin literary sources,</w:t>
        </w:r>
        <w:r w:rsidR="007E424E">
          <w:rPr>
            <w:rStyle w:val="EndnoteReference"/>
            <w:rFonts w:ascii="Times New Roman" w:hAnsi="Times New Roman" w:cs="Times New Roman"/>
            <w:lang w:val="en-GB"/>
          </w:rPr>
          <w:endnoteReference w:id="33"/>
        </w:r>
        <w:r w:rsidR="007E424E">
          <w:rPr>
            <w:rFonts w:ascii="Times New Roman" w:hAnsi="Times New Roman" w:cs="Times New Roman"/>
            <w:lang w:val="en-GB"/>
          </w:rPr>
          <w:t xml:space="preserve"> the art of bronze sculpture proceeds through formal steps and advancement, adopting the scale of hardness and beauty: from the most rigid statues by </w:t>
        </w:r>
      </w:ins>
      <w:ins w:id="1263" w:author="Robin" w:date="2017-01-23T15:47:00Z">
        <w:r w:rsidR="00A765B3">
          <w:rPr>
            <w:rFonts w:ascii="Times New Roman" w:hAnsi="Times New Roman" w:cs="Times New Roman"/>
            <w:lang w:val="en-GB"/>
          </w:rPr>
          <w:t>L</w:t>
        </w:r>
      </w:ins>
      <w:ins w:id="1264" w:author="Jens Daehner" w:date="2017-01-20T12:14:00Z">
        <w:del w:id="1265" w:author="Robin" w:date="2017-01-23T15:47:00Z">
          <w:r w:rsidR="007E424E" w:rsidDel="00A765B3">
            <w:rPr>
              <w:rFonts w:ascii="Times New Roman" w:hAnsi="Times New Roman" w:cs="Times New Roman"/>
              <w:lang w:val="en-GB"/>
            </w:rPr>
            <w:delText>l</w:delText>
          </w:r>
        </w:del>
        <w:r w:rsidR="007E424E">
          <w:rPr>
            <w:rFonts w:ascii="Times New Roman" w:hAnsi="Times New Roman" w:cs="Times New Roman"/>
            <w:lang w:val="en-GB"/>
          </w:rPr>
          <w:t>ate Archaic artist</w:t>
        </w:r>
        <w:r w:rsidR="004911E1">
          <w:rPr>
            <w:rFonts w:ascii="Times New Roman" w:hAnsi="Times New Roman" w:cs="Times New Roman"/>
            <w:lang w:val="en-GB"/>
          </w:rPr>
          <w:t xml:space="preserve">s to the less rigid statues by </w:t>
        </w:r>
        <w:proofErr w:type="spellStart"/>
        <w:r w:rsidR="004911E1">
          <w:rPr>
            <w:rFonts w:ascii="Times New Roman" w:hAnsi="Times New Roman" w:cs="Times New Roman"/>
            <w:lang w:val="en-GB"/>
          </w:rPr>
          <w:t>K</w:t>
        </w:r>
        <w:r w:rsidR="007E424E">
          <w:rPr>
            <w:rFonts w:ascii="Times New Roman" w:hAnsi="Times New Roman" w:cs="Times New Roman"/>
            <w:lang w:val="en-GB"/>
          </w:rPr>
          <w:t>alamis</w:t>
        </w:r>
        <w:proofErr w:type="spellEnd"/>
        <w:r w:rsidR="007E424E">
          <w:rPr>
            <w:rFonts w:ascii="Times New Roman" w:hAnsi="Times New Roman" w:cs="Times New Roman"/>
            <w:lang w:val="en-GB"/>
          </w:rPr>
          <w:t xml:space="preserve">, to the beautiful ones by Myron and </w:t>
        </w:r>
      </w:ins>
      <w:r w:rsidR="00A765B3">
        <w:rPr>
          <w:rFonts w:ascii="Times New Roman" w:hAnsi="Times New Roman" w:cs="Times New Roman"/>
          <w:lang w:val="en-GB"/>
        </w:rPr>
        <w:t xml:space="preserve">those </w:t>
      </w:r>
      <w:ins w:id="1266" w:author="Jens Daehner" w:date="2017-01-20T12:14:00Z">
        <w:r w:rsidR="007E424E">
          <w:rPr>
            <w:rFonts w:ascii="Times New Roman" w:hAnsi="Times New Roman" w:cs="Times New Roman"/>
            <w:lang w:val="en-GB"/>
          </w:rPr>
          <w:t xml:space="preserve">more beautiful </w:t>
        </w:r>
      </w:ins>
      <w:r w:rsidR="00A765B3">
        <w:rPr>
          <w:rFonts w:ascii="Times New Roman" w:hAnsi="Times New Roman" w:cs="Times New Roman"/>
          <w:lang w:val="en-GB"/>
        </w:rPr>
        <w:t xml:space="preserve">still </w:t>
      </w:r>
      <w:ins w:id="1267" w:author="Jens Daehner" w:date="2017-01-20T12:14:00Z">
        <w:r w:rsidR="007E424E">
          <w:rPr>
            <w:rFonts w:ascii="Times New Roman" w:hAnsi="Times New Roman" w:cs="Times New Roman"/>
            <w:lang w:val="en-GB"/>
          </w:rPr>
          <w:t xml:space="preserve">by </w:t>
        </w:r>
        <w:proofErr w:type="spellStart"/>
        <w:r w:rsidR="007E424E">
          <w:rPr>
            <w:rFonts w:ascii="Times New Roman" w:hAnsi="Times New Roman" w:cs="Times New Roman"/>
            <w:lang w:val="en-GB"/>
          </w:rPr>
          <w:t>Polykleitos</w:t>
        </w:r>
        <w:proofErr w:type="spellEnd"/>
        <w:r w:rsidR="007E424E" w:rsidRPr="00933915">
          <w:rPr>
            <w:rFonts w:ascii="Times New Roman" w:hAnsi="Times New Roman" w:cs="Times New Roman"/>
            <w:lang w:val="en-GB"/>
          </w:rPr>
          <w:t>.</w:t>
        </w:r>
        <w:r w:rsidR="007E424E">
          <w:rPr>
            <w:rFonts w:ascii="Times New Roman" w:hAnsi="Times New Roman" w:cs="Times New Roman"/>
            <w:lang w:val="en-GB"/>
          </w:rPr>
          <w:t xml:space="preserve"> </w:t>
        </w:r>
        <w:r w:rsidR="007E424E" w:rsidRPr="00933915">
          <w:rPr>
            <w:rFonts w:ascii="Times New Roman" w:hAnsi="Times New Roman" w:cs="Times New Roman"/>
            <w:lang w:val="en-GB"/>
          </w:rPr>
          <w:t>I</w:t>
        </w:r>
        <w:r w:rsidR="007E424E">
          <w:rPr>
            <w:rFonts w:ascii="Times New Roman" w:hAnsi="Times New Roman" w:cs="Times New Roman"/>
            <w:lang w:val="en-GB"/>
          </w:rPr>
          <w:t>n this frame of progress and continuity, i</w:t>
        </w:r>
        <w:r w:rsidR="007E424E" w:rsidRPr="00933915">
          <w:rPr>
            <w:rFonts w:ascii="Times New Roman" w:hAnsi="Times New Roman" w:cs="Times New Roman"/>
            <w:lang w:val="en-GB"/>
          </w:rPr>
          <w:t xml:space="preserve">t must be clear that to the ancients the </w:t>
        </w:r>
      </w:ins>
      <w:ins w:id="1268" w:author="Jens Daehner" w:date="2017-01-20T12:16:00Z">
        <w:r w:rsidR="004911E1">
          <w:rPr>
            <w:rFonts w:ascii="Times New Roman" w:hAnsi="Times New Roman" w:cs="Times New Roman"/>
            <w:lang w:val="en-GB"/>
          </w:rPr>
          <w:t xml:space="preserve">Severe Style as a </w:t>
        </w:r>
      </w:ins>
      <w:ins w:id="1269" w:author="Jens Daehner" w:date="2017-01-20T12:14:00Z">
        <w:r w:rsidR="007E424E">
          <w:rPr>
            <w:rFonts w:ascii="Times New Roman" w:hAnsi="Times New Roman" w:cs="Times New Roman"/>
            <w:lang w:val="en-GB"/>
          </w:rPr>
          <w:t>chron</w:t>
        </w:r>
        <w:r w:rsidR="004911E1">
          <w:rPr>
            <w:rFonts w:ascii="Times New Roman" w:hAnsi="Times New Roman" w:cs="Times New Roman"/>
            <w:lang w:val="en-GB"/>
          </w:rPr>
          <w:t>ological and stylistic category</w:t>
        </w:r>
      </w:ins>
      <w:ins w:id="1270" w:author="Jens Daehner" w:date="2017-01-20T12:17:00Z">
        <w:r w:rsidR="004911E1">
          <w:rPr>
            <w:rFonts w:ascii="Times New Roman" w:hAnsi="Times New Roman" w:cs="Times New Roman"/>
            <w:lang w:val="en-GB"/>
          </w:rPr>
          <w:t xml:space="preserve"> </w:t>
        </w:r>
      </w:ins>
      <w:ins w:id="1271" w:author="Jens Daehner" w:date="2017-01-20T12:14:00Z">
        <w:r w:rsidR="007E424E" w:rsidRPr="00933915">
          <w:rPr>
            <w:rFonts w:ascii="Times New Roman" w:hAnsi="Times New Roman" w:cs="Times New Roman"/>
            <w:lang w:val="en-GB"/>
          </w:rPr>
          <w:t>never existed</w:t>
        </w:r>
        <w:r w:rsidR="004911E1">
          <w:rPr>
            <w:rFonts w:ascii="Times New Roman" w:hAnsi="Times New Roman" w:cs="Times New Roman"/>
            <w:lang w:val="en-GB"/>
          </w:rPr>
          <w:t>.</w:t>
        </w:r>
      </w:ins>
      <w:commentRangeStart w:id="1272"/>
      <w:commentRangeStart w:id="1273"/>
      <w:del w:id="1274" w:author="Robin" w:date="2016-10-31T10:23:00Z">
        <w:r w:rsidRPr="00C40FDE" w:rsidDel="00D5685E">
          <w:rPr>
            <w:rFonts w:ascii="Times New Roman" w:hAnsi="Times New Roman" w:cs="Times New Roman"/>
            <w:lang w:val="en-GB"/>
          </w:rPr>
          <w:delText>It</w:delText>
        </w:r>
      </w:del>
      <w:commentRangeEnd w:id="1272"/>
      <w:r w:rsidR="00D5685E" w:rsidRPr="00C40FDE">
        <w:rPr>
          <w:rStyle w:val="CommentReference"/>
          <w:rFonts w:ascii="Times New Roman" w:hAnsi="Times New Roman" w:cs="Times New Roman"/>
          <w:sz w:val="24"/>
          <w:szCs w:val="24"/>
        </w:rPr>
        <w:commentReference w:id="1272"/>
      </w:r>
      <w:del w:id="1275" w:author="Robin" w:date="2016-10-31T10:23:00Z">
        <w:r w:rsidRPr="00C40FDE" w:rsidDel="00D5685E">
          <w:rPr>
            <w:rFonts w:ascii="Times New Roman" w:hAnsi="Times New Roman" w:cs="Times New Roman"/>
            <w:lang w:val="en-GB"/>
          </w:rPr>
          <w:delText xml:space="preserve"> must be clear that t</w:delText>
        </w:r>
      </w:del>
      <w:del w:id="1276" w:author="Robin" w:date="2016-10-31T10:24:00Z">
        <w:r w:rsidRPr="00C40FDE" w:rsidDel="00D5685E">
          <w:rPr>
            <w:rFonts w:ascii="Times New Roman" w:hAnsi="Times New Roman" w:cs="Times New Roman"/>
            <w:lang w:val="en-GB"/>
          </w:rPr>
          <w:delText xml:space="preserve">o the ancients, and at least to me, the Severe </w:delText>
        </w:r>
        <w:r w:rsidR="006B7F54" w:rsidRPr="00C40FDE" w:rsidDel="00D5685E">
          <w:rPr>
            <w:rFonts w:ascii="Times New Roman" w:hAnsi="Times New Roman" w:cs="Times New Roman"/>
            <w:lang w:val="en-GB"/>
          </w:rPr>
          <w:delText>style</w:delText>
        </w:r>
        <w:r w:rsidRPr="00C40FDE" w:rsidDel="00D5685E">
          <w:rPr>
            <w:rFonts w:ascii="Times New Roman" w:hAnsi="Times New Roman" w:cs="Times New Roman"/>
            <w:lang w:val="en-GB"/>
          </w:rPr>
          <w:delText xml:space="preserve"> </w:delText>
        </w:r>
      </w:del>
      <w:del w:id="1277" w:author="Robin" w:date="2016-10-31T10:23:00Z">
        <w:r w:rsidRPr="00C40FDE" w:rsidDel="00D5685E">
          <w:rPr>
            <w:rFonts w:ascii="Times New Roman" w:hAnsi="Times New Roman" w:cs="Times New Roman"/>
            <w:lang w:val="en-GB"/>
          </w:rPr>
          <w:delText>P</w:delText>
        </w:r>
      </w:del>
      <w:del w:id="1278" w:author="Robin" w:date="2016-10-31T10:24:00Z">
        <w:r w:rsidRPr="00C40FDE" w:rsidDel="00D5685E">
          <w:rPr>
            <w:rFonts w:ascii="Times New Roman" w:hAnsi="Times New Roman" w:cs="Times New Roman"/>
            <w:lang w:val="en-GB"/>
          </w:rPr>
          <w:delText>eriod never existed.</w:delText>
        </w:r>
        <w:commentRangeEnd w:id="1273"/>
        <w:r w:rsidR="00790D68" w:rsidRPr="00C40FDE" w:rsidDel="00D5685E">
          <w:rPr>
            <w:rStyle w:val="CommentReference"/>
            <w:rFonts w:ascii="Times New Roman" w:hAnsi="Times New Roman" w:cs="Times New Roman"/>
            <w:sz w:val="24"/>
            <w:szCs w:val="24"/>
          </w:rPr>
          <w:commentReference w:id="1273"/>
        </w:r>
      </w:del>
    </w:p>
    <w:p w:rsidR="00A765B3" w:rsidRDefault="00A765B3">
      <w:pPr>
        <w:pStyle w:val="NoteLevel11"/>
        <w:numPr>
          <w:ilvl w:val="0"/>
          <w:numId w:val="0"/>
        </w:numPr>
        <w:spacing w:line="360" w:lineRule="auto"/>
        <w:rPr>
          <w:ins w:id="1279" w:author="Robin" w:date="2016-10-31T10:25:00Z"/>
          <w:rFonts w:ascii="Times New Roman" w:hAnsi="Times New Roman" w:cs="Times New Roman"/>
          <w:lang w:val="en-GB"/>
        </w:rPr>
        <w:pPrChange w:id="1280" w:author="Robin" w:date="2016-12-21T11:09:00Z">
          <w:pPr>
            <w:pStyle w:val="NoteLevel11"/>
            <w:spacing w:line="360" w:lineRule="auto"/>
          </w:pPr>
        </w:pPrChange>
      </w:pPr>
    </w:p>
    <w:p w:rsidR="00A765B3" w:rsidRDefault="00D5685E">
      <w:pPr>
        <w:pStyle w:val="NoteLevel11"/>
        <w:numPr>
          <w:ilvl w:val="0"/>
          <w:numId w:val="0"/>
        </w:numPr>
        <w:spacing w:line="360" w:lineRule="auto"/>
        <w:rPr>
          <w:ins w:id="1281" w:author="Robin" w:date="2016-10-31T10:26:00Z"/>
          <w:rFonts w:ascii="Times New Roman" w:hAnsi="Times New Roman" w:cs="Times New Roman"/>
          <w:lang w:val="en-GB"/>
        </w:rPr>
        <w:pPrChange w:id="1282" w:author="Robin" w:date="2016-12-21T11:09:00Z">
          <w:pPr>
            <w:pStyle w:val="NoteLevel11"/>
            <w:spacing w:line="360" w:lineRule="auto"/>
          </w:pPr>
        </w:pPrChange>
      </w:pPr>
      <w:ins w:id="1283" w:author="Robin" w:date="2016-10-31T10:25:00Z">
        <w:r w:rsidRPr="00C40FDE">
          <w:rPr>
            <w:rFonts w:ascii="Times New Roman" w:hAnsi="Times New Roman" w:cs="Times New Roman"/>
            <w:lang w:val="en-GB"/>
          </w:rPr>
          <w:t>[A-head]</w:t>
        </w:r>
      </w:ins>
      <w:ins w:id="1284" w:author="Robin" w:date="2016-10-31T10:26:00Z">
        <w:r w:rsidRPr="00C40FDE">
          <w:rPr>
            <w:rFonts w:ascii="Times New Roman" w:hAnsi="Times New Roman" w:cs="Times New Roman"/>
            <w:lang w:val="en-GB"/>
          </w:rPr>
          <w:t>Acknowledgments</w:t>
        </w:r>
      </w:ins>
    </w:p>
    <w:p w:rsidR="00D5685E" w:rsidRDefault="00D5685E" w:rsidP="000358B1">
      <w:pPr>
        <w:pStyle w:val="NoteLevel11"/>
        <w:numPr>
          <w:ilvl w:val="0"/>
          <w:numId w:val="0"/>
        </w:numPr>
        <w:spacing w:line="360" w:lineRule="auto"/>
        <w:rPr>
          <w:rFonts w:ascii="Times New Roman" w:hAnsi="Times New Roman" w:cs="Times New Roman"/>
        </w:rPr>
      </w:pPr>
      <w:ins w:id="1285" w:author="Robin" w:date="2016-10-31T10:26:00Z">
        <w:r w:rsidRPr="00A765B3">
          <w:rPr>
            <w:rFonts w:ascii="Times New Roman" w:hAnsi="Times New Roman" w:cs="Times New Roman"/>
          </w:rPr>
          <w:t>This paper is part of a wider project on a technical lexicon and art criticism in ancient sources: thanks to a National Research Fund (PRIN 2012), as Principal Investigator I am currently working on a new edition of and commentary on</w:t>
        </w:r>
        <w:del w:id="1286" w:author="Robin" w:date="2016-10-31T10:26:00Z">
          <w:r w:rsidRPr="00A765B3" w:rsidDel="00D5685E">
            <w:rPr>
              <w:rFonts w:ascii="Times New Roman" w:hAnsi="Times New Roman" w:cs="Times New Roman"/>
            </w:rPr>
            <w:delText>f</w:delText>
          </w:r>
        </w:del>
        <w:r w:rsidRPr="00A765B3">
          <w:rPr>
            <w:rFonts w:ascii="Times New Roman" w:hAnsi="Times New Roman" w:cs="Times New Roman"/>
          </w:rPr>
          <w:t xml:space="preserve"> Pliny the Elder’s Books of Art. </w:t>
        </w:r>
      </w:ins>
      <w:ins w:id="1287" w:author="Jens Daehner" w:date="2017-01-20T12:18:00Z">
        <w:r w:rsidR="004911E1" w:rsidRPr="00A765B3">
          <w:rPr>
            <w:rFonts w:ascii="Times New Roman" w:hAnsi="Times New Roman" w:cs="Times New Roman"/>
          </w:rPr>
          <w:t>I am grateful to Jens Daehner for his invaluable comments on the manuscript.</w:t>
        </w:r>
      </w:ins>
    </w:p>
    <w:p w:rsidR="000358B1" w:rsidRDefault="000358B1" w:rsidP="000358B1">
      <w:pPr>
        <w:pStyle w:val="NoteLevel11"/>
        <w:numPr>
          <w:ilvl w:val="0"/>
          <w:numId w:val="0"/>
        </w:numPr>
        <w:spacing w:line="360" w:lineRule="auto"/>
        <w:rPr>
          <w:rFonts w:ascii="Times New Roman" w:hAnsi="Times New Roman" w:cs="Times New Roman"/>
        </w:rPr>
      </w:pPr>
    </w:p>
    <w:p w:rsidR="000358B1" w:rsidRPr="00A765B3" w:rsidDel="007B7232" w:rsidRDefault="000358B1" w:rsidP="000D4225">
      <w:pPr>
        <w:pStyle w:val="EndnoteText"/>
        <w:spacing w:line="360" w:lineRule="auto"/>
        <w:rPr>
          <w:del w:id="1288" w:author="Robin" w:date="2016-12-21T11:12:00Z"/>
          <w:rFonts w:ascii="Times New Roman" w:hAnsi="Times New Roman" w:cs="Times New Roman"/>
        </w:rPr>
      </w:pPr>
    </w:p>
    <w:p w:rsidR="0061575D" w:rsidRPr="0061575D" w:rsidRDefault="004978F6" w:rsidP="000358B1">
      <w:pPr>
        <w:pStyle w:val="NoteLevel11"/>
        <w:numPr>
          <w:ilvl w:val="0"/>
          <w:numId w:val="0"/>
        </w:numPr>
        <w:spacing w:line="360" w:lineRule="auto"/>
        <w:rPr>
          <w:ins w:id="1289" w:author="Robin" w:date="2016-12-21T11:16:00Z"/>
          <w:rFonts w:ascii="Times New Roman" w:hAnsi="Times New Roman" w:cs="Times New Roman"/>
          <w:color w:val="FF0000"/>
          <w:lang w:val="en-GB"/>
          <w:rPrChange w:id="1290" w:author="Robin" w:date="2016-12-21T11:16:00Z">
            <w:rPr>
              <w:ins w:id="1291" w:author="Robin" w:date="2016-12-21T11:16:00Z"/>
              <w:rFonts w:ascii="Times New Roman" w:hAnsi="Times New Roman" w:cs="Times New Roman"/>
            </w:rPr>
          </w:rPrChange>
        </w:rPr>
      </w:pPr>
      <w:r w:rsidRPr="004978F6">
        <w:rPr>
          <w:rFonts w:ascii="Times New Roman" w:hAnsi="Times New Roman" w:cs="Times New Roman"/>
          <w:rPrChange w:id="1292" w:author="Robin" w:date="2016-12-21T11:16:00Z">
            <w:rPr/>
          </w:rPrChange>
        </w:rPr>
        <w:t>[</w:t>
      </w:r>
      <w:del w:id="1293" w:author="Robin" w:date="2016-12-21T11:12:00Z">
        <w:r w:rsidRPr="004978F6">
          <w:rPr>
            <w:rFonts w:ascii="Times New Roman" w:hAnsi="Times New Roman" w:cs="Times New Roman"/>
            <w:rPrChange w:id="1294" w:author="Robin" w:date="2016-12-21T11:16:00Z">
              <w:rPr/>
            </w:rPrChange>
          </w:rPr>
          <w:delText xml:space="preserve">bibliography </w:delText>
        </w:r>
      </w:del>
      <w:ins w:id="1295" w:author="Robin" w:date="2016-12-21T11:12:00Z">
        <w:r w:rsidRPr="004978F6">
          <w:rPr>
            <w:rFonts w:ascii="Times New Roman" w:hAnsi="Times New Roman" w:cs="Times New Roman"/>
            <w:rPrChange w:id="1296" w:author="Robin" w:date="2016-12-21T11:16:00Z">
              <w:rPr/>
            </w:rPrChange>
          </w:rPr>
          <w:t>A-</w:t>
        </w:r>
      </w:ins>
      <w:r w:rsidRPr="004978F6">
        <w:rPr>
          <w:rFonts w:ascii="Times New Roman" w:hAnsi="Times New Roman" w:cs="Times New Roman"/>
          <w:rPrChange w:id="1297" w:author="Robin" w:date="2016-12-21T11:16:00Z">
            <w:rPr/>
          </w:rPrChange>
        </w:rPr>
        <w:t>head]</w:t>
      </w:r>
      <w:ins w:id="1298" w:author="Robin" w:date="2016-12-21T11:15:00Z">
        <w:r w:rsidR="0061575D" w:rsidRPr="0061575D">
          <w:rPr>
            <w:rFonts w:ascii="Times New Roman" w:hAnsi="Times New Roman" w:cs="Times New Roman"/>
          </w:rPr>
          <w:t xml:space="preserve"> </w:t>
        </w:r>
      </w:ins>
      <w:ins w:id="1299" w:author="Robin" w:date="2016-12-21T11:16:00Z">
        <w:r w:rsidR="0061575D">
          <w:rPr>
            <w:rFonts w:ascii="Times New Roman" w:hAnsi="Times New Roman" w:cs="Times New Roman"/>
          </w:rPr>
          <w:t>Bibliography</w:t>
        </w:r>
      </w:ins>
    </w:p>
    <w:p w:rsidR="0061575D" w:rsidRPr="007B7232" w:rsidRDefault="0061575D" w:rsidP="0061575D">
      <w:pPr>
        <w:pStyle w:val="NoteLevel11"/>
        <w:spacing w:line="360" w:lineRule="auto"/>
        <w:rPr>
          <w:ins w:id="1300" w:author="Robin" w:date="2016-12-21T11:15:00Z"/>
          <w:rFonts w:ascii="Times New Roman" w:hAnsi="Times New Roman" w:cs="Times New Roman"/>
          <w:color w:val="FF0000"/>
          <w:lang w:val="en-GB"/>
        </w:rPr>
      </w:pPr>
      <w:ins w:id="1301" w:author="Robin" w:date="2016-12-21T11:15:00Z">
        <w:r w:rsidRPr="007B7232">
          <w:rPr>
            <w:rFonts w:ascii="Times New Roman" w:hAnsi="Times New Roman" w:cs="Times New Roman"/>
          </w:rPr>
          <w:t xml:space="preserve">[bibliography] </w:t>
        </w:r>
      </w:ins>
    </w:p>
    <w:p w:rsidR="0061575D" w:rsidRPr="00C40FDE" w:rsidRDefault="0061575D" w:rsidP="0061575D">
      <w:pPr>
        <w:pStyle w:val="NoteLevel11"/>
        <w:spacing w:line="360" w:lineRule="auto"/>
        <w:rPr>
          <w:ins w:id="1302" w:author="Robin" w:date="2016-12-21T11:15:00Z"/>
          <w:rFonts w:ascii="Times New Roman" w:hAnsi="Times New Roman" w:cs="Times New Roman"/>
          <w:color w:val="FF0000"/>
          <w:lang w:val="en-GB"/>
        </w:rPr>
      </w:pPr>
      <w:proofErr w:type="spellStart"/>
      <w:ins w:id="1303" w:author="Robin" w:date="2016-12-21T11:15:00Z">
        <w:r w:rsidRPr="00C40FDE">
          <w:rPr>
            <w:rFonts w:ascii="Times New Roman" w:hAnsi="Times New Roman" w:cs="Times New Roman"/>
          </w:rPr>
          <w:t>Adornato</w:t>
        </w:r>
        <w:proofErr w:type="spellEnd"/>
        <w:r w:rsidRPr="00C40FDE">
          <w:rPr>
            <w:rFonts w:ascii="Times New Roman" w:hAnsi="Times New Roman" w:cs="Times New Roman"/>
          </w:rPr>
          <w:t xml:space="preserve"> 2008</w:t>
        </w:r>
      </w:ins>
    </w:p>
    <w:p w:rsidR="0061575D" w:rsidRPr="00C40FDE" w:rsidRDefault="0061575D" w:rsidP="0061575D">
      <w:pPr>
        <w:pStyle w:val="NoteLevel11"/>
        <w:spacing w:line="360" w:lineRule="auto"/>
        <w:rPr>
          <w:ins w:id="1304" w:author="Robin" w:date="2016-12-21T11:15:00Z"/>
          <w:rFonts w:ascii="Times New Roman" w:hAnsi="Times New Roman" w:cs="Times New Roman"/>
          <w:color w:val="FF0000"/>
          <w:lang w:val="en-GB"/>
        </w:rPr>
      </w:pPr>
      <w:proofErr w:type="spellStart"/>
      <w:ins w:id="1305" w:author="Robin" w:date="2016-12-21T11:15:00Z">
        <w:r w:rsidRPr="00C40FDE">
          <w:rPr>
            <w:rFonts w:ascii="Times New Roman" w:hAnsi="Times New Roman" w:cs="Times New Roman"/>
          </w:rPr>
          <w:t>Adornato</w:t>
        </w:r>
        <w:proofErr w:type="spellEnd"/>
        <w:r w:rsidRPr="00C40FDE">
          <w:rPr>
            <w:rFonts w:ascii="Times New Roman" w:hAnsi="Times New Roman" w:cs="Times New Roman"/>
          </w:rPr>
          <w:t>, G. 2008. “</w:t>
        </w:r>
        <w:r w:rsidRPr="00C40FDE">
          <w:rPr>
            <w:rFonts w:ascii="Times New Roman" w:hAnsi="Times New Roman" w:cs="Times New Roman"/>
            <w:lang w:val="en-GB"/>
          </w:rPr>
          <w:t xml:space="preserve">Delphic Enigmas? The </w:t>
        </w:r>
        <w:proofErr w:type="spellStart"/>
        <w:r w:rsidRPr="00C40FDE">
          <w:rPr>
            <w:rFonts w:ascii="Times New Roman" w:hAnsi="Times New Roman" w:cs="Times New Roman"/>
          </w:rPr>
          <w:t>Γέλας</w:t>
        </w:r>
        <w:proofErr w:type="spellEnd"/>
        <w:r w:rsidRPr="00C40FDE">
          <w:rPr>
            <w:rFonts w:ascii="Times New Roman" w:hAnsi="Times New Roman" w:cs="Times New Roman"/>
          </w:rPr>
          <w:t xml:space="preserve"> </w:t>
        </w:r>
        <w:proofErr w:type="spellStart"/>
        <w:r w:rsidRPr="00C40FDE">
          <w:rPr>
            <w:rFonts w:ascii="Times New Roman" w:hAnsi="Times New Roman" w:cs="Times New Roman"/>
          </w:rPr>
          <w:t>ἀνάσσων</w:t>
        </w:r>
        <w:proofErr w:type="spellEnd"/>
        <w:r w:rsidRPr="00C40FDE">
          <w:rPr>
            <w:rFonts w:ascii="Times New Roman" w:hAnsi="Times New Roman" w:cs="Times New Roman"/>
            <w:lang w:val="en-GB"/>
          </w:rPr>
          <w:t xml:space="preserve">, </w:t>
        </w:r>
        <w:proofErr w:type="spellStart"/>
        <w:r w:rsidRPr="00C40FDE">
          <w:rPr>
            <w:rFonts w:ascii="Times New Roman" w:hAnsi="Times New Roman" w:cs="Times New Roman"/>
            <w:lang w:val="en-GB"/>
          </w:rPr>
          <w:t>Polyzalos</w:t>
        </w:r>
        <w:proofErr w:type="spellEnd"/>
        <w:r w:rsidRPr="00C40FDE">
          <w:rPr>
            <w:rFonts w:ascii="Times New Roman" w:hAnsi="Times New Roman" w:cs="Times New Roman"/>
            <w:lang w:val="en-GB"/>
          </w:rPr>
          <w:t xml:space="preserve"> and the Charioteer statue</w:t>
        </w:r>
        <w:r w:rsidRPr="00C40FDE">
          <w:rPr>
            <w:rFonts w:ascii="Times New Roman" w:hAnsi="Times New Roman" w:cs="Times New Roman"/>
            <w:color w:val="FF0000"/>
            <w:lang w:val="en-GB"/>
          </w:rPr>
          <w:t>.</w:t>
        </w:r>
        <w:r w:rsidRPr="00C40FDE">
          <w:rPr>
            <w:rFonts w:ascii="Times New Roman" w:hAnsi="Times New Roman" w:cs="Times New Roman"/>
            <w:lang w:val="en-GB"/>
          </w:rPr>
          <w:t xml:space="preserve">” </w:t>
        </w:r>
        <w:r w:rsidRPr="00C40FDE">
          <w:rPr>
            <w:rFonts w:ascii="Times New Roman" w:hAnsi="Times New Roman" w:cs="Times New Roman"/>
            <w:i/>
            <w:lang w:val="en-GB"/>
          </w:rPr>
          <w:t>AJA</w:t>
        </w:r>
        <w:r w:rsidRPr="00C40FDE">
          <w:rPr>
            <w:rFonts w:ascii="Times New Roman" w:hAnsi="Times New Roman" w:cs="Times New Roman"/>
            <w:lang w:val="en-GB"/>
          </w:rPr>
          <w:t xml:space="preserve"> 112:</w:t>
        </w:r>
      </w:ins>
      <w:ins w:id="1306" w:author="Robin" w:date="2016-12-21T11:16:00Z">
        <w:r>
          <w:rPr>
            <w:rFonts w:ascii="Times New Roman" w:hAnsi="Times New Roman" w:cs="Times New Roman"/>
            <w:lang w:val="en-GB"/>
          </w:rPr>
          <w:t xml:space="preserve"> </w:t>
        </w:r>
      </w:ins>
      <w:ins w:id="1307" w:author="Robin" w:date="2016-12-21T11:15:00Z">
        <w:r w:rsidRPr="00C40FDE">
          <w:rPr>
            <w:rFonts w:ascii="Times New Roman" w:hAnsi="Times New Roman" w:cs="Times New Roman"/>
            <w:lang w:val="en-GB"/>
          </w:rPr>
          <w:t>29–55.</w:t>
        </w:r>
      </w:ins>
    </w:p>
    <w:p w:rsidR="00A765B3" w:rsidRDefault="00A765B3">
      <w:pPr>
        <w:pStyle w:val="NoteLevel11"/>
        <w:numPr>
          <w:ilvl w:val="0"/>
          <w:numId w:val="0"/>
        </w:numPr>
        <w:spacing w:line="360" w:lineRule="auto"/>
        <w:rPr>
          <w:ins w:id="1308" w:author="Jens Daehner" w:date="2017-01-20T12:20:00Z"/>
          <w:rFonts w:ascii="Times New Roman" w:hAnsi="Times New Roman" w:cs="Times New Roman"/>
        </w:rPr>
        <w:pPrChange w:id="1309" w:author="Jens Daehner" w:date="2017-01-20T12:20:00Z">
          <w:pPr>
            <w:spacing w:line="480" w:lineRule="auto"/>
          </w:pPr>
        </w:pPrChange>
      </w:pPr>
    </w:p>
    <w:p w:rsidR="00A765B3" w:rsidRDefault="004911E1">
      <w:pPr>
        <w:pStyle w:val="NoteLevel11"/>
        <w:numPr>
          <w:ilvl w:val="0"/>
          <w:numId w:val="0"/>
        </w:numPr>
        <w:spacing w:line="360" w:lineRule="auto"/>
        <w:rPr>
          <w:ins w:id="1310" w:author="Jens Daehner" w:date="2017-01-20T12:20:00Z"/>
          <w:rFonts w:ascii="Times New Roman" w:hAnsi="Times New Roman" w:cs="Times New Roman"/>
          <w:rPrChange w:id="1311" w:author="Jens Daehner" w:date="2017-01-20T12:20:00Z">
            <w:rPr>
              <w:ins w:id="1312" w:author="Jens Daehner" w:date="2017-01-20T12:20:00Z"/>
              <w:color w:val="FF0000"/>
              <w:lang w:val="en-GB"/>
            </w:rPr>
          </w:rPrChange>
        </w:rPr>
        <w:pPrChange w:id="1313" w:author="Jens Daehner" w:date="2017-01-20T12:20:00Z">
          <w:pPr>
            <w:spacing w:line="480" w:lineRule="auto"/>
          </w:pPr>
        </w:pPrChange>
      </w:pPr>
      <w:proofErr w:type="spellStart"/>
      <w:ins w:id="1314" w:author="Jens Daehner" w:date="2017-01-20T12:20:00Z">
        <w:r>
          <w:rPr>
            <w:rFonts w:ascii="Times New Roman" w:hAnsi="Times New Roman" w:cs="Times New Roman"/>
          </w:rPr>
          <w:t>Adornato</w:t>
        </w:r>
        <w:proofErr w:type="spellEnd"/>
        <w:r>
          <w:rPr>
            <w:rFonts w:ascii="Times New Roman" w:hAnsi="Times New Roman" w:cs="Times New Roman"/>
          </w:rPr>
          <w:t xml:space="preserve"> 2010</w:t>
        </w:r>
      </w:ins>
    </w:p>
    <w:p w:rsidR="00A765B3" w:rsidRDefault="004978F6">
      <w:pPr>
        <w:pStyle w:val="NoteLevel11"/>
        <w:spacing w:line="360" w:lineRule="auto"/>
        <w:rPr>
          <w:ins w:id="1315" w:author="Jens Daehner" w:date="2017-01-20T12:19:00Z"/>
          <w:rFonts w:ascii="Times New Roman" w:hAnsi="Times New Roman" w:cs="Times New Roman"/>
          <w:rPrChange w:id="1316" w:author="Jens Daehner" w:date="2017-01-20T12:20:00Z">
            <w:rPr>
              <w:ins w:id="1317" w:author="Jens Daehner" w:date="2017-01-20T12:19:00Z"/>
              <w:color w:val="FF0000"/>
              <w:lang w:val="en-GB"/>
            </w:rPr>
          </w:rPrChange>
        </w:rPr>
        <w:pPrChange w:id="1318" w:author="Jens Daehner" w:date="2017-01-20T12:20:00Z">
          <w:pPr>
            <w:spacing w:line="480" w:lineRule="auto"/>
          </w:pPr>
        </w:pPrChange>
      </w:pPr>
      <w:proofErr w:type="spellStart"/>
      <w:ins w:id="1319" w:author="Jens Daehner" w:date="2017-01-20T12:19:00Z">
        <w:r w:rsidRPr="004978F6">
          <w:rPr>
            <w:rFonts w:ascii="Times New Roman" w:hAnsi="Times New Roman" w:cs="Times New Roman"/>
            <w:rPrChange w:id="1320" w:author="Jens Daehner" w:date="2017-01-20T12:20:00Z">
              <w:rPr>
                <w:color w:val="FF0000"/>
                <w:lang w:val="en-GB"/>
              </w:rPr>
            </w:rPrChange>
          </w:rPr>
          <w:t>Adornato</w:t>
        </w:r>
        <w:proofErr w:type="spellEnd"/>
        <w:r w:rsidRPr="004978F6">
          <w:rPr>
            <w:rFonts w:ascii="Times New Roman" w:hAnsi="Times New Roman" w:cs="Times New Roman"/>
            <w:rPrChange w:id="1321" w:author="Jens Daehner" w:date="2017-01-20T12:20:00Z">
              <w:rPr>
                <w:color w:val="FF0000"/>
                <w:lang w:val="en-GB"/>
              </w:rPr>
            </w:rPrChange>
          </w:rPr>
          <w:t>, G. 2010. “</w:t>
        </w:r>
        <w:proofErr w:type="spellStart"/>
        <w:r w:rsidRPr="004978F6">
          <w:rPr>
            <w:rFonts w:ascii="Times New Roman" w:hAnsi="Times New Roman" w:cs="Times New Roman"/>
            <w:rPrChange w:id="1322" w:author="Jens Daehner" w:date="2017-01-20T12:20:00Z">
              <w:rPr>
                <w:color w:val="FF0000"/>
                <w:lang w:val="en-GB"/>
              </w:rPr>
            </w:rPrChange>
          </w:rPr>
          <w:t>Bildhauerschulen</w:t>
        </w:r>
        <w:proofErr w:type="spellEnd"/>
        <w:r w:rsidRPr="004978F6">
          <w:rPr>
            <w:rFonts w:ascii="Times New Roman" w:hAnsi="Times New Roman" w:cs="Times New Roman"/>
            <w:rPrChange w:id="1323" w:author="Jens Daehner" w:date="2017-01-20T12:20:00Z">
              <w:rPr>
                <w:color w:val="FF0000"/>
                <w:lang w:val="en-GB"/>
              </w:rPr>
            </w:rPrChange>
          </w:rPr>
          <w:t xml:space="preserve">: un </w:t>
        </w:r>
        <w:proofErr w:type="spellStart"/>
        <w:r w:rsidRPr="004978F6">
          <w:rPr>
            <w:rFonts w:ascii="Times New Roman" w:hAnsi="Times New Roman" w:cs="Times New Roman"/>
            <w:rPrChange w:id="1324" w:author="Jens Daehner" w:date="2017-01-20T12:20:00Z">
              <w:rPr>
                <w:color w:val="FF0000"/>
                <w:lang w:val="en-GB"/>
              </w:rPr>
            </w:rPrChange>
          </w:rPr>
          <w:t>approccio</w:t>
        </w:r>
        <w:proofErr w:type="spellEnd"/>
        <w:r w:rsidRPr="004978F6">
          <w:rPr>
            <w:rFonts w:ascii="Times New Roman" w:hAnsi="Times New Roman" w:cs="Times New Roman"/>
            <w:rPrChange w:id="1325" w:author="Jens Daehner" w:date="2017-01-20T12:20:00Z">
              <w:rPr>
                <w:color w:val="FF0000"/>
                <w:lang w:val="en-GB"/>
              </w:rPr>
            </w:rPrChange>
          </w:rPr>
          <w:t xml:space="preserve">.” In </w:t>
        </w:r>
        <w:proofErr w:type="spellStart"/>
        <w:r w:rsidRPr="004978F6">
          <w:rPr>
            <w:rFonts w:ascii="Times New Roman" w:hAnsi="Times New Roman" w:cs="Times New Roman"/>
            <w:i/>
            <w:rPrChange w:id="1326" w:author="Jens Daehner" w:date="2017-01-20T12:20:00Z">
              <w:rPr>
                <w:i/>
                <w:color w:val="FF0000"/>
                <w:lang w:val="en-GB"/>
              </w:rPr>
            </w:rPrChange>
          </w:rPr>
          <w:t>Scolpire</w:t>
        </w:r>
        <w:proofErr w:type="spellEnd"/>
        <w:r w:rsidRPr="004978F6">
          <w:rPr>
            <w:rFonts w:ascii="Times New Roman" w:hAnsi="Times New Roman" w:cs="Times New Roman"/>
            <w:i/>
            <w:rPrChange w:id="1327" w:author="Jens Daehner" w:date="2017-01-20T12:20:00Z">
              <w:rPr>
                <w:i/>
                <w:color w:val="FF0000"/>
                <w:lang w:val="en-GB"/>
              </w:rPr>
            </w:rPrChange>
          </w:rPr>
          <w:t xml:space="preserve"> </w:t>
        </w:r>
        <w:proofErr w:type="spellStart"/>
        <w:r w:rsidRPr="004978F6">
          <w:rPr>
            <w:rFonts w:ascii="Times New Roman" w:hAnsi="Times New Roman" w:cs="Times New Roman"/>
            <w:i/>
            <w:rPrChange w:id="1328" w:author="Jens Daehner" w:date="2017-01-20T12:20:00Z">
              <w:rPr>
                <w:i/>
                <w:color w:val="FF0000"/>
                <w:lang w:val="en-GB"/>
              </w:rPr>
            </w:rPrChange>
          </w:rPr>
          <w:t>il</w:t>
        </w:r>
        <w:proofErr w:type="spellEnd"/>
        <w:r w:rsidRPr="004978F6">
          <w:rPr>
            <w:rFonts w:ascii="Times New Roman" w:hAnsi="Times New Roman" w:cs="Times New Roman"/>
            <w:i/>
            <w:rPrChange w:id="1329" w:author="Jens Daehner" w:date="2017-01-20T12:20:00Z">
              <w:rPr>
                <w:i/>
                <w:color w:val="FF0000"/>
                <w:lang w:val="en-GB"/>
              </w:rPr>
            </w:rPrChange>
          </w:rPr>
          <w:t xml:space="preserve"> </w:t>
        </w:r>
        <w:proofErr w:type="spellStart"/>
        <w:r w:rsidRPr="004978F6">
          <w:rPr>
            <w:rFonts w:ascii="Times New Roman" w:hAnsi="Times New Roman" w:cs="Times New Roman"/>
            <w:i/>
            <w:rPrChange w:id="1330" w:author="Jens Daehner" w:date="2017-01-20T12:20:00Z">
              <w:rPr>
                <w:i/>
                <w:color w:val="FF0000"/>
                <w:lang w:val="en-GB"/>
              </w:rPr>
            </w:rPrChange>
          </w:rPr>
          <w:t>marmo</w:t>
        </w:r>
      </w:ins>
      <w:proofErr w:type="spellEnd"/>
      <w:r w:rsidR="00A765B3">
        <w:rPr>
          <w:rFonts w:ascii="Times New Roman" w:hAnsi="Times New Roman" w:cs="Times New Roman"/>
          <w:i/>
        </w:rPr>
        <w:t>:</w:t>
      </w:r>
      <w:ins w:id="1331" w:author="Jens Daehner" w:date="2017-01-20T12:19:00Z">
        <w:r w:rsidRPr="004978F6">
          <w:rPr>
            <w:rFonts w:ascii="Times New Roman" w:hAnsi="Times New Roman" w:cs="Times New Roman"/>
            <w:i/>
            <w:rPrChange w:id="1332" w:author="Jens Daehner" w:date="2017-01-20T12:20:00Z">
              <w:rPr>
                <w:i/>
                <w:color w:val="FF0000"/>
                <w:lang w:val="en-GB"/>
              </w:rPr>
            </w:rPrChange>
          </w:rPr>
          <w:t xml:space="preserve"> </w:t>
        </w:r>
        <w:proofErr w:type="spellStart"/>
        <w:r w:rsidRPr="004978F6">
          <w:rPr>
            <w:rFonts w:ascii="Times New Roman" w:hAnsi="Times New Roman" w:cs="Times New Roman"/>
            <w:i/>
            <w:rPrChange w:id="1333" w:author="Jens Daehner" w:date="2017-01-20T12:20:00Z">
              <w:rPr>
                <w:i/>
                <w:color w:val="FF0000"/>
                <w:lang w:val="en-GB"/>
              </w:rPr>
            </w:rPrChange>
          </w:rPr>
          <w:t>Importazioni</w:t>
        </w:r>
        <w:proofErr w:type="spellEnd"/>
        <w:r w:rsidRPr="004978F6">
          <w:rPr>
            <w:rFonts w:ascii="Times New Roman" w:hAnsi="Times New Roman" w:cs="Times New Roman"/>
            <w:i/>
            <w:rPrChange w:id="1334" w:author="Jens Daehner" w:date="2017-01-20T12:20:00Z">
              <w:rPr>
                <w:i/>
                <w:color w:val="FF0000"/>
                <w:lang w:val="en-GB"/>
              </w:rPr>
            </w:rPrChange>
          </w:rPr>
          <w:t xml:space="preserve">, </w:t>
        </w:r>
        <w:proofErr w:type="spellStart"/>
        <w:r w:rsidRPr="004978F6">
          <w:rPr>
            <w:rFonts w:ascii="Times New Roman" w:hAnsi="Times New Roman" w:cs="Times New Roman"/>
            <w:i/>
            <w:rPrChange w:id="1335" w:author="Jens Daehner" w:date="2017-01-20T12:20:00Z">
              <w:rPr>
                <w:i/>
                <w:color w:val="FF0000"/>
                <w:lang w:val="en-GB"/>
              </w:rPr>
            </w:rPrChange>
          </w:rPr>
          <w:t>artisti</w:t>
        </w:r>
        <w:proofErr w:type="spellEnd"/>
        <w:r w:rsidRPr="004978F6">
          <w:rPr>
            <w:rFonts w:ascii="Times New Roman" w:hAnsi="Times New Roman" w:cs="Times New Roman"/>
            <w:i/>
            <w:rPrChange w:id="1336" w:author="Jens Daehner" w:date="2017-01-20T12:20:00Z">
              <w:rPr>
                <w:i/>
                <w:color w:val="FF0000"/>
                <w:lang w:val="en-GB"/>
              </w:rPr>
            </w:rPrChange>
          </w:rPr>
          <w:t xml:space="preserve"> </w:t>
        </w:r>
        <w:proofErr w:type="spellStart"/>
        <w:r w:rsidRPr="004978F6">
          <w:rPr>
            <w:rFonts w:ascii="Times New Roman" w:hAnsi="Times New Roman" w:cs="Times New Roman"/>
            <w:i/>
            <w:rPrChange w:id="1337" w:author="Jens Daehner" w:date="2017-01-20T12:20:00Z">
              <w:rPr>
                <w:i/>
                <w:color w:val="FF0000"/>
                <w:lang w:val="en-GB"/>
              </w:rPr>
            </w:rPrChange>
          </w:rPr>
          <w:t>itineranti</w:t>
        </w:r>
        <w:proofErr w:type="spellEnd"/>
        <w:r w:rsidRPr="004978F6">
          <w:rPr>
            <w:rFonts w:ascii="Times New Roman" w:hAnsi="Times New Roman" w:cs="Times New Roman"/>
            <w:i/>
            <w:rPrChange w:id="1338" w:author="Jens Daehner" w:date="2017-01-20T12:20:00Z">
              <w:rPr>
                <w:i/>
                <w:color w:val="FF0000"/>
                <w:lang w:val="en-GB"/>
              </w:rPr>
            </w:rPrChange>
          </w:rPr>
          <w:t xml:space="preserve">, </w:t>
        </w:r>
        <w:proofErr w:type="spellStart"/>
        <w:r w:rsidRPr="004978F6">
          <w:rPr>
            <w:rFonts w:ascii="Times New Roman" w:hAnsi="Times New Roman" w:cs="Times New Roman"/>
            <w:i/>
            <w:rPrChange w:id="1339" w:author="Jens Daehner" w:date="2017-01-20T12:20:00Z">
              <w:rPr>
                <w:i/>
                <w:color w:val="FF0000"/>
                <w:lang w:val="en-GB"/>
              </w:rPr>
            </w:rPrChange>
          </w:rPr>
          <w:t>scuole</w:t>
        </w:r>
        <w:proofErr w:type="spellEnd"/>
        <w:r w:rsidRPr="004978F6">
          <w:rPr>
            <w:rFonts w:ascii="Times New Roman" w:hAnsi="Times New Roman" w:cs="Times New Roman"/>
            <w:i/>
            <w:rPrChange w:id="1340" w:author="Jens Daehner" w:date="2017-01-20T12:20:00Z">
              <w:rPr>
                <w:i/>
                <w:color w:val="FF0000"/>
                <w:lang w:val="en-GB"/>
              </w:rPr>
            </w:rPrChange>
          </w:rPr>
          <w:t xml:space="preserve"> </w:t>
        </w:r>
        <w:proofErr w:type="spellStart"/>
        <w:r w:rsidRPr="004978F6">
          <w:rPr>
            <w:rFonts w:ascii="Times New Roman" w:hAnsi="Times New Roman" w:cs="Times New Roman"/>
            <w:i/>
            <w:rPrChange w:id="1341" w:author="Jens Daehner" w:date="2017-01-20T12:20:00Z">
              <w:rPr>
                <w:i/>
                <w:color w:val="FF0000"/>
                <w:lang w:val="en-GB"/>
              </w:rPr>
            </w:rPrChange>
          </w:rPr>
          <w:t>artistiche</w:t>
        </w:r>
        <w:proofErr w:type="spellEnd"/>
        <w:r w:rsidRPr="004978F6">
          <w:rPr>
            <w:rFonts w:ascii="Times New Roman" w:hAnsi="Times New Roman" w:cs="Times New Roman"/>
            <w:i/>
            <w:rPrChange w:id="1342" w:author="Jens Daehner" w:date="2017-01-20T12:20:00Z">
              <w:rPr>
                <w:i/>
                <w:color w:val="FF0000"/>
                <w:lang w:val="en-GB"/>
              </w:rPr>
            </w:rPrChange>
          </w:rPr>
          <w:t xml:space="preserve"> </w:t>
        </w:r>
        <w:proofErr w:type="spellStart"/>
        <w:r w:rsidRPr="004978F6">
          <w:rPr>
            <w:rFonts w:ascii="Times New Roman" w:hAnsi="Times New Roman" w:cs="Times New Roman"/>
            <w:i/>
            <w:rPrChange w:id="1343" w:author="Jens Daehner" w:date="2017-01-20T12:20:00Z">
              <w:rPr>
                <w:i/>
                <w:color w:val="FF0000"/>
                <w:lang w:val="en-GB"/>
              </w:rPr>
            </w:rPrChange>
          </w:rPr>
          <w:t>nel</w:t>
        </w:r>
        <w:proofErr w:type="spellEnd"/>
        <w:r w:rsidRPr="004978F6">
          <w:rPr>
            <w:rFonts w:ascii="Times New Roman" w:hAnsi="Times New Roman" w:cs="Times New Roman"/>
            <w:i/>
            <w:rPrChange w:id="1344" w:author="Jens Daehner" w:date="2017-01-20T12:20:00Z">
              <w:rPr>
                <w:i/>
                <w:color w:val="FF0000"/>
                <w:lang w:val="en-GB"/>
              </w:rPr>
            </w:rPrChange>
          </w:rPr>
          <w:t xml:space="preserve"> </w:t>
        </w:r>
        <w:proofErr w:type="spellStart"/>
        <w:r w:rsidRPr="004978F6">
          <w:rPr>
            <w:rFonts w:ascii="Times New Roman" w:hAnsi="Times New Roman" w:cs="Times New Roman"/>
            <w:i/>
            <w:rPrChange w:id="1345" w:author="Jens Daehner" w:date="2017-01-20T12:20:00Z">
              <w:rPr>
                <w:i/>
                <w:color w:val="FF0000"/>
                <w:lang w:val="en-GB"/>
              </w:rPr>
            </w:rPrChange>
          </w:rPr>
          <w:t>Mediterraneo</w:t>
        </w:r>
        <w:proofErr w:type="spellEnd"/>
        <w:r w:rsidRPr="004978F6">
          <w:rPr>
            <w:rFonts w:ascii="Times New Roman" w:hAnsi="Times New Roman" w:cs="Times New Roman"/>
            <w:i/>
            <w:rPrChange w:id="1346" w:author="Jens Daehner" w:date="2017-01-20T12:20:00Z">
              <w:rPr>
                <w:i/>
                <w:color w:val="FF0000"/>
                <w:lang w:val="en-GB"/>
              </w:rPr>
            </w:rPrChange>
          </w:rPr>
          <w:t xml:space="preserve"> antico</w:t>
        </w:r>
        <w:r w:rsidR="004911E1" w:rsidRPr="004911E1">
          <w:rPr>
            <w:rFonts w:ascii="Times New Roman" w:hAnsi="Times New Roman" w:cs="Times New Roman"/>
          </w:rPr>
          <w:t>, ed</w:t>
        </w:r>
      </w:ins>
      <w:r w:rsidR="00A765B3">
        <w:rPr>
          <w:rFonts w:ascii="Times New Roman" w:hAnsi="Times New Roman" w:cs="Times New Roman"/>
        </w:rPr>
        <w:t>.</w:t>
      </w:r>
      <w:ins w:id="1347" w:author="Jens Daehner" w:date="2017-01-20T12:19:00Z">
        <w:r w:rsidR="004911E1" w:rsidRPr="004911E1">
          <w:rPr>
            <w:rFonts w:ascii="Times New Roman" w:hAnsi="Times New Roman" w:cs="Times New Roman"/>
          </w:rPr>
          <w:t xml:space="preserve"> G. </w:t>
        </w:r>
        <w:proofErr w:type="spellStart"/>
        <w:r w:rsidR="004911E1" w:rsidRPr="004911E1">
          <w:rPr>
            <w:rFonts w:ascii="Times New Roman" w:hAnsi="Times New Roman" w:cs="Times New Roman"/>
          </w:rPr>
          <w:t>Adornato</w:t>
        </w:r>
        <w:proofErr w:type="spellEnd"/>
        <w:r w:rsidR="004911E1" w:rsidRPr="004911E1">
          <w:rPr>
            <w:rFonts w:ascii="Times New Roman" w:hAnsi="Times New Roman" w:cs="Times New Roman"/>
          </w:rPr>
          <w:t>, 313–</w:t>
        </w:r>
        <w:r w:rsidRPr="004978F6">
          <w:rPr>
            <w:rFonts w:ascii="Times New Roman" w:hAnsi="Times New Roman" w:cs="Times New Roman"/>
            <w:rPrChange w:id="1348" w:author="Jens Daehner" w:date="2017-01-20T12:20:00Z">
              <w:rPr>
                <w:color w:val="FF0000"/>
                <w:lang w:val="en-GB"/>
              </w:rPr>
            </w:rPrChange>
          </w:rPr>
          <w:t xml:space="preserve">41. Milan: LED </w:t>
        </w:r>
        <w:proofErr w:type="spellStart"/>
        <w:r w:rsidRPr="004978F6">
          <w:rPr>
            <w:rFonts w:ascii="Times New Roman" w:hAnsi="Times New Roman" w:cs="Times New Roman"/>
            <w:rPrChange w:id="1349" w:author="Jens Daehner" w:date="2017-01-20T12:20:00Z">
              <w:rPr>
                <w:color w:val="FF0000"/>
                <w:lang w:val="en-GB"/>
              </w:rPr>
            </w:rPrChange>
          </w:rPr>
          <w:t>Edizioni</w:t>
        </w:r>
        <w:proofErr w:type="spellEnd"/>
        <w:r w:rsidRPr="004978F6">
          <w:rPr>
            <w:rFonts w:ascii="Times New Roman" w:hAnsi="Times New Roman" w:cs="Times New Roman"/>
            <w:rPrChange w:id="1350" w:author="Jens Daehner" w:date="2017-01-20T12:20:00Z">
              <w:rPr>
                <w:color w:val="FF0000"/>
                <w:lang w:val="en-GB"/>
              </w:rPr>
            </w:rPrChange>
          </w:rPr>
          <w:t xml:space="preserve"> </w:t>
        </w:r>
        <w:proofErr w:type="spellStart"/>
        <w:r w:rsidRPr="004978F6">
          <w:rPr>
            <w:rFonts w:ascii="Times New Roman" w:hAnsi="Times New Roman" w:cs="Times New Roman"/>
            <w:rPrChange w:id="1351" w:author="Jens Daehner" w:date="2017-01-20T12:20:00Z">
              <w:rPr>
                <w:color w:val="FF0000"/>
                <w:lang w:val="en-GB"/>
              </w:rPr>
            </w:rPrChange>
          </w:rPr>
          <w:t>Universitarie</w:t>
        </w:r>
        <w:proofErr w:type="spellEnd"/>
        <w:r w:rsidRPr="004978F6">
          <w:rPr>
            <w:rFonts w:ascii="Times New Roman" w:hAnsi="Times New Roman" w:cs="Times New Roman"/>
            <w:rPrChange w:id="1352" w:author="Jens Daehner" w:date="2017-01-20T12:20:00Z">
              <w:rPr>
                <w:color w:val="FF0000"/>
                <w:lang w:val="en-GB"/>
              </w:rPr>
            </w:rPrChange>
          </w:rPr>
          <w:t xml:space="preserve"> </w:t>
        </w:r>
        <w:proofErr w:type="spellStart"/>
        <w:r w:rsidRPr="004978F6">
          <w:rPr>
            <w:rFonts w:ascii="Times New Roman" w:hAnsi="Times New Roman" w:cs="Times New Roman"/>
            <w:rPrChange w:id="1353" w:author="Jens Daehner" w:date="2017-01-20T12:20:00Z">
              <w:rPr>
                <w:color w:val="FF0000"/>
                <w:lang w:val="en-GB"/>
              </w:rPr>
            </w:rPrChange>
          </w:rPr>
          <w:t>di</w:t>
        </w:r>
        <w:proofErr w:type="spellEnd"/>
        <w:r w:rsidRPr="004978F6">
          <w:rPr>
            <w:rFonts w:ascii="Times New Roman" w:hAnsi="Times New Roman" w:cs="Times New Roman"/>
            <w:rPrChange w:id="1354" w:author="Jens Daehner" w:date="2017-01-20T12:20:00Z">
              <w:rPr>
                <w:color w:val="FF0000"/>
                <w:lang w:val="en-GB"/>
              </w:rPr>
            </w:rPrChange>
          </w:rPr>
          <w:t xml:space="preserve"> </w:t>
        </w:r>
        <w:proofErr w:type="spellStart"/>
        <w:r w:rsidRPr="004978F6">
          <w:rPr>
            <w:rFonts w:ascii="Times New Roman" w:hAnsi="Times New Roman" w:cs="Times New Roman"/>
            <w:rPrChange w:id="1355" w:author="Jens Daehner" w:date="2017-01-20T12:20:00Z">
              <w:rPr>
                <w:color w:val="FF0000"/>
                <w:lang w:val="en-GB"/>
              </w:rPr>
            </w:rPrChange>
          </w:rPr>
          <w:t>Lettere</w:t>
        </w:r>
        <w:proofErr w:type="spellEnd"/>
        <w:r w:rsidRPr="004978F6">
          <w:rPr>
            <w:rFonts w:ascii="Times New Roman" w:hAnsi="Times New Roman" w:cs="Times New Roman"/>
            <w:rPrChange w:id="1356" w:author="Jens Daehner" w:date="2017-01-20T12:20:00Z">
              <w:rPr>
                <w:color w:val="FF0000"/>
                <w:lang w:val="en-GB"/>
              </w:rPr>
            </w:rPrChange>
          </w:rPr>
          <w:t xml:space="preserve"> </w:t>
        </w:r>
        <w:proofErr w:type="spellStart"/>
        <w:r w:rsidRPr="004978F6">
          <w:rPr>
            <w:rFonts w:ascii="Times New Roman" w:hAnsi="Times New Roman" w:cs="Times New Roman"/>
            <w:rPrChange w:id="1357" w:author="Jens Daehner" w:date="2017-01-20T12:20:00Z">
              <w:rPr>
                <w:color w:val="FF0000"/>
                <w:lang w:val="en-GB"/>
              </w:rPr>
            </w:rPrChange>
          </w:rPr>
          <w:t>Economia</w:t>
        </w:r>
        <w:proofErr w:type="spellEnd"/>
        <w:r w:rsidRPr="004978F6">
          <w:rPr>
            <w:rFonts w:ascii="Times New Roman" w:hAnsi="Times New Roman" w:cs="Times New Roman"/>
            <w:rPrChange w:id="1358" w:author="Jens Daehner" w:date="2017-01-20T12:20:00Z">
              <w:rPr>
                <w:color w:val="FF0000"/>
                <w:lang w:val="en-GB"/>
              </w:rPr>
            </w:rPrChange>
          </w:rPr>
          <w:t xml:space="preserve"> </w:t>
        </w:r>
        <w:proofErr w:type="spellStart"/>
        <w:r w:rsidRPr="004978F6">
          <w:rPr>
            <w:rFonts w:ascii="Times New Roman" w:hAnsi="Times New Roman" w:cs="Times New Roman"/>
            <w:rPrChange w:id="1359" w:author="Jens Daehner" w:date="2017-01-20T12:20:00Z">
              <w:rPr>
                <w:color w:val="FF0000"/>
                <w:lang w:val="en-GB"/>
              </w:rPr>
            </w:rPrChange>
          </w:rPr>
          <w:t>Diritto</w:t>
        </w:r>
        <w:proofErr w:type="spellEnd"/>
      </w:ins>
    </w:p>
    <w:p w:rsidR="0061575D" w:rsidRPr="004911E1" w:rsidRDefault="0061575D" w:rsidP="0061575D">
      <w:pPr>
        <w:pStyle w:val="NoteLevel11"/>
        <w:spacing w:line="360" w:lineRule="auto"/>
        <w:rPr>
          <w:ins w:id="1360" w:author="Robin" w:date="2016-12-21T11:15:00Z"/>
          <w:rFonts w:ascii="Times New Roman" w:hAnsi="Times New Roman" w:cs="Times New Roman"/>
          <w:rPrChange w:id="1361" w:author="Jens Daehner" w:date="2017-01-20T12:22:00Z">
            <w:rPr>
              <w:ins w:id="1362" w:author="Robin" w:date="2016-12-21T11:15:00Z"/>
              <w:rFonts w:ascii="Times New Roman" w:hAnsi="Times New Roman" w:cs="Times New Roman"/>
              <w:color w:val="FF0000"/>
              <w:lang w:val="en-GB"/>
            </w:rPr>
          </w:rPrChange>
        </w:rPr>
      </w:pPr>
    </w:p>
    <w:p w:rsidR="0061575D" w:rsidRPr="004911E1" w:rsidRDefault="004978F6" w:rsidP="0061575D">
      <w:pPr>
        <w:pStyle w:val="NoteLevel11"/>
        <w:spacing w:line="360" w:lineRule="auto"/>
        <w:rPr>
          <w:ins w:id="1363" w:author="Robin" w:date="2016-12-21T11:15:00Z"/>
          <w:rFonts w:ascii="Times New Roman" w:hAnsi="Times New Roman" w:cs="Times New Roman"/>
          <w:rPrChange w:id="1364" w:author="Jens Daehner" w:date="2017-01-20T12:22:00Z">
            <w:rPr>
              <w:ins w:id="1365" w:author="Robin" w:date="2016-12-21T11:15:00Z"/>
              <w:rFonts w:ascii="Times New Roman" w:hAnsi="Times New Roman" w:cs="Times New Roman"/>
              <w:lang w:val="en-GB"/>
            </w:rPr>
          </w:rPrChange>
        </w:rPr>
      </w:pPr>
      <w:proofErr w:type="spellStart"/>
      <w:ins w:id="1366" w:author="Robin" w:date="2016-12-21T11:15:00Z">
        <w:r w:rsidRPr="004978F6">
          <w:rPr>
            <w:rFonts w:ascii="Times New Roman" w:hAnsi="Times New Roman" w:cs="Times New Roman"/>
            <w:rPrChange w:id="1367" w:author="Jens Daehner" w:date="2017-01-20T12:22:00Z">
              <w:rPr>
                <w:rFonts w:ascii="Times New Roman" w:hAnsi="Times New Roman" w:cs="Times New Roman"/>
                <w:lang w:val="en-GB"/>
              </w:rPr>
            </w:rPrChange>
          </w:rPr>
          <w:t>Adornato</w:t>
        </w:r>
        <w:proofErr w:type="spellEnd"/>
        <w:r w:rsidRPr="004978F6">
          <w:rPr>
            <w:rFonts w:ascii="Times New Roman" w:hAnsi="Times New Roman" w:cs="Times New Roman"/>
            <w:rPrChange w:id="1368" w:author="Jens Daehner" w:date="2017-01-20T12:22:00Z">
              <w:rPr>
                <w:rFonts w:ascii="Times New Roman" w:hAnsi="Times New Roman" w:cs="Times New Roman"/>
                <w:lang w:val="en-GB"/>
              </w:rPr>
            </w:rPrChange>
          </w:rPr>
          <w:t xml:space="preserve"> 2015</w:t>
        </w:r>
      </w:ins>
    </w:p>
    <w:p w:rsidR="0061575D" w:rsidRPr="004911E1" w:rsidRDefault="004978F6" w:rsidP="0061575D">
      <w:pPr>
        <w:pStyle w:val="NoteLevel11"/>
        <w:spacing w:line="360" w:lineRule="auto"/>
        <w:rPr>
          <w:ins w:id="1369" w:author="Robin" w:date="2016-12-21T11:15:00Z"/>
          <w:rFonts w:ascii="Times New Roman" w:hAnsi="Times New Roman" w:cs="Times New Roman"/>
          <w:rPrChange w:id="1370" w:author="Jens Daehner" w:date="2017-01-20T12:22:00Z">
            <w:rPr>
              <w:ins w:id="1371" w:author="Robin" w:date="2016-12-21T11:15:00Z"/>
              <w:rFonts w:ascii="Times New Roman" w:hAnsi="Times New Roman" w:cs="Times New Roman"/>
              <w:lang w:val="en-GB"/>
            </w:rPr>
          </w:rPrChange>
        </w:rPr>
      </w:pPr>
      <w:proofErr w:type="spellStart"/>
      <w:ins w:id="1372" w:author="Robin" w:date="2016-12-21T11:15:00Z">
        <w:r w:rsidRPr="004978F6">
          <w:rPr>
            <w:rFonts w:ascii="Times New Roman" w:hAnsi="Times New Roman" w:cs="Times New Roman"/>
            <w:rPrChange w:id="1373" w:author="Jens Daehner" w:date="2017-01-20T12:22:00Z">
              <w:rPr>
                <w:rFonts w:ascii="Times New Roman" w:hAnsi="Times New Roman" w:cs="Times New Roman"/>
                <w:lang w:val="en-GB"/>
              </w:rPr>
            </w:rPrChange>
          </w:rPr>
          <w:t>Adornato</w:t>
        </w:r>
        <w:proofErr w:type="spellEnd"/>
        <w:r w:rsidRPr="004978F6">
          <w:rPr>
            <w:rFonts w:ascii="Times New Roman" w:hAnsi="Times New Roman" w:cs="Times New Roman"/>
            <w:rPrChange w:id="1374" w:author="Jens Daehner" w:date="2017-01-20T12:22:00Z">
              <w:rPr>
                <w:rFonts w:ascii="Times New Roman" w:hAnsi="Times New Roman" w:cs="Times New Roman"/>
                <w:lang w:val="en-GB"/>
              </w:rPr>
            </w:rPrChange>
          </w:rPr>
          <w:t>, G. 2015. “</w:t>
        </w:r>
        <w:proofErr w:type="spellStart"/>
        <w:r w:rsidRPr="004978F6">
          <w:rPr>
            <w:rFonts w:ascii="Times New Roman" w:hAnsi="Times New Roman" w:cs="Times New Roman"/>
            <w:rPrChange w:id="1375" w:author="Jens Daehner" w:date="2017-01-20T12:22:00Z">
              <w:rPr>
                <w:rFonts w:ascii="Times New Roman" w:hAnsi="Times New Roman" w:cs="Times New Roman"/>
                <w:i/>
                <w:lang w:val="en-GB"/>
              </w:rPr>
            </w:rPrChange>
          </w:rPr>
          <w:t>Aletheia</w:t>
        </w:r>
        <w:proofErr w:type="spellEnd"/>
        <w:r w:rsidRPr="004978F6">
          <w:rPr>
            <w:rFonts w:ascii="Times New Roman" w:hAnsi="Times New Roman" w:cs="Times New Roman"/>
            <w:rPrChange w:id="1376" w:author="Jens Daehner" w:date="2017-01-20T12:22:00Z">
              <w:rPr>
                <w:rFonts w:ascii="Times New Roman" w:hAnsi="Times New Roman" w:cs="Times New Roman"/>
                <w:lang w:val="en-GB"/>
              </w:rPr>
            </w:rPrChange>
          </w:rPr>
          <w:t>/</w:t>
        </w:r>
        <w:proofErr w:type="spellStart"/>
        <w:r w:rsidRPr="004978F6">
          <w:rPr>
            <w:rFonts w:ascii="Times New Roman" w:hAnsi="Times New Roman" w:cs="Times New Roman"/>
            <w:rPrChange w:id="1377" w:author="Jens Daehner" w:date="2017-01-20T12:22:00Z">
              <w:rPr>
                <w:rFonts w:ascii="Times New Roman" w:hAnsi="Times New Roman" w:cs="Times New Roman"/>
                <w:lang w:val="en-GB"/>
              </w:rPr>
            </w:rPrChange>
          </w:rPr>
          <w:t>Veritas</w:t>
        </w:r>
        <w:proofErr w:type="spellEnd"/>
        <w:r w:rsidRPr="004978F6">
          <w:rPr>
            <w:rFonts w:ascii="Times New Roman" w:hAnsi="Times New Roman" w:cs="Times New Roman"/>
            <w:rPrChange w:id="1378" w:author="Jens Daehner" w:date="2017-01-20T12:22:00Z">
              <w:rPr>
                <w:rFonts w:ascii="Times New Roman" w:hAnsi="Times New Roman" w:cs="Times New Roman"/>
                <w:lang w:val="en-GB"/>
              </w:rPr>
            </w:rPrChange>
          </w:rPr>
          <w:t xml:space="preserve">: The New Canon.” In Daehner and </w:t>
        </w:r>
        <w:proofErr w:type="spellStart"/>
        <w:r w:rsidRPr="004978F6">
          <w:rPr>
            <w:rFonts w:ascii="Times New Roman" w:hAnsi="Times New Roman" w:cs="Times New Roman"/>
            <w:rPrChange w:id="1379" w:author="Jens Daehner" w:date="2017-01-20T12:22:00Z">
              <w:rPr>
                <w:rFonts w:ascii="Times New Roman" w:hAnsi="Times New Roman" w:cs="Times New Roman"/>
                <w:lang w:val="en-GB"/>
              </w:rPr>
            </w:rPrChange>
          </w:rPr>
          <w:t>Lapatin</w:t>
        </w:r>
        <w:proofErr w:type="spellEnd"/>
        <w:r w:rsidRPr="004978F6">
          <w:rPr>
            <w:rFonts w:ascii="Times New Roman" w:hAnsi="Times New Roman" w:cs="Times New Roman"/>
            <w:rPrChange w:id="1380" w:author="Jens Daehner" w:date="2017-01-20T12:22:00Z">
              <w:rPr>
                <w:rFonts w:ascii="Times New Roman" w:hAnsi="Times New Roman" w:cs="Times New Roman"/>
                <w:lang w:val="en-GB"/>
              </w:rPr>
            </w:rPrChange>
          </w:rPr>
          <w:t xml:space="preserve"> 2015, 49–59. </w:t>
        </w:r>
      </w:ins>
    </w:p>
    <w:p w:rsidR="00A765B3" w:rsidRDefault="00A765B3">
      <w:pPr>
        <w:pStyle w:val="NoteLevel11"/>
        <w:numPr>
          <w:ilvl w:val="0"/>
          <w:numId w:val="0"/>
        </w:numPr>
        <w:spacing w:line="360" w:lineRule="auto"/>
        <w:rPr>
          <w:ins w:id="1381" w:author="Jens Daehner" w:date="2017-01-20T12:22:00Z"/>
          <w:rFonts w:ascii="Times New Roman" w:hAnsi="Times New Roman" w:cs="Times New Roman"/>
        </w:rPr>
        <w:pPrChange w:id="1382" w:author="Jens Daehner" w:date="2017-01-20T12:22:00Z">
          <w:pPr>
            <w:pStyle w:val="NoteLevel11"/>
            <w:spacing w:line="360" w:lineRule="auto"/>
          </w:pPr>
        </w:pPrChange>
      </w:pPr>
    </w:p>
    <w:p w:rsidR="00A765B3" w:rsidRDefault="004911E1">
      <w:pPr>
        <w:pStyle w:val="NoteLevel11"/>
        <w:numPr>
          <w:ilvl w:val="0"/>
          <w:numId w:val="0"/>
        </w:numPr>
        <w:spacing w:line="360" w:lineRule="auto"/>
        <w:rPr>
          <w:ins w:id="1383" w:author="Robin" w:date="2016-12-21T11:15:00Z"/>
          <w:rFonts w:ascii="Times New Roman" w:hAnsi="Times New Roman" w:cs="Times New Roman"/>
          <w:rPrChange w:id="1384" w:author="Jens Daehner" w:date="2017-01-20T12:22:00Z">
            <w:rPr>
              <w:ins w:id="1385" w:author="Robin" w:date="2016-12-21T11:15:00Z"/>
              <w:rFonts w:ascii="Times New Roman" w:hAnsi="Times New Roman" w:cs="Times New Roman"/>
              <w:lang w:val="en-GB"/>
            </w:rPr>
          </w:rPrChange>
        </w:rPr>
        <w:pPrChange w:id="1386" w:author="Jens Daehner" w:date="2017-01-20T12:22:00Z">
          <w:pPr>
            <w:pStyle w:val="NoteLevel11"/>
            <w:spacing w:line="360" w:lineRule="auto"/>
          </w:pPr>
        </w:pPrChange>
      </w:pPr>
      <w:proofErr w:type="spellStart"/>
      <w:ins w:id="1387" w:author="Jens Daehner" w:date="2017-01-20T12:22:00Z">
        <w:r>
          <w:rPr>
            <w:rFonts w:ascii="Times New Roman" w:hAnsi="Times New Roman" w:cs="Times New Roman"/>
          </w:rPr>
          <w:t>Adornato</w:t>
        </w:r>
        <w:proofErr w:type="spellEnd"/>
        <w:r>
          <w:rPr>
            <w:rFonts w:ascii="Times New Roman" w:hAnsi="Times New Roman" w:cs="Times New Roman"/>
          </w:rPr>
          <w:t xml:space="preserve"> forthcoming</w:t>
        </w:r>
      </w:ins>
    </w:p>
    <w:p w:rsidR="00A765B3" w:rsidRDefault="004978F6">
      <w:pPr>
        <w:pStyle w:val="NoteLevel11"/>
        <w:spacing w:line="360" w:lineRule="auto"/>
        <w:rPr>
          <w:ins w:id="1388" w:author="Jens Daehner" w:date="2017-01-20T12:22:00Z"/>
          <w:rFonts w:ascii="Times New Roman" w:hAnsi="Times New Roman" w:cs="Times New Roman"/>
          <w:rPrChange w:id="1389" w:author="Jens Daehner" w:date="2017-01-20T12:22:00Z">
            <w:rPr>
              <w:ins w:id="1390" w:author="Jens Daehner" w:date="2017-01-20T12:22:00Z"/>
              <w:lang w:val="en-GB"/>
            </w:rPr>
          </w:rPrChange>
        </w:rPr>
        <w:pPrChange w:id="1391" w:author="Jens Daehner" w:date="2017-01-20T12:22:00Z">
          <w:pPr>
            <w:spacing w:line="480" w:lineRule="auto"/>
          </w:pPr>
        </w:pPrChange>
      </w:pPr>
      <w:proofErr w:type="spellStart"/>
      <w:ins w:id="1392" w:author="Jens Daehner" w:date="2017-01-20T12:22:00Z">
        <w:r w:rsidRPr="004978F6">
          <w:rPr>
            <w:rFonts w:ascii="Times New Roman" w:hAnsi="Times New Roman" w:cs="Times New Roman"/>
            <w:rPrChange w:id="1393" w:author="Jens Daehner" w:date="2017-01-20T12:22:00Z">
              <w:rPr>
                <w:lang w:val="en-GB"/>
              </w:rPr>
            </w:rPrChange>
          </w:rPr>
          <w:t>Adornato</w:t>
        </w:r>
        <w:proofErr w:type="spellEnd"/>
        <w:r w:rsidRPr="004978F6">
          <w:rPr>
            <w:rFonts w:ascii="Times New Roman" w:hAnsi="Times New Roman" w:cs="Times New Roman"/>
            <w:rPrChange w:id="1394" w:author="Jens Daehner" w:date="2017-01-20T12:22:00Z">
              <w:rPr>
                <w:lang w:val="en-GB"/>
              </w:rPr>
            </w:rPrChange>
          </w:rPr>
          <w:t xml:space="preserve">, G. forthcoming. “The </w:t>
        </w:r>
      </w:ins>
      <w:r w:rsidR="00A765B3">
        <w:rPr>
          <w:rFonts w:ascii="Times New Roman" w:hAnsi="Times New Roman" w:cs="Times New Roman"/>
        </w:rPr>
        <w:t>I</w:t>
      </w:r>
      <w:ins w:id="1395" w:author="Jens Daehner" w:date="2017-01-20T12:22:00Z">
        <w:r w:rsidRPr="004978F6">
          <w:rPr>
            <w:rFonts w:ascii="Times New Roman" w:hAnsi="Times New Roman" w:cs="Times New Roman"/>
            <w:rPrChange w:id="1396" w:author="Jens Daehner" w:date="2017-01-20T12:22:00Z">
              <w:rPr>
                <w:lang w:val="en-GB"/>
              </w:rPr>
            </w:rPrChange>
          </w:rPr>
          <w:t xml:space="preserve">nvention of </w:t>
        </w:r>
      </w:ins>
      <w:r w:rsidR="00A765B3">
        <w:rPr>
          <w:rFonts w:ascii="Times New Roman" w:hAnsi="Times New Roman" w:cs="Times New Roman"/>
        </w:rPr>
        <w:t>C</w:t>
      </w:r>
      <w:ins w:id="1397" w:author="Jens Daehner" w:date="2017-01-20T12:22:00Z">
        <w:r w:rsidRPr="004978F6">
          <w:rPr>
            <w:rFonts w:ascii="Times New Roman" w:hAnsi="Times New Roman" w:cs="Times New Roman"/>
            <w:rPrChange w:id="1398" w:author="Jens Daehner" w:date="2017-01-20T12:22:00Z">
              <w:rPr>
                <w:lang w:val="en-GB"/>
              </w:rPr>
            </w:rPrChange>
          </w:rPr>
          <w:t xml:space="preserve">lassical </w:t>
        </w:r>
      </w:ins>
      <w:r w:rsidR="00A765B3">
        <w:rPr>
          <w:rFonts w:ascii="Times New Roman" w:hAnsi="Times New Roman" w:cs="Times New Roman"/>
        </w:rPr>
        <w:t>S</w:t>
      </w:r>
      <w:ins w:id="1399" w:author="Jens Daehner" w:date="2017-01-20T12:22:00Z">
        <w:r w:rsidRPr="004978F6">
          <w:rPr>
            <w:rFonts w:ascii="Times New Roman" w:hAnsi="Times New Roman" w:cs="Times New Roman"/>
            <w:rPrChange w:id="1400" w:author="Jens Daehner" w:date="2017-01-20T12:22:00Z">
              <w:rPr>
                <w:lang w:val="en-GB"/>
              </w:rPr>
            </w:rPrChange>
          </w:rPr>
          <w:t xml:space="preserve">tyle in </w:t>
        </w:r>
      </w:ins>
      <w:r w:rsidR="00A765B3">
        <w:rPr>
          <w:rFonts w:ascii="Times New Roman" w:hAnsi="Times New Roman" w:cs="Times New Roman"/>
        </w:rPr>
        <w:t>S</w:t>
      </w:r>
      <w:ins w:id="1401" w:author="Jens Daehner" w:date="2017-01-20T12:22:00Z">
        <w:r w:rsidRPr="004978F6">
          <w:rPr>
            <w:rFonts w:ascii="Times New Roman" w:hAnsi="Times New Roman" w:cs="Times New Roman"/>
            <w:rPrChange w:id="1402" w:author="Jens Daehner" w:date="2017-01-20T12:22:00Z">
              <w:rPr>
                <w:lang w:val="en-GB"/>
              </w:rPr>
            </w:rPrChange>
          </w:rPr>
          <w:t xml:space="preserve">culpture.” In </w:t>
        </w:r>
        <w:r w:rsidRPr="004978F6">
          <w:rPr>
            <w:rFonts w:ascii="Times New Roman" w:hAnsi="Times New Roman" w:cs="Times New Roman"/>
            <w:i/>
            <w:rPrChange w:id="1403" w:author="Jens Daehner" w:date="2017-01-20T12:22:00Z">
              <w:rPr>
                <w:lang w:val="en-GB"/>
              </w:rPr>
            </w:rPrChange>
          </w:rPr>
          <w:t>Handbook of Greek Sculpture</w:t>
        </w:r>
        <w:r w:rsidRPr="004978F6">
          <w:rPr>
            <w:rFonts w:ascii="Times New Roman" w:hAnsi="Times New Roman" w:cs="Times New Roman"/>
            <w:rPrChange w:id="1404" w:author="Jens Daehner" w:date="2017-01-20T12:22:00Z">
              <w:rPr>
                <w:lang w:val="en-GB"/>
              </w:rPr>
            </w:rPrChange>
          </w:rPr>
          <w:t>, ed</w:t>
        </w:r>
      </w:ins>
      <w:r w:rsidR="00A765B3">
        <w:rPr>
          <w:rFonts w:ascii="Times New Roman" w:hAnsi="Times New Roman" w:cs="Times New Roman"/>
        </w:rPr>
        <w:t>.</w:t>
      </w:r>
      <w:ins w:id="1405" w:author="Jens Daehner" w:date="2017-01-20T12:22:00Z">
        <w:r w:rsidRPr="004978F6">
          <w:rPr>
            <w:rFonts w:ascii="Times New Roman" w:hAnsi="Times New Roman" w:cs="Times New Roman"/>
            <w:rPrChange w:id="1406" w:author="Jens Daehner" w:date="2017-01-20T12:22:00Z">
              <w:rPr>
                <w:lang w:val="en-GB"/>
              </w:rPr>
            </w:rPrChange>
          </w:rPr>
          <w:t xml:space="preserve"> O. </w:t>
        </w:r>
        <w:proofErr w:type="spellStart"/>
        <w:r w:rsidRPr="004978F6">
          <w:rPr>
            <w:rFonts w:ascii="Times New Roman" w:hAnsi="Times New Roman" w:cs="Times New Roman"/>
            <w:rPrChange w:id="1407" w:author="Jens Daehner" w:date="2017-01-20T12:22:00Z">
              <w:rPr>
                <w:lang w:val="en-GB"/>
              </w:rPr>
            </w:rPrChange>
          </w:rPr>
          <w:t>Palagia</w:t>
        </w:r>
        <w:proofErr w:type="spellEnd"/>
        <w:r w:rsidRPr="004978F6">
          <w:rPr>
            <w:rFonts w:ascii="Times New Roman" w:hAnsi="Times New Roman" w:cs="Times New Roman"/>
            <w:rPrChange w:id="1408" w:author="Jens Daehner" w:date="2017-01-20T12:22:00Z">
              <w:rPr>
                <w:lang w:val="en-GB"/>
              </w:rPr>
            </w:rPrChange>
          </w:rPr>
          <w:t xml:space="preserve">. Berlin: De </w:t>
        </w:r>
        <w:proofErr w:type="spellStart"/>
        <w:r w:rsidRPr="004978F6">
          <w:rPr>
            <w:rFonts w:ascii="Times New Roman" w:hAnsi="Times New Roman" w:cs="Times New Roman"/>
            <w:rPrChange w:id="1409" w:author="Jens Daehner" w:date="2017-01-20T12:22:00Z">
              <w:rPr>
                <w:lang w:val="en-GB"/>
              </w:rPr>
            </w:rPrChange>
          </w:rPr>
          <w:t>Gruyter</w:t>
        </w:r>
        <w:proofErr w:type="spellEnd"/>
      </w:ins>
    </w:p>
    <w:p w:rsidR="004911E1" w:rsidRDefault="004911E1" w:rsidP="0061575D">
      <w:pPr>
        <w:pStyle w:val="NoteLevel11"/>
        <w:numPr>
          <w:ilvl w:val="0"/>
          <w:numId w:val="0"/>
        </w:numPr>
        <w:spacing w:line="360" w:lineRule="auto"/>
        <w:rPr>
          <w:ins w:id="1410" w:author="Jens Daehner" w:date="2017-01-20T12:22:00Z"/>
          <w:rFonts w:ascii="Times New Roman" w:hAnsi="Times New Roman" w:cs="Times New Roman"/>
          <w:lang w:val="en-GB"/>
        </w:rPr>
      </w:pPr>
    </w:p>
    <w:p w:rsidR="0061575D" w:rsidRPr="00C40FDE" w:rsidRDefault="0061575D" w:rsidP="0061575D">
      <w:pPr>
        <w:pStyle w:val="NoteLevel11"/>
        <w:numPr>
          <w:ilvl w:val="0"/>
          <w:numId w:val="0"/>
        </w:numPr>
        <w:spacing w:line="360" w:lineRule="auto"/>
        <w:rPr>
          <w:ins w:id="1411" w:author="Robin" w:date="2016-12-21T11:15:00Z"/>
          <w:rFonts w:ascii="Times New Roman" w:hAnsi="Times New Roman" w:cs="Times New Roman"/>
          <w:lang w:val="en-GB"/>
        </w:rPr>
      </w:pPr>
      <w:ins w:id="1412" w:author="Robin" w:date="2016-12-21T11:15:00Z">
        <w:r>
          <w:rPr>
            <w:rFonts w:ascii="Times New Roman" w:hAnsi="Times New Roman" w:cs="Times New Roman"/>
            <w:lang w:val="en-GB"/>
          </w:rPr>
          <w:t>Beck</w:t>
        </w:r>
      </w:ins>
      <w:ins w:id="1413" w:author="Robin" w:date="2016-12-21T11:17:00Z">
        <w:r>
          <w:rPr>
            <w:rFonts w:ascii="Times New Roman" w:hAnsi="Times New Roman" w:cs="Times New Roman"/>
            <w:lang w:val="en-GB"/>
          </w:rPr>
          <w:t xml:space="preserve">, </w:t>
        </w:r>
        <w:proofErr w:type="spellStart"/>
        <w:r>
          <w:rPr>
            <w:rFonts w:ascii="Times New Roman" w:hAnsi="Times New Roman" w:cs="Times New Roman"/>
            <w:lang w:val="en-GB"/>
          </w:rPr>
          <w:t>Bol</w:t>
        </w:r>
        <w:proofErr w:type="spellEnd"/>
        <w:r>
          <w:rPr>
            <w:rFonts w:ascii="Times New Roman" w:hAnsi="Times New Roman" w:cs="Times New Roman"/>
            <w:lang w:val="en-GB"/>
          </w:rPr>
          <w:t xml:space="preserve">, and </w:t>
        </w:r>
        <w:proofErr w:type="spellStart"/>
        <w:r w:rsidRPr="00C40FDE">
          <w:rPr>
            <w:rFonts w:ascii="Times New Roman" w:hAnsi="Times New Roman" w:cs="Times New Roman"/>
          </w:rPr>
          <w:t>Bückling</w:t>
        </w:r>
      </w:ins>
      <w:proofErr w:type="spellEnd"/>
      <w:ins w:id="1414" w:author="Robin" w:date="2016-12-21T11:15:00Z">
        <w:r>
          <w:rPr>
            <w:rFonts w:ascii="Times New Roman" w:hAnsi="Times New Roman" w:cs="Times New Roman"/>
            <w:lang w:val="en-GB"/>
          </w:rPr>
          <w:t xml:space="preserve"> 1990</w:t>
        </w:r>
      </w:ins>
    </w:p>
    <w:p w:rsidR="0061575D" w:rsidRPr="00ED2854" w:rsidRDefault="0061575D" w:rsidP="0061575D">
      <w:pPr>
        <w:pStyle w:val="NoteLevel11"/>
        <w:spacing w:line="360" w:lineRule="auto"/>
        <w:rPr>
          <w:ins w:id="1415" w:author="Robin" w:date="2016-12-21T11:15:00Z"/>
          <w:rFonts w:ascii="Times New Roman" w:hAnsi="Times New Roman" w:cs="Times New Roman"/>
          <w:lang w:val="en-GB"/>
        </w:rPr>
      </w:pPr>
      <w:ins w:id="1416" w:author="Robin" w:date="2016-12-21T11:15:00Z">
        <w:r w:rsidRPr="00C40FDE">
          <w:rPr>
            <w:rFonts w:ascii="Times New Roman" w:hAnsi="Times New Roman" w:cs="Times New Roman"/>
          </w:rPr>
          <w:t xml:space="preserve">Beck, </w:t>
        </w:r>
        <w:r>
          <w:rPr>
            <w:rFonts w:ascii="Times New Roman" w:hAnsi="Times New Roman" w:cs="Times New Roman"/>
          </w:rPr>
          <w:t xml:space="preserve">H., </w:t>
        </w:r>
        <w:r w:rsidRPr="00C40FDE">
          <w:rPr>
            <w:rFonts w:ascii="Times New Roman" w:hAnsi="Times New Roman" w:cs="Times New Roman"/>
          </w:rPr>
          <w:t>P.</w:t>
        </w:r>
        <w:r>
          <w:rPr>
            <w:rFonts w:ascii="Times New Roman" w:hAnsi="Times New Roman" w:cs="Times New Roman"/>
          </w:rPr>
          <w:t xml:space="preserve"> </w:t>
        </w:r>
        <w:r w:rsidRPr="00C40FDE">
          <w:rPr>
            <w:rFonts w:ascii="Times New Roman" w:hAnsi="Times New Roman" w:cs="Times New Roman"/>
          </w:rPr>
          <w:t xml:space="preserve">C. </w:t>
        </w:r>
        <w:proofErr w:type="spellStart"/>
        <w:r w:rsidRPr="00C40FDE">
          <w:rPr>
            <w:rFonts w:ascii="Times New Roman" w:hAnsi="Times New Roman" w:cs="Times New Roman"/>
          </w:rPr>
          <w:t>Bol</w:t>
        </w:r>
        <w:proofErr w:type="spellEnd"/>
        <w:r w:rsidRPr="00C40FDE">
          <w:rPr>
            <w:rFonts w:ascii="Times New Roman" w:hAnsi="Times New Roman" w:cs="Times New Roman"/>
          </w:rPr>
          <w:t xml:space="preserve">, </w:t>
        </w:r>
        <w:r>
          <w:rPr>
            <w:rFonts w:ascii="Times New Roman" w:hAnsi="Times New Roman" w:cs="Times New Roman"/>
          </w:rPr>
          <w:t xml:space="preserve">and </w:t>
        </w:r>
        <w:r w:rsidRPr="00C40FDE">
          <w:rPr>
            <w:rFonts w:ascii="Times New Roman" w:hAnsi="Times New Roman" w:cs="Times New Roman"/>
          </w:rPr>
          <w:t xml:space="preserve">M. </w:t>
        </w:r>
        <w:proofErr w:type="spellStart"/>
        <w:r w:rsidRPr="00C40FDE">
          <w:rPr>
            <w:rFonts w:ascii="Times New Roman" w:hAnsi="Times New Roman" w:cs="Times New Roman"/>
          </w:rPr>
          <w:t>Bückling</w:t>
        </w:r>
        <w:proofErr w:type="spellEnd"/>
        <w:r w:rsidRPr="00C40FDE">
          <w:rPr>
            <w:rFonts w:ascii="Times New Roman" w:hAnsi="Times New Roman" w:cs="Times New Roman"/>
          </w:rPr>
          <w:t xml:space="preserve">, </w:t>
        </w:r>
        <w:r>
          <w:rPr>
            <w:rFonts w:ascii="Times New Roman" w:hAnsi="Times New Roman" w:cs="Times New Roman"/>
          </w:rPr>
          <w:t xml:space="preserve">eds. 1990. </w:t>
        </w:r>
        <w:proofErr w:type="spellStart"/>
        <w:r>
          <w:rPr>
            <w:rFonts w:ascii="Times New Roman" w:hAnsi="Times New Roman" w:cs="Times New Roman"/>
            <w:i/>
          </w:rPr>
          <w:t>Polyklet</w:t>
        </w:r>
        <w:proofErr w:type="spellEnd"/>
        <w:r>
          <w:rPr>
            <w:rFonts w:ascii="Times New Roman" w:hAnsi="Times New Roman" w:cs="Times New Roman"/>
            <w:i/>
          </w:rPr>
          <w:t>:</w:t>
        </w:r>
        <w:r w:rsidRPr="00C40FDE">
          <w:rPr>
            <w:rFonts w:ascii="Times New Roman" w:hAnsi="Times New Roman" w:cs="Times New Roman"/>
            <w:i/>
          </w:rPr>
          <w:t xml:space="preserve"> </w:t>
        </w:r>
        <w:proofErr w:type="spellStart"/>
        <w:r w:rsidRPr="00C40FDE">
          <w:rPr>
            <w:rFonts w:ascii="Times New Roman" w:hAnsi="Times New Roman" w:cs="Times New Roman"/>
            <w:i/>
          </w:rPr>
          <w:t>Der</w:t>
        </w:r>
        <w:proofErr w:type="spellEnd"/>
        <w:r w:rsidRPr="00C40FDE">
          <w:rPr>
            <w:rFonts w:ascii="Times New Roman" w:hAnsi="Times New Roman" w:cs="Times New Roman"/>
            <w:i/>
          </w:rPr>
          <w:t xml:space="preserve"> </w:t>
        </w:r>
        <w:proofErr w:type="spellStart"/>
        <w:r w:rsidRPr="00C40FDE">
          <w:rPr>
            <w:rFonts w:ascii="Times New Roman" w:hAnsi="Times New Roman" w:cs="Times New Roman"/>
            <w:i/>
          </w:rPr>
          <w:t>Bildhauer</w:t>
        </w:r>
        <w:proofErr w:type="spellEnd"/>
        <w:r w:rsidRPr="00C40FDE">
          <w:rPr>
            <w:rFonts w:ascii="Times New Roman" w:hAnsi="Times New Roman" w:cs="Times New Roman"/>
            <w:i/>
          </w:rPr>
          <w:t xml:space="preserve"> der </w:t>
        </w:r>
        <w:proofErr w:type="spellStart"/>
        <w:r w:rsidRPr="00C40FDE">
          <w:rPr>
            <w:rFonts w:ascii="Times New Roman" w:hAnsi="Times New Roman" w:cs="Times New Roman"/>
            <w:i/>
          </w:rPr>
          <w:t>griechischen</w:t>
        </w:r>
        <w:proofErr w:type="spellEnd"/>
        <w:r w:rsidRPr="00C40FDE">
          <w:rPr>
            <w:rFonts w:ascii="Times New Roman" w:hAnsi="Times New Roman" w:cs="Times New Roman"/>
            <w:i/>
          </w:rPr>
          <w:t xml:space="preserve"> </w:t>
        </w:r>
        <w:proofErr w:type="spellStart"/>
        <w:r w:rsidRPr="00C40FDE">
          <w:rPr>
            <w:rFonts w:ascii="Times New Roman" w:hAnsi="Times New Roman" w:cs="Times New Roman"/>
            <w:i/>
          </w:rPr>
          <w:t>Klassik</w:t>
        </w:r>
        <w:proofErr w:type="spellEnd"/>
        <w:r w:rsidRPr="00C40FDE">
          <w:rPr>
            <w:rFonts w:ascii="Times New Roman" w:hAnsi="Times New Roman" w:cs="Times New Roman"/>
          </w:rPr>
          <w:t xml:space="preserve">. Frankfurt am Main: Philipp von </w:t>
        </w:r>
        <w:proofErr w:type="spellStart"/>
        <w:r w:rsidRPr="00C40FDE">
          <w:rPr>
            <w:rFonts w:ascii="Times New Roman" w:hAnsi="Times New Roman" w:cs="Times New Roman"/>
          </w:rPr>
          <w:t>Zabern</w:t>
        </w:r>
        <w:proofErr w:type="spellEnd"/>
        <w:r w:rsidRPr="00C40FDE">
          <w:rPr>
            <w:rFonts w:ascii="Times New Roman" w:hAnsi="Times New Roman" w:cs="Times New Roman"/>
          </w:rPr>
          <w:t>.</w:t>
        </w:r>
      </w:ins>
    </w:p>
    <w:p w:rsidR="0061575D" w:rsidRPr="00ED2854" w:rsidRDefault="0061575D" w:rsidP="0061575D">
      <w:pPr>
        <w:pStyle w:val="NoteLevel11"/>
        <w:spacing w:line="360" w:lineRule="auto"/>
        <w:rPr>
          <w:ins w:id="1417" w:author="Robin" w:date="2016-12-21T11:15:00Z"/>
          <w:rFonts w:ascii="Times New Roman" w:hAnsi="Times New Roman" w:cs="Times New Roman"/>
          <w:lang w:val="en-GB"/>
        </w:rPr>
      </w:pPr>
    </w:p>
    <w:p w:rsidR="0061575D" w:rsidRDefault="0061575D" w:rsidP="0061575D">
      <w:pPr>
        <w:pStyle w:val="NoteLevel11"/>
        <w:spacing w:line="360" w:lineRule="auto"/>
        <w:rPr>
          <w:ins w:id="1418" w:author="Robin" w:date="2016-12-21T11:15:00Z"/>
          <w:rFonts w:ascii="Times New Roman" w:hAnsi="Times New Roman" w:cs="Times New Roman"/>
          <w:lang w:val="en-GB"/>
        </w:rPr>
      </w:pPr>
      <w:proofErr w:type="spellStart"/>
      <w:ins w:id="1419" w:author="Robin" w:date="2016-12-21T11:15:00Z">
        <w:r>
          <w:rPr>
            <w:rFonts w:ascii="Times New Roman" w:hAnsi="Times New Roman" w:cs="Times New Roman"/>
            <w:lang w:val="en-GB"/>
          </w:rPr>
          <w:t>Bol</w:t>
        </w:r>
        <w:proofErr w:type="spellEnd"/>
        <w:r w:rsidRPr="00C40FDE">
          <w:rPr>
            <w:rFonts w:ascii="Times New Roman" w:hAnsi="Times New Roman" w:cs="Times New Roman"/>
            <w:lang w:val="en-GB"/>
          </w:rPr>
          <w:t xml:space="preserve"> 1990</w:t>
        </w:r>
      </w:ins>
    </w:p>
    <w:p w:rsidR="0061575D" w:rsidRPr="00C40FDE" w:rsidRDefault="0061575D" w:rsidP="0061575D">
      <w:pPr>
        <w:pStyle w:val="NoteLevel11"/>
        <w:spacing w:line="360" w:lineRule="auto"/>
        <w:rPr>
          <w:ins w:id="1420" w:author="Robin" w:date="2016-12-21T11:15:00Z"/>
          <w:rFonts w:ascii="Times New Roman" w:hAnsi="Times New Roman" w:cs="Times New Roman"/>
          <w:lang w:val="en-GB"/>
        </w:rPr>
      </w:pPr>
      <w:proofErr w:type="spellStart"/>
      <w:ins w:id="1421" w:author="Robin" w:date="2016-12-21T11:15:00Z">
        <w:r w:rsidRPr="00C40FDE">
          <w:rPr>
            <w:rFonts w:ascii="Times New Roman" w:hAnsi="Times New Roman" w:cs="Times New Roman"/>
            <w:lang w:val="en-GB"/>
          </w:rPr>
          <w:t>Bol</w:t>
        </w:r>
        <w:proofErr w:type="spellEnd"/>
        <w:r w:rsidRPr="00C40FDE">
          <w:rPr>
            <w:rFonts w:ascii="Times New Roman" w:hAnsi="Times New Roman" w:cs="Times New Roman"/>
            <w:lang w:val="en-GB"/>
          </w:rPr>
          <w:t>, P.</w:t>
        </w:r>
        <w:r>
          <w:rPr>
            <w:rFonts w:ascii="Times New Roman" w:hAnsi="Times New Roman" w:cs="Times New Roman"/>
            <w:lang w:val="en-GB"/>
          </w:rPr>
          <w:t xml:space="preserve"> </w:t>
        </w:r>
        <w:r w:rsidRPr="00C40FDE">
          <w:rPr>
            <w:rFonts w:ascii="Times New Roman" w:hAnsi="Times New Roman" w:cs="Times New Roman"/>
            <w:lang w:val="en-GB"/>
          </w:rPr>
          <w:t>C. 1990. “</w:t>
        </w:r>
        <w:proofErr w:type="spellStart"/>
        <w:r w:rsidRPr="00C40FDE">
          <w:rPr>
            <w:rFonts w:ascii="Times New Roman" w:hAnsi="Times New Roman" w:cs="Times New Roman"/>
            <w:lang w:val="en-GB"/>
          </w:rPr>
          <w:t>Diadumenos</w:t>
        </w:r>
        <w:proofErr w:type="spellEnd"/>
        <w:r w:rsidRPr="00C40FDE">
          <w:rPr>
            <w:rFonts w:ascii="Times New Roman" w:hAnsi="Times New Roman" w:cs="Times New Roman"/>
            <w:lang w:val="en-GB"/>
          </w:rPr>
          <w:t xml:space="preserve">.” </w:t>
        </w:r>
        <w:r w:rsidRPr="00C40FDE">
          <w:rPr>
            <w:rFonts w:ascii="Times New Roman" w:hAnsi="Times New Roman" w:cs="Times New Roman"/>
          </w:rPr>
          <w:t xml:space="preserve">In </w:t>
        </w:r>
      </w:ins>
      <w:ins w:id="1422" w:author="Robin" w:date="2016-12-21T11:17:00Z">
        <w:r>
          <w:rPr>
            <w:rFonts w:ascii="Times New Roman" w:hAnsi="Times New Roman" w:cs="Times New Roman"/>
            <w:lang w:val="en-GB"/>
          </w:rPr>
          <w:t xml:space="preserve">Beck, </w:t>
        </w:r>
        <w:proofErr w:type="spellStart"/>
        <w:r>
          <w:rPr>
            <w:rFonts w:ascii="Times New Roman" w:hAnsi="Times New Roman" w:cs="Times New Roman"/>
            <w:lang w:val="en-GB"/>
          </w:rPr>
          <w:t>Bol</w:t>
        </w:r>
        <w:proofErr w:type="spellEnd"/>
        <w:r>
          <w:rPr>
            <w:rFonts w:ascii="Times New Roman" w:hAnsi="Times New Roman" w:cs="Times New Roman"/>
            <w:lang w:val="en-GB"/>
          </w:rPr>
          <w:t xml:space="preserve">, and </w:t>
        </w:r>
        <w:proofErr w:type="spellStart"/>
        <w:r w:rsidRPr="00C40FDE">
          <w:rPr>
            <w:rFonts w:ascii="Times New Roman" w:hAnsi="Times New Roman" w:cs="Times New Roman"/>
          </w:rPr>
          <w:t>Bückling</w:t>
        </w:r>
        <w:proofErr w:type="spellEnd"/>
        <w:r>
          <w:rPr>
            <w:rFonts w:ascii="Times New Roman" w:hAnsi="Times New Roman" w:cs="Times New Roman"/>
            <w:lang w:val="en-GB"/>
          </w:rPr>
          <w:t xml:space="preserve"> 1990</w:t>
        </w:r>
      </w:ins>
      <w:ins w:id="1423" w:author="Robin" w:date="2016-12-21T11:15:00Z">
        <w:r w:rsidRPr="00C40FDE">
          <w:rPr>
            <w:rFonts w:ascii="Times New Roman" w:hAnsi="Times New Roman" w:cs="Times New Roman"/>
          </w:rPr>
          <w:t xml:space="preserve">, 206–12. </w:t>
        </w:r>
      </w:ins>
    </w:p>
    <w:p w:rsidR="0061575D" w:rsidRPr="00C40FDE" w:rsidRDefault="0061575D" w:rsidP="0061575D">
      <w:pPr>
        <w:pStyle w:val="NoteLevel11"/>
        <w:spacing w:line="360" w:lineRule="auto"/>
        <w:rPr>
          <w:ins w:id="1424" w:author="Robin" w:date="2016-12-21T11:15:00Z"/>
          <w:rFonts w:ascii="Times New Roman" w:hAnsi="Times New Roman" w:cs="Times New Roman"/>
          <w:lang w:val="en-GB"/>
        </w:rPr>
      </w:pPr>
      <w:ins w:id="1425" w:author="Robin" w:date="2016-12-21T11:15:00Z">
        <w:r w:rsidRPr="00C40FDE">
          <w:rPr>
            <w:rFonts w:ascii="Times New Roman" w:hAnsi="Times New Roman" w:cs="Times New Roman"/>
            <w:lang w:val="en-GB"/>
          </w:rPr>
          <w:lastRenderedPageBreak/>
          <w:tab/>
        </w:r>
      </w:ins>
    </w:p>
    <w:p w:rsidR="0061575D" w:rsidRDefault="0061575D" w:rsidP="0061575D">
      <w:pPr>
        <w:pStyle w:val="NoteLevel11"/>
        <w:spacing w:line="360" w:lineRule="auto"/>
        <w:rPr>
          <w:ins w:id="1426" w:author="Robin" w:date="2016-12-21T11:15:00Z"/>
          <w:rFonts w:ascii="Times New Roman" w:hAnsi="Times New Roman" w:cs="Times New Roman"/>
          <w:lang w:val="en-GB"/>
        </w:rPr>
      </w:pPr>
      <w:proofErr w:type="spellStart"/>
      <w:ins w:id="1427" w:author="Robin" w:date="2016-12-21T11:15:00Z">
        <w:r w:rsidRPr="00C40FDE">
          <w:rPr>
            <w:rFonts w:ascii="Times New Roman" w:hAnsi="Times New Roman" w:cs="Times New Roman"/>
            <w:lang w:val="en-GB"/>
          </w:rPr>
          <w:t>Bol</w:t>
        </w:r>
        <w:proofErr w:type="spellEnd"/>
        <w:r w:rsidRPr="00C40FDE">
          <w:rPr>
            <w:rFonts w:ascii="Times New Roman" w:hAnsi="Times New Roman" w:cs="Times New Roman"/>
            <w:lang w:val="en-GB"/>
          </w:rPr>
          <w:t xml:space="preserve"> </w:t>
        </w:r>
        <w:proofErr w:type="spellStart"/>
        <w:r w:rsidRPr="00C40FDE">
          <w:rPr>
            <w:rFonts w:ascii="Times New Roman" w:hAnsi="Times New Roman" w:cs="Times New Roman"/>
            <w:lang w:val="en-GB"/>
          </w:rPr>
          <w:t>2004a</w:t>
        </w:r>
        <w:proofErr w:type="spellEnd"/>
        <w:r w:rsidRPr="00C40FDE">
          <w:rPr>
            <w:rFonts w:ascii="Times New Roman" w:hAnsi="Times New Roman" w:cs="Times New Roman"/>
            <w:lang w:val="en-GB"/>
          </w:rPr>
          <w:t xml:space="preserve"> </w:t>
        </w:r>
      </w:ins>
    </w:p>
    <w:p w:rsidR="0061575D" w:rsidRPr="00C40FDE" w:rsidRDefault="0061575D" w:rsidP="0061575D">
      <w:pPr>
        <w:pStyle w:val="NoteLevel11"/>
        <w:spacing w:line="360" w:lineRule="auto"/>
        <w:rPr>
          <w:ins w:id="1428" w:author="Robin" w:date="2016-12-21T11:15:00Z"/>
          <w:rFonts w:ascii="Times New Roman" w:hAnsi="Times New Roman" w:cs="Times New Roman"/>
          <w:lang w:val="en-GB"/>
        </w:rPr>
      </w:pPr>
      <w:proofErr w:type="spellStart"/>
      <w:ins w:id="1429" w:author="Robin" w:date="2016-12-21T11:15:00Z">
        <w:r w:rsidRPr="00C40FDE">
          <w:rPr>
            <w:rFonts w:ascii="Times New Roman" w:hAnsi="Times New Roman" w:cs="Times New Roman"/>
            <w:lang w:val="en-GB"/>
          </w:rPr>
          <w:t>Bol</w:t>
        </w:r>
        <w:proofErr w:type="spellEnd"/>
        <w:r w:rsidRPr="00C40FDE">
          <w:rPr>
            <w:rFonts w:ascii="Times New Roman" w:hAnsi="Times New Roman" w:cs="Times New Roman"/>
            <w:lang w:val="en-GB"/>
          </w:rPr>
          <w:t>, P.</w:t>
        </w:r>
        <w:r>
          <w:rPr>
            <w:rFonts w:ascii="Times New Roman" w:hAnsi="Times New Roman" w:cs="Times New Roman"/>
            <w:lang w:val="en-GB"/>
          </w:rPr>
          <w:t xml:space="preserve"> </w:t>
        </w:r>
        <w:r w:rsidRPr="00C40FDE">
          <w:rPr>
            <w:rFonts w:ascii="Times New Roman" w:hAnsi="Times New Roman" w:cs="Times New Roman"/>
            <w:lang w:val="en-GB"/>
          </w:rPr>
          <w:t xml:space="preserve">C. 2004a. “Der </w:t>
        </w:r>
        <w:proofErr w:type="spellStart"/>
        <w:r w:rsidRPr="00C40FDE">
          <w:rPr>
            <w:rFonts w:ascii="Times New Roman" w:hAnsi="Times New Roman" w:cs="Times New Roman"/>
            <w:lang w:val="en-GB"/>
          </w:rPr>
          <w:t>strenge</w:t>
        </w:r>
        <w:proofErr w:type="spellEnd"/>
        <w:r w:rsidRPr="00C40FDE">
          <w:rPr>
            <w:rFonts w:ascii="Times New Roman" w:hAnsi="Times New Roman" w:cs="Times New Roman"/>
            <w:lang w:val="en-GB"/>
          </w:rPr>
          <w:t xml:space="preserve"> </w:t>
        </w:r>
        <w:proofErr w:type="spellStart"/>
        <w:r w:rsidRPr="00C40FDE">
          <w:rPr>
            <w:rFonts w:ascii="Times New Roman" w:hAnsi="Times New Roman" w:cs="Times New Roman"/>
            <w:lang w:val="en-GB"/>
          </w:rPr>
          <w:t>Stil</w:t>
        </w:r>
        <w:proofErr w:type="spellEnd"/>
        <w:r w:rsidRPr="00C40FDE">
          <w:rPr>
            <w:rFonts w:ascii="Times New Roman" w:hAnsi="Times New Roman" w:cs="Times New Roman"/>
            <w:lang w:val="en-GB"/>
          </w:rPr>
          <w:t xml:space="preserve"> </w:t>
        </w:r>
        <w:proofErr w:type="spellStart"/>
        <w:r w:rsidRPr="00C40FDE">
          <w:rPr>
            <w:rFonts w:ascii="Times New Roman" w:hAnsi="Times New Roman" w:cs="Times New Roman"/>
            <w:lang w:val="en-GB"/>
          </w:rPr>
          <w:t>der</w:t>
        </w:r>
        <w:proofErr w:type="spellEnd"/>
        <w:r w:rsidRPr="00C40FDE">
          <w:rPr>
            <w:rFonts w:ascii="Times New Roman" w:hAnsi="Times New Roman" w:cs="Times New Roman"/>
            <w:lang w:val="en-GB"/>
          </w:rPr>
          <w:t xml:space="preserve"> </w:t>
        </w:r>
        <w:proofErr w:type="spellStart"/>
        <w:r w:rsidRPr="00C40FDE">
          <w:rPr>
            <w:rFonts w:ascii="Times New Roman" w:hAnsi="Times New Roman" w:cs="Times New Roman"/>
            <w:lang w:val="en-GB"/>
          </w:rPr>
          <w:t>frühen</w:t>
        </w:r>
        <w:proofErr w:type="spellEnd"/>
        <w:r w:rsidRPr="00C40FDE">
          <w:rPr>
            <w:rFonts w:ascii="Times New Roman" w:hAnsi="Times New Roman" w:cs="Times New Roman"/>
            <w:lang w:val="en-GB"/>
          </w:rPr>
          <w:t xml:space="preserve"> </w:t>
        </w:r>
        <w:proofErr w:type="spellStart"/>
        <w:r w:rsidRPr="00C40FDE">
          <w:rPr>
            <w:rFonts w:ascii="Times New Roman" w:hAnsi="Times New Roman" w:cs="Times New Roman"/>
            <w:lang w:val="en-GB"/>
          </w:rPr>
          <w:t>Klassik</w:t>
        </w:r>
        <w:proofErr w:type="spellEnd"/>
        <w:r w:rsidRPr="00C40FDE">
          <w:rPr>
            <w:rFonts w:ascii="Times New Roman" w:hAnsi="Times New Roman" w:cs="Times New Roman"/>
            <w:lang w:val="en-GB"/>
          </w:rPr>
          <w:t xml:space="preserve">. </w:t>
        </w:r>
        <w:proofErr w:type="spellStart"/>
        <w:r w:rsidRPr="00C40FDE">
          <w:rPr>
            <w:rFonts w:ascii="Times New Roman" w:hAnsi="Times New Roman" w:cs="Times New Roman"/>
            <w:lang w:val="en-GB"/>
          </w:rPr>
          <w:t>Rundplastik</w:t>
        </w:r>
        <w:proofErr w:type="spellEnd"/>
        <w:r w:rsidRPr="00C40FDE">
          <w:rPr>
            <w:rFonts w:ascii="Times New Roman" w:hAnsi="Times New Roman" w:cs="Times New Roman"/>
            <w:lang w:val="en-GB"/>
          </w:rPr>
          <w:t xml:space="preserve">.” In </w:t>
        </w:r>
        <w:r w:rsidRPr="00C40FDE">
          <w:rPr>
            <w:rFonts w:ascii="Times New Roman" w:hAnsi="Times New Roman" w:cs="Times New Roman"/>
            <w:i/>
            <w:lang w:val="en-GB"/>
          </w:rPr>
          <w:t>Die Geschi</w:t>
        </w:r>
        <w:r>
          <w:rPr>
            <w:rFonts w:ascii="Times New Roman" w:hAnsi="Times New Roman" w:cs="Times New Roman"/>
            <w:i/>
            <w:lang w:val="en-GB"/>
          </w:rPr>
          <w:t xml:space="preserve">chte der </w:t>
        </w:r>
        <w:proofErr w:type="spellStart"/>
        <w:r>
          <w:rPr>
            <w:rFonts w:ascii="Times New Roman" w:hAnsi="Times New Roman" w:cs="Times New Roman"/>
            <w:i/>
            <w:lang w:val="en-GB"/>
          </w:rPr>
          <w:t>antiken</w:t>
        </w:r>
        <w:proofErr w:type="spellEnd"/>
        <w:r>
          <w:rPr>
            <w:rFonts w:ascii="Times New Roman" w:hAnsi="Times New Roman" w:cs="Times New Roman"/>
            <w:i/>
            <w:lang w:val="en-GB"/>
          </w:rPr>
          <w:t xml:space="preserve"> </w:t>
        </w:r>
        <w:proofErr w:type="spellStart"/>
        <w:r>
          <w:rPr>
            <w:rFonts w:ascii="Times New Roman" w:hAnsi="Times New Roman" w:cs="Times New Roman"/>
            <w:i/>
            <w:lang w:val="en-GB"/>
          </w:rPr>
          <w:t>Bildhauerkunst</w:t>
        </w:r>
        <w:proofErr w:type="spellEnd"/>
        <w:r>
          <w:rPr>
            <w:rFonts w:ascii="Times New Roman" w:hAnsi="Times New Roman" w:cs="Times New Roman"/>
            <w:i/>
            <w:lang w:val="en-GB"/>
          </w:rPr>
          <w:t>:</w:t>
        </w:r>
        <w:r w:rsidRPr="00C40FDE">
          <w:rPr>
            <w:rFonts w:ascii="Times New Roman" w:hAnsi="Times New Roman" w:cs="Times New Roman"/>
            <w:i/>
            <w:lang w:val="en-GB"/>
          </w:rPr>
          <w:t xml:space="preserve"> II. </w:t>
        </w:r>
        <w:proofErr w:type="spellStart"/>
        <w:r w:rsidRPr="00C40FDE">
          <w:rPr>
            <w:rFonts w:ascii="Times New Roman" w:hAnsi="Times New Roman" w:cs="Times New Roman"/>
            <w:i/>
            <w:lang w:val="en-GB"/>
          </w:rPr>
          <w:t>Klassische</w:t>
        </w:r>
        <w:proofErr w:type="spellEnd"/>
        <w:r w:rsidRPr="00C40FDE">
          <w:rPr>
            <w:rFonts w:ascii="Times New Roman" w:hAnsi="Times New Roman" w:cs="Times New Roman"/>
            <w:i/>
            <w:lang w:val="en-GB"/>
          </w:rPr>
          <w:t xml:space="preserve"> </w:t>
        </w:r>
        <w:proofErr w:type="spellStart"/>
        <w:r w:rsidRPr="00C40FDE">
          <w:rPr>
            <w:rFonts w:ascii="Times New Roman" w:hAnsi="Times New Roman" w:cs="Times New Roman"/>
            <w:i/>
            <w:lang w:val="en-GB"/>
          </w:rPr>
          <w:t>Plastik</w:t>
        </w:r>
        <w:proofErr w:type="spellEnd"/>
        <w:r>
          <w:rPr>
            <w:rFonts w:ascii="Times New Roman" w:hAnsi="Times New Roman" w:cs="Times New Roman"/>
            <w:lang w:val="en-GB"/>
          </w:rPr>
          <w:t>, ed.</w:t>
        </w:r>
        <w:r w:rsidRPr="00C40FDE">
          <w:rPr>
            <w:rFonts w:ascii="Times New Roman" w:hAnsi="Times New Roman" w:cs="Times New Roman"/>
            <w:lang w:val="en-GB"/>
          </w:rPr>
          <w:t xml:space="preserve"> P.</w:t>
        </w:r>
        <w:r>
          <w:rPr>
            <w:rFonts w:ascii="Times New Roman" w:hAnsi="Times New Roman" w:cs="Times New Roman"/>
            <w:lang w:val="en-GB"/>
          </w:rPr>
          <w:t xml:space="preserve"> </w:t>
        </w:r>
        <w:r w:rsidRPr="00C40FDE">
          <w:rPr>
            <w:rFonts w:ascii="Times New Roman" w:hAnsi="Times New Roman" w:cs="Times New Roman"/>
            <w:lang w:val="en-GB"/>
          </w:rPr>
          <w:t xml:space="preserve">C. </w:t>
        </w:r>
        <w:proofErr w:type="spellStart"/>
        <w:r w:rsidRPr="00C40FDE">
          <w:rPr>
            <w:rFonts w:ascii="Times New Roman" w:hAnsi="Times New Roman" w:cs="Times New Roman"/>
            <w:lang w:val="en-GB"/>
          </w:rPr>
          <w:t>Bol</w:t>
        </w:r>
        <w:proofErr w:type="spellEnd"/>
        <w:r w:rsidRPr="00C40FDE">
          <w:rPr>
            <w:rFonts w:ascii="Times New Roman" w:hAnsi="Times New Roman" w:cs="Times New Roman"/>
            <w:lang w:val="en-GB"/>
          </w:rPr>
          <w:t xml:space="preserve">, 1–32. Mainz am </w:t>
        </w:r>
        <w:proofErr w:type="spellStart"/>
        <w:r w:rsidRPr="00C40FDE">
          <w:rPr>
            <w:rFonts w:ascii="Times New Roman" w:hAnsi="Times New Roman" w:cs="Times New Roman"/>
            <w:lang w:val="en-GB"/>
          </w:rPr>
          <w:t>Rhein</w:t>
        </w:r>
        <w:proofErr w:type="spellEnd"/>
        <w:r w:rsidRPr="00C40FDE">
          <w:rPr>
            <w:rFonts w:ascii="Times New Roman" w:hAnsi="Times New Roman" w:cs="Times New Roman"/>
            <w:lang w:val="en-GB"/>
          </w:rPr>
          <w:t xml:space="preserve">: Philipp von </w:t>
        </w:r>
        <w:proofErr w:type="spellStart"/>
        <w:r w:rsidRPr="00C40FDE">
          <w:rPr>
            <w:rFonts w:ascii="Times New Roman" w:hAnsi="Times New Roman" w:cs="Times New Roman"/>
            <w:lang w:val="en-GB"/>
          </w:rPr>
          <w:t>Zabern</w:t>
        </w:r>
        <w:proofErr w:type="spellEnd"/>
        <w:r w:rsidRPr="00C40FDE">
          <w:rPr>
            <w:rFonts w:ascii="Times New Roman" w:hAnsi="Times New Roman" w:cs="Times New Roman"/>
            <w:lang w:val="en-GB"/>
          </w:rPr>
          <w:t>.</w:t>
        </w:r>
      </w:ins>
    </w:p>
    <w:p w:rsidR="0061575D" w:rsidRPr="00C40FDE" w:rsidRDefault="0061575D" w:rsidP="0061575D">
      <w:pPr>
        <w:pStyle w:val="NoteLevel11"/>
        <w:spacing w:line="360" w:lineRule="auto"/>
        <w:rPr>
          <w:ins w:id="1430" w:author="Robin" w:date="2016-12-21T11:15:00Z"/>
          <w:rFonts w:ascii="Times New Roman" w:hAnsi="Times New Roman" w:cs="Times New Roman"/>
          <w:lang w:val="en-GB"/>
        </w:rPr>
      </w:pPr>
    </w:p>
    <w:p w:rsidR="0061575D" w:rsidRDefault="0061575D" w:rsidP="0061575D">
      <w:pPr>
        <w:pStyle w:val="NoteLevel11"/>
        <w:spacing w:line="360" w:lineRule="auto"/>
        <w:rPr>
          <w:ins w:id="1431" w:author="Robin" w:date="2016-12-21T11:15:00Z"/>
          <w:rFonts w:ascii="Times New Roman" w:hAnsi="Times New Roman" w:cs="Times New Roman"/>
          <w:lang w:val="en-GB"/>
        </w:rPr>
      </w:pPr>
      <w:proofErr w:type="spellStart"/>
      <w:ins w:id="1432" w:author="Robin" w:date="2016-12-21T11:15:00Z">
        <w:r>
          <w:rPr>
            <w:rFonts w:ascii="Times New Roman" w:hAnsi="Times New Roman" w:cs="Times New Roman"/>
            <w:lang w:val="en-GB"/>
          </w:rPr>
          <w:t>Bol</w:t>
        </w:r>
        <w:proofErr w:type="spellEnd"/>
        <w:r w:rsidRPr="00C40FDE">
          <w:rPr>
            <w:rFonts w:ascii="Times New Roman" w:hAnsi="Times New Roman" w:cs="Times New Roman"/>
            <w:lang w:val="en-GB"/>
          </w:rPr>
          <w:t xml:space="preserve"> </w:t>
        </w:r>
        <w:proofErr w:type="spellStart"/>
        <w:r w:rsidRPr="00C40FDE">
          <w:rPr>
            <w:rFonts w:ascii="Times New Roman" w:hAnsi="Times New Roman" w:cs="Times New Roman"/>
            <w:lang w:val="en-GB"/>
          </w:rPr>
          <w:t>2004b</w:t>
        </w:r>
        <w:proofErr w:type="spellEnd"/>
        <w:r w:rsidRPr="00C40FDE">
          <w:rPr>
            <w:rFonts w:ascii="Times New Roman" w:hAnsi="Times New Roman" w:cs="Times New Roman"/>
            <w:lang w:val="en-GB"/>
          </w:rPr>
          <w:t xml:space="preserve"> </w:t>
        </w:r>
      </w:ins>
    </w:p>
    <w:p w:rsidR="0061575D" w:rsidRPr="00C40FDE" w:rsidRDefault="0061575D" w:rsidP="0061575D">
      <w:pPr>
        <w:pStyle w:val="NoteLevel11"/>
        <w:spacing w:line="360" w:lineRule="auto"/>
        <w:rPr>
          <w:ins w:id="1433" w:author="Robin" w:date="2016-12-21T11:15:00Z"/>
          <w:rFonts w:ascii="Times New Roman" w:hAnsi="Times New Roman" w:cs="Times New Roman"/>
          <w:lang w:val="en-GB"/>
        </w:rPr>
      </w:pPr>
      <w:proofErr w:type="spellStart"/>
      <w:ins w:id="1434" w:author="Robin" w:date="2016-12-21T11:15:00Z">
        <w:r w:rsidRPr="00C40FDE">
          <w:rPr>
            <w:rFonts w:ascii="Times New Roman" w:hAnsi="Times New Roman" w:cs="Times New Roman"/>
            <w:lang w:val="en-GB"/>
          </w:rPr>
          <w:t>Bol</w:t>
        </w:r>
        <w:proofErr w:type="spellEnd"/>
        <w:r w:rsidRPr="00C40FDE">
          <w:rPr>
            <w:rFonts w:ascii="Times New Roman" w:hAnsi="Times New Roman" w:cs="Times New Roman"/>
            <w:lang w:val="en-GB"/>
          </w:rPr>
          <w:t>, P.</w:t>
        </w:r>
        <w:r>
          <w:rPr>
            <w:rFonts w:ascii="Times New Roman" w:hAnsi="Times New Roman" w:cs="Times New Roman"/>
            <w:lang w:val="en-GB"/>
          </w:rPr>
          <w:t xml:space="preserve"> C. 2004b. “Die </w:t>
        </w:r>
        <w:proofErr w:type="spellStart"/>
        <w:r>
          <w:rPr>
            <w:rFonts w:ascii="Times New Roman" w:hAnsi="Times New Roman" w:cs="Times New Roman"/>
            <w:lang w:val="en-GB"/>
          </w:rPr>
          <w:t>hohe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Klassik</w:t>
        </w:r>
        <w:proofErr w:type="spellEnd"/>
        <w:r>
          <w:rPr>
            <w:rFonts w:ascii="Times New Roman" w:hAnsi="Times New Roman" w:cs="Times New Roman"/>
            <w:lang w:val="en-GB"/>
          </w:rPr>
          <w:t>:</w:t>
        </w:r>
        <w:r w:rsidRPr="00C40FDE">
          <w:rPr>
            <w:rFonts w:ascii="Times New Roman" w:hAnsi="Times New Roman" w:cs="Times New Roman"/>
            <w:lang w:val="en-GB"/>
          </w:rPr>
          <w:t xml:space="preserve"> Die </w:t>
        </w:r>
        <w:proofErr w:type="spellStart"/>
        <w:r w:rsidRPr="00C40FDE">
          <w:rPr>
            <w:rFonts w:ascii="Times New Roman" w:hAnsi="Times New Roman" w:cs="Times New Roman"/>
            <w:lang w:val="en-GB"/>
          </w:rPr>
          <w:t>großen</w:t>
        </w:r>
        <w:proofErr w:type="spellEnd"/>
        <w:r w:rsidRPr="00C40FDE">
          <w:rPr>
            <w:rFonts w:ascii="Times New Roman" w:hAnsi="Times New Roman" w:cs="Times New Roman"/>
            <w:lang w:val="en-GB"/>
          </w:rPr>
          <w:t xml:space="preserve"> Meister.” In </w:t>
        </w:r>
        <w:r w:rsidRPr="00C40FDE">
          <w:rPr>
            <w:rFonts w:ascii="Times New Roman" w:hAnsi="Times New Roman" w:cs="Times New Roman"/>
            <w:i/>
            <w:lang w:val="en-GB"/>
          </w:rPr>
          <w:t>Die Geschi</w:t>
        </w:r>
        <w:r>
          <w:rPr>
            <w:rFonts w:ascii="Times New Roman" w:hAnsi="Times New Roman" w:cs="Times New Roman"/>
            <w:i/>
            <w:lang w:val="en-GB"/>
          </w:rPr>
          <w:t xml:space="preserve">chte der </w:t>
        </w:r>
        <w:proofErr w:type="spellStart"/>
        <w:r>
          <w:rPr>
            <w:rFonts w:ascii="Times New Roman" w:hAnsi="Times New Roman" w:cs="Times New Roman"/>
            <w:i/>
            <w:lang w:val="en-GB"/>
          </w:rPr>
          <w:t>antiken</w:t>
        </w:r>
        <w:proofErr w:type="spellEnd"/>
        <w:r>
          <w:rPr>
            <w:rFonts w:ascii="Times New Roman" w:hAnsi="Times New Roman" w:cs="Times New Roman"/>
            <w:i/>
            <w:lang w:val="en-GB"/>
          </w:rPr>
          <w:t xml:space="preserve"> </w:t>
        </w:r>
        <w:proofErr w:type="spellStart"/>
        <w:r>
          <w:rPr>
            <w:rFonts w:ascii="Times New Roman" w:hAnsi="Times New Roman" w:cs="Times New Roman"/>
            <w:i/>
            <w:lang w:val="en-GB"/>
          </w:rPr>
          <w:t>Bildhauerkunst</w:t>
        </w:r>
        <w:proofErr w:type="spellEnd"/>
        <w:r>
          <w:rPr>
            <w:rFonts w:ascii="Times New Roman" w:hAnsi="Times New Roman" w:cs="Times New Roman"/>
            <w:i/>
            <w:lang w:val="en-GB"/>
          </w:rPr>
          <w:t>:</w:t>
        </w:r>
        <w:r w:rsidRPr="00C40FDE">
          <w:rPr>
            <w:rFonts w:ascii="Times New Roman" w:hAnsi="Times New Roman" w:cs="Times New Roman"/>
            <w:i/>
            <w:lang w:val="en-GB"/>
          </w:rPr>
          <w:t xml:space="preserve"> II. </w:t>
        </w:r>
        <w:proofErr w:type="spellStart"/>
        <w:r w:rsidRPr="00C40FDE">
          <w:rPr>
            <w:rFonts w:ascii="Times New Roman" w:hAnsi="Times New Roman" w:cs="Times New Roman"/>
            <w:i/>
            <w:lang w:val="en-GB"/>
          </w:rPr>
          <w:t>Klassische</w:t>
        </w:r>
        <w:proofErr w:type="spellEnd"/>
        <w:r w:rsidRPr="00C40FDE">
          <w:rPr>
            <w:rFonts w:ascii="Times New Roman" w:hAnsi="Times New Roman" w:cs="Times New Roman"/>
            <w:i/>
            <w:lang w:val="en-GB"/>
          </w:rPr>
          <w:t xml:space="preserve"> </w:t>
        </w:r>
        <w:proofErr w:type="spellStart"/>
        <w:r w:rsidRPr="00C40FDE">
          <w:rPr>
            <w:rFonts w:ascii="Times New Roman" w:hAnsi="Times New Roman" w:cs="Times New Roman"/>
            <w:i/>
            <w:lang w:val="en-GB"/>
          </w:rPr>
          <w:t>Plastik</w:t>
        </w:r>
        <w:proofErr w:type="spellEnd"/>
        <w:r w:rsidRPr="00C40FDE">
          <w:rPr>
            <w:rFonts w:ascii="Times New Roman" w:hAnsi="Times New Roman" w:cs="Times New Roman"/>
            <w:lang w:val="en-GB"/>
          </w:rPr>
          <w:t xml:space="preserve">, </w:t>
        </w:r>
        <w:r>
          <w:rPr>
            <w:rFonts w:ascii="Times New Roman" w:hAnsi="Times New Roman" w:cs="Times New Roman"/>
            <w:lang w:val="en-GB"/>
          </w:rPr>
          <w:t>ed.</w:t>
        </w:r>
        <w:r w:rsidRPr="00C40FDE">
          <w:rPr>
            <w:rFonts w:ascii="Times New Roman" w:hAnsi="Times New Roman" w:cs="Times New Roman"/>
            <w:lang w:val="en-GB"/>
          </w:rPr>
          <w:t xml:space="preserve"> P.</w:t>
        </w:r>
        <w:r>
          <w:rPr>
            <w:rFonts w:ascii="Times New Roman" w:hAnsi="Times New Roman" w:cs="Times New Roman"/>
            <w:lang w:val="en-GB"/>
          </w:rPr>
          <w:t xml:space="preserve"> </w:t>
        </w:r>
        <w:r w:rsidRPr="00C40FDE">
          <w:rPr>
            <w:rFonts w:ascii="Times New Roman" w:hAnsi="Times New Roman" w:cs="Times New Roman"/>
            <w:lang w:val="en-GB"/>
          </w:rPr>
          <w:t xml:space="preserve">C. </w:t>
        </w:r>
        <w:proofErr w:type="spellStart"/>
        <w:r w:rsidRPr="00C40FDE">
          <w:rPr>
            <w:rFonts w:ascii="Times New Roman" w:hAnsi="Times New Roman" w:cs="Times New Roman"/>
            <w:lang w:val="en-GB"/>
          </w:rPr>
          <w:t>Bol</w:t>
        </w:r>
        <w:proofErr w:type="spellEnd"/>
        <w:r w:rsidRPr="00C40FDE">
          <w:rPr>
            <w:rFonts w:ascii="Times New Roman" w:hAnsi="Times New Roman" w:cs="Times New Roman"/>
            <w:lang w:val="en-GB"/>
          </w:rPr>
          <w:t>, 123–</w:t>
        </w:r>
        <w:r>
          <w:rPr>
            <w:rFonts w:ascii="Times New Roman" w:hAnsi="Times New Roman" w:cs="Times New Roman"/>
            <w:lang w:val="en-GB"/>
          </w:rPr>
          <w:t>43.</w:t>
        </w:r>
        <w:r w:rsidRPr="00C40FDE">
          <w:rPr>
            <w:rFonts w:ascii="Times New Roman" w:hAnsi="Times New Roman" w:cs="Times New Roman"/>
            <w:lang w:val="en-GB"/>
          </w:rPr>
          <w:t xml:space="preserve"> Mainz am </w:t>
        </w:r>
        <w:proofErr w:type="spellStart"/>
        <w:r w:rsidRPr="00C40FDE">
          <w:rPr>
            <w:rFonts w:ascii="Times New Roman" w:hAnsi="Times New Roman" w:cs="Times New Roman"/>
            <w:lang w:val="en-GB"/>
          </w:rPr>
          <w:t>Rhein</w:t>
        </w:r>
        <w:proofErr w:type="spellEnd"/>
        <w:r w:rsidRPr="00C40FDE">
          <w:rPr>
            <w:rFonts w:ascii="Times New Roman" w:hAnsi="Times New Roman" w:cs="Times New Roman"/>
            <w:lang w:val="en-GB"/>
          </w:rPr>
          <w:t xml:space="preserve">: Philipp von </w:t>
        </w:r>
        <w:proofErr w:type="spellStart"/>
        <w:r w:rsidRPr="00C40FDE">
          <w:rPr>
            <w:rFonts w:ascii="Times New Roman" w:hAnsi="Times New Roman" w:cs="Times New Roman"/>
            <w:lang w:val="en-GB"/>
          </w:rPr>
          <w:t>Zabern</w:t>
        </w:r>
        <w:proofErr w:type="spellEnd"/>
        <w:r w:rsidRPr="00C40FDE">
          <w:rPr>
            <w:rFonts w:ascii="Times New Roman" w:hAnsi="Times New Roman" w:cs="Times New Roman"/>
            <w:lang w:val="en-GB"/>
          </w:rPr>
          <w:t>.</w:t>
        </w:r>
      </w:ins>
    </w:p>
    <w:p w:rsidR="00A765B3" w:rsidRDefault="00A765B3">
      <w:pPr>
        <w:pStyle w:val="NoteLevel11"/>
        <w:numPr>
          <w:ilvl w:val="0"/>
          <w:numId w:val="0"/>
        </w:numPr>
        <w:spacing w:line="360" w:lineRule="auto"/>
        <w:rPr>
          <w:ins w:id="1435" w:author="Jens Daehner" w:date="2017-01-20T12:24:00Z"/>
          <w:rFonts w:ascii="Times New Roman" w:hAnsi="Times New Roman" w:cs="Times New Roman"/>
          <w:lang w:val="en-GB"/>
        </w:rPr>
        <w:pPrChange w:id="1436" w:author="Jens Daehner" w:date="2017-01-20T12:24:00Z">
          <w:pPr>
            <w:pStyle w:val="NoteLevel11"/>
            <w:spacing w:line="360" w:lineRule="auto"/>
          </w:pPr>
        </w:pPrChange>
      </w:pPr>
    </w:p>
    <w:p w:rsidR="004911E1" w:rsidRPr="00C40FDE" w:rsidRDefault="004911E1" w:rsidP="004911E1">
      <w:pPr>
        <w:pStyle w:val="NoteLevel11"/>
        <w:spacing w:line="360" w:lineRule="auto"/>
        <w:rPr>
          <w:ins w:id="1437" w:author="Robin" w:date="2016-12-21T11:15:00Z"/>
          <w:rFonts w:ascii="Times New Roman" w:hAnsi="Times New Roman" w:cs="Times New Roman"/>
          <w:lang w:val="en-GB"/>
        </w:rPr>
      </w:pPr>
      <w:proofErr w:type="spellStart"/>
      <w:ins w:id="1438" w:author="Jens Daehner" w:date="2017-01-20T12:24:00Z">
        <w:r>
          <w:rPr>
            <w:rFonts w:ascii="Times New Roman" w:hAnsi="Times New Roman" w:cs="Times New Roman"/>
            <w:lang w:val="en-GB"/>
          </w:rPr>
          <w:t>Bol</w:t>
        </w:r>
        <w:proofErr w:type="spellEnd"/>
        <w:r>
          <w:rPr>
            <w:rFonts w:ascii="Times New Roman" w:hAnsi="Times New Roman" w:cs="Times New Roman"/>
            <w:lang w:val="en-GB"/>
          </w:rPr>
          <w:t xml:space="preserve"> 2005</w:t>
        </w:r>
      </w:ins>
    </w:p>
    <w:p w:rsidR="00A765B3" w:rsidRDefault="004978F6">
      <w:pPr>
        <w:pStyle w:val="NoteLevel11"/>
        <w:spacing w:line="360" w:lineRule="auto"/>
        <w:rPr>
          <w:ins w:id="1439" w:author="Jens Daehner" w:date="2017-01-20T12:24:00Z"/>
          <w:rFonts w:ascii="Times New Roman" w:hAnsi="Times New Roman" w:cs="Times New Roman"/>
          <w:lang w:val="en-GB"/>
          <w:rPrChange w:id="1440" w:author="Jens Daehner" w:date="2017-01-20T12:24:00Z">
            <w:rPr>
              <w:ins w:id="1441" w:author="Jens Daehner" w:date="2017-01-20T12:24:00Z"/>
              <w:lang w:val="en-GB"/>
            </w:rPr>
          </w:rPrChange>
        </w:rPr>
        <w:pPrChange w:id="1442" w:author="Jens Daehner" w:date="2017-01-20T12:24:00Z">
          <w:pPr>
            <w:pStyle w:val="NoteLevel11"/>
          </w:pPr>
        </w:pPrChange>
      </w:pPr>
      <w:proofErr w:type="spellStart"/>
      <w:ins w:id="1443" w:author="Jens Daehner" w:date="2017-01-20T12:24:00Z">
        <w:r w:rsidRPr="004978F6">
          <w:rPr>
            <w:rFonts w:ascii="Times New Roman" w:hAnsi="Times New Roman" w:cs="Times New Roman"/>
            <w:lang w:val="en-GB"/>
            <w:rPrChange w:id="1444" w:author="Jens Daehner" w:date="2017-01-20T12:24:00Z">
              <w:rPr>
                <w:lang w:val="en-GB"/>
              </w:rPr>
            </w:rPrChange>
          </w:rPr>
          <w:t>Bol</w:t>
        </w:r>
        <w:proofErr w:type="spellEnd"/>
        <w:r w:rsidRPr="004978F6">
          <w:rPr>
            <w:rFonts w:ascii="Times New Roman" w:hAnsi="Times New Roman" w:cs="Times New Roman"/>
            <w:lang w:val="en-GB"/>
            <w:rPrChange w:id="1445" w:author="Jens Daehner" w:date="2017-01-20T12:24:00Z">
              <w:rPr>
                <w:lang w:val="en-GB"/>
              </w:rPr>
            </w:rPrChange>
          </w:rPr>
          <w:t xml:space="preserve">, R. 2005. “Der Torso von </w:t>
        </w:r>
        <w:proofErr w:type="spellStart"/>
        <w:r w:rsidRPr="004978F6">
          <w:rPr>
            <w:rFonts w:ascii="Times New Roman" w:hAnsi="Times New Roman" w:cs="Times New Roman"/>
            <w:lang w:val="en-GB"/>
            <w:rPrChange w:id="1446" w:author="Jens Daehner" w:date="2017-01-20T12:24:00Z">
              <w:rPr>
                <w:lang w:val="en-GB"/>
              </w:rPr>
            </w:rPrChange>
          </w:rPr>
          <w:t>Milet</w:t>
        </w:r>
        <w:proofErr w:type="spellEnd"/>
        <w:r w:rsidRPr="004978F6">
          <w:rPr>
            <w:rFonts w:ascii="Times New Roman" w:hAnsi="Times New Roman" w:cs="Times New Roman"/>
            <w:lang w:val="en-GB"/>
            <w:rPrChange w:id="1447" w:author="Jens Daehner" w:date="2017-01-20T12:24:00Z">
              <w:rPr>
                <w:lang w:val="en-GB"/>
              </w:rPr>
            </w:rPrChange>
          </w:rPr>
          <w:t xml:space="preserve"> und die Statue des </w:t>
        </w:r>
        <w:proofErr w:type="spellStart"/>
        <w:r w:rsidRPr="004978F6">
          <w:rPr>
            <w:rFonts w:ascii="Times New Roman" w:hAnsi="Times New Roman" w:cs="Times New Roman"/>
            <w:lang w:val="en-GB"/>
            <w:rPrChange w:id="1448" w:author="Jens Daehner" w:date="2017-01-20T12:24:00Z">
              <w:rPr>
                <w:lang w:val="en-GB"/>
              </w:rPr>
            </w:rPrChange>
          </w:rPr>
          <w:t>Apollon</w:t>
        </w:r>
        <w:proofErr w:type="spellEnd"/>
        <w:r w:rsidRPr="004978F6">
          <w:rPr>
            <w:rFonts w:ascii="Times New Roman" w:hAnsi="Times New Roman" w:cs="Times New Roman"/>
            <w:lang w:val="en-GB"/>
            <w:rPrChange w:id="1449" w:author="Jens Daehner" w:date="2017-01-20T12:24:00Z">
              <w:rPr>
                <w:lang w:val="en-GB"/>
              </w:rPr>
            </w:rPrChange>
          </w:rPr>
          <w:t xml:space="preserve"> </w:t>
        </w:r>
        <w:proofErr w:type="spellStart"/>
        <w:r w:rsidRPr="004978F6">
          <w:rPr>
            <w:rFonts w:ascii="Times New Roman" w:hAnsi="Times New Roman" w:cs="Times New Roman"/>
            <w:lang w:val="en-GB"/>
            <w:rPrChange w:id="1450" w:author="Jens Daehner" w:date="2017-01-20T12:24:00Z">
              <w:rPr>
                <w:lang w:val="en-GB"/>
              </w:rPr>
            </w:rPrChange>
          </w:rPr>
          <w:t>Termintheus</w:t>
        </w:r>
        <w:proofErr w:type="spellEnd"/>
        <w:r w:rsidRPr="004978F6">
          <w:rPr>
            <w:rFonts w:ascii="Times New Roman" w:hAnsi="Times New Roman" w:cs="Times New Roman"/>
            <w:lang w:val="en-GB"/>
            <w:rPrChange w:id="1451" w:author="Jens Daehner" w:date="2017-01-20T12:24:00Z">
              <w:rPr>
                <w:lang w:val="en-GB"/>
              </w:rPr>
            </w:rPrChange>
          </w:rPr>
          <w:t xml:space="preserve"> in </w:t>
        </w:r>
        <w:proofErr w:type="spellStart"/>
        <w:r w:rsidRPr="004978F6">
          <w:rPr>
            <w:rFonts w:ascii="Times New Roman" w:hAnsi="Times New Roman" w:cs="Times New Roman"/>
            <w:lang w:val="en-GB"/>
            <w:rPrChange w:id="1452" w:author="Jens Daehner" w:date="2017-01-20T12:24:00Z">
              <w:rPr>
                <w:lang w:val="en-GB"/>
              </w:rPr>
            </w:rPrChange>
          </w:rPr>
          <w:t>Myus</w:t>
        </w:r>
        <w:proofErr w:type="spellEnd"/>
        <w:r w:rsidRPr="004978F6">
          <w:rPr>
            <w:rFonts w:ascii="Times New Roman" w:hAnsi="Times New Roman" w:cs="Times New Roman"/>
            <w:lang w:val="en-GB"/>
            <w:rPrChange w:id="1453" w:author="Jens Daehner" w:date="2017-01-20T12:24:00Z">
              <w:rPr>
                <w:lang w:val="en-GB"/>
              </w:rPr>
            </w:rPrChange>
          </w:rPr>
          <w:t xml:space="preserve">.” </w:t>
        </w:r>
        <w:proofErr w:type="spellStart"/>
        <w:r w:rsidRPr="004978F6">
          <w:rPr>
            <w:rFonts w:ascii="Times New Roman" w:hAnsi="Times New Roman" w:cs="Times New Roman"/>
            <w:i/>
            <w:lang w:val="en-GB"/>
            <w:rPrChange w:id="1454" w:author="Jens Daehner" w:date="2017-01-20T12:24:00Z">
              <w:rPr>
                <w:i/>
                <w:lang w:val="en-GB"/>
              </w:rPr>
            </w:rPrChange>
          </w:rPr>
          <w:t>IstMitt</w:t>
        </w:r>
        <w:proofErr w:type="spellEnd"/>
        <w:r w:rsidR="004911E1" w:rsidRPr="004911E1">
          <w:rPr>
            <w:rFonts w:ascii="Times New Roman" w:hAnsi="Times New Roman" w:cs="Times New Roman"/>
            <w:lang w:val="en-GB"/>
          </w:rPr>
          <w:t xml:space="preserve"> 55: </w:t>
        </w:r>
        <w:r w:rsidRPr="004978F6">
          <w:rPr>
            <w:rFonts w:ascii="Times New Roman" w:hAnsi="Times New Roman" w:cs="Times New Roman"/>
            <w:lang w:val="en-GB"/>
            <w:rPrChange w:id="1455" w:author="Jens Daehner" w:date="2017-01-20T12:24:00Z">
              <w:rPr>
                <w:lang w:val="en-GB"/>
              </w:rPr>
            </w:rPrChange>
          </w:rPr>
          <w:t>37</w:t>
        </w:r>
      </w:ins>
      <w:r w:rsidR="00A765B3">
        <w:rPr>
          <w:rFonts w:ascii="Times New Roman" w:hAnsi="Times New Roman" w:cs="Times New Roman"/>
          <w:lang w:val="en-GB"/>
        </w:rPr>
        <w:t>–</w:t>
      </w:r>
      <w:ins w:id="1456" w:author="Jens Daehner" w:date="2017-01-20T12:24:00Z">
        <w:r w:rsidRPr="004978F6">
          <w:rPr>
            <w:rFonts w:ascii="Times New Roman" w:hAnsi="Times New Roman" w:cs="Times New Roman"/>
            <w:lang w:val="en-GB"/>
            <w:rPrChange w:id="1457" w:author="Jens Daehner" w:date="2017-01-20T12:24:00Z">
              <w:rPr>
                <w:lang w:val="en-GB"/>
              </w:rPr>
            </w:rPrChange>
          </w:rPr>
          <w:t>64</w:t>
        </w:r>
      </w:ins>
      <w:ins w:id="1458" w:author="Jens Daehner" w:date="2017-01-20T12:25:00Z">
        <w:r w:rsidR="004911E1">
          <w:rPr>
            <w:rFonts w:ascii="Times New Roman" w:hAnsi="Times New Roman" w:cs="Times New Roman"/>
            <w:lang w:val="en-GB"/>
          </w:rPr>
          <w:t>.</w:t>
        </w:r>
      </w:ins>
    </w:p>
    <w:p w:rsidR="004911E1" w:rsidRPr="004911E1" w:rsidRDefault="004911E1" w:rsidP="0061575D">
      <w:pPr>
        <w:pStyle w:val="NoteLevel11"/>
        <w:spacing w:line="360" w:lineRule="auto"/>
        <w:rPr>
          <w:ins w:id="1459" w:author="Jens Daehner" w:date="2017-01-20T12:23:00Z"/>
          <w:rFonts w:ascii="Times New Roman" w:hAnsi="Times New Roman" w:cs="Times New Roman"/>
          <w:rPrChange w:id="1460" w:author="Jens Daehner" w:date="2017-01-20T12:23:00Z">
            <w:rPr>
              <w:ins w:id="1461" w:author="Jens Daehner" w:date="2017-01-20T12:23:00Z"/>
              <w:rFonts w:ascii="Times New Roman" w:hAnsi="Times New Roman" w:cs="Times New Roman"/>
              <w:lang w:val="en-GB"/>
            </w:rPr>
          </w:rPrChange>
        </w:rPr>
      </w:pPr>
    </w:p>
    <w:p w:rsidR="0061575D" w:rsidRPr="00C40FDE" w:rsidRDefault="0061575D" w:rsidP="0061575D">
      <w:pPr>
        <w:pStyle w:val="NoteLevel11"/>
        <w:spacing w:line="360" w:lineRule="auto"/>
        <w:rPr>
          <w:ins w:id="1462" w:author="Robin" w:date="2016-12-21T11:15:00Z"/>
          <w:rFonts w:ascii="Times New Roman" w:hAnsi="Times New Roman" w:cs="Times New Roman"/>
        </w:rPr>
      </w:pPr>
      <w:proofErr w:type="spellStart"/>
      <w:ins w:id="1463" w:author="Robin" w:date="2016-12-21T11:15:00Z">
        <w:r w:rsidRPr="00C40FDE">
          <w:rPr>
            <w:rFonts w:ascii="Times New Roman" w:hAnsi="Times New Roman" w:cs="Times New Roman"/>
            <w:lang w:val="en-GB"/>
          </w:rPr>
          <w:t>Borbein</w:t>
        </w:r>
        <w:proofErr w:type="spellEnd"/>
        <w:r>
          <w:rPr>
            <w:rFonts w:ascii="Times New Roman" w:hAnsi="Times New Roman" w:cs="Times New Roman"/>
            <w:lang w:val="en-GB"/>
          </w:rPr>
          <w:t xml:space="preserve"> </w:t>
        </w:r>
        <w:r w:rsidRPr="00C40FDE">
          <w:rPr>
            <w:rFonts w:ascii="Times New Roman" w:hAnsi="Times New Roman" w:cs="Times New Roman"/>
            <w:lang w:val="en-GB"/>
          </w:rPr>
          <w:t>1996</w:t>
        </w:r>
      </w:ins>
    </w:p>
    <w:p w:rsidR="0061575D" w:rsidRPr="00C40FDE" w:rsidRDefault="0061575D" w:rsidP="0061575D">
      <w:pPr>
        <w:pStyle w:val="NoteLevel11"/>
        <w:spacing w:line="360" w:lineRule="auto"/>
        <w:rPr>
          <w:ins w:id="1464" w:author="Robin" w:date="2016-12-21T11:15:00Z"/>
          <w:rFonts w:ascii="Times New Roman" w:hAnsi="Times New Roman" w:cs="Times New Roman"/>
        </w:rPr>
      </w:pPr>
      <w:proofErr w:type="spellStart"/>
      <w:ins w:id="1465" w:author="Robin" w:date="2016-12-21T11:15:00Z">
        <w:r w:rsidRPr="00C40FDE">
          <w:rPr>
            <w:rFonts w:ascii="Times New Roman" w:hAnsi="Times New Roman" w:cs="Times New Roman"/>
            <w:lang w:val="en-GB"/>
          </w:rPr>
          <w:t>Borbein</w:t>
        </w:r>
        <w:proofErr w:type="spellEnd"/>
        <w:r w:rsidRPr="00C40FDE">
          <w:rPr>
            <w:rFonts w:ascii="Times New Roman" w:hAnsi="Times New Roman" w:cs="Times New Roman"/>
            <w:lang w:val="en-GB"/>
          </w:rPr>
          <w:t>, A.</w:t>
        </w:r>
        <w:r>
          <w:rPr>
            <w:rFonts w:ascii="Times New Roman" w:hAnsi="Times New Roman" w:cs="Times New Roman"/>
            <w:lang w:val="en-GB"/>
          </w:rPr>
          <w:t xml:space="preserve"> </w:t>
        </w:r>
        <w:r w:rsidRPr="00C40FDE">
          <w:rPr>
            <w:rFonts w:ascii="Times New Roman" w:hAnsi="Times New Roman" w:cs="Times New Roman"/>
            <w:lang w:val="en-GB"/>
          </w:rPr>
          <w:t>H. 1996. “</w:t>
        </w:r>
        <w:proofErr w:type="spellStart"/>
        <w:r w:rsidRPr="00C40FDE">
          <w:rPr>
            <w:rFonts w:ascii="Times New Roman" w:hAnsi="Times New Roman" w:cs="Times New Roman"/>
            <w:lang w:val="en-GB"/>
          </w:rPr>
          <w:t>Polykleitos</w:t>
        </w:r>
        <w:proofErr w:type="spellEnd"/>
        <w:r w:rsidRPr="00C40FDE">
          <w:rPr>
            <w:rFonts w:ascii="Times New Roman" w:hAnsi="Times New Roman" w:cs="Times New Roman"/>
            <w:lang w:val="en-GB"/>
          </w:rPr>
          <w:t xml:space="preserve">.” In </w:t>
        </w:r>
        <w:r w:rsidRPr="00C40FDE">
          <w:rPr>
            <w:rFonts w:ascii="Times New Roman" w:hAnsi="Times New Roman" w:cs="Times New Roman"/>
            <w:i/>
            <w:lang w:val="en-GB"/>
          </w:rPr>
          <w:t>Personal Styles in Greek Sculpture</w:t>
        </w:r>
        <w:r>
          <w:rPr>
            <w:rFonts w:ascii="Times New Roman" w:hAnsi="Times New Roman" w:cs="Times New Roman"/>
            <w:lang w:val="en-GB"/>
          </w:rPr>
          <w:t>, ed.</w:t>
        </w:r>
        <w:r w:rsidRPr="00C40FDE">
          <w:rPr>
            <w:rFonts w:ascii="Times New Roman" w:hAnsi="Times New Roman" w:cs="Times New Roman"/>
            <w:lang w:val="en-GB"/>
          </w:rPr>
          <w:t xml:space="preserve"> O. </w:t>
        </w:r>
        <w:proofErr w:type="spellStart"/>
        <w:r w:rsidRPr="00C40FDE">
          <w:rPr>
            <w:rFonts w:ascii="Times New Roman" w:hAnsi="Times New Roman" w:cs="Times New Roman"/>
            <w:lang w:val="en-GB"/>
          </w:rPr>
          <w:t>Palagia</w:t>
        </w:r>
        <w:proofErr w:type="spellEnd"/>
        <w:r w:rsidRPr="00C40FDE">
          <w:rPr>
            <w:rFonts w:ascii="Times New Roman" w:hAnsi="Times New Roman" w:cs="Times New Roman"/>
            <w:lang w:val="en-GB"/>
          </w:rPr>
          <w:t xml:space="preserve"> and J.</w:t>
        </w:r>
        <w:r>
          <w:rPr>
            <w:rFonts w:ascii="Times New Roman" w:hAnsi="Times New Roman" w:cs="Times New Roman"/>
            <w:lang w:val="en-GB"/>
          </w:rPr>
          <w:t xml:space="preserve"> </w:t>
        </w:r>
        <w:r w:rsidRPr="00C40FDE">
          <w:rPr>
            <w:rFonts w:ascii="Times New Roman" w:hAnsi="Times New Roman" w:cs="Times New Roman"/>
            <w:lang w:val="en-GB"/>
          </w:rPr>
          <w:t>J. Pollitt, 66–90. Cambridge: Cambridge University Press.</w:t>
        </w:r>
      </w:ins>
    </w:p>
    <w:p w:rsidR="0061575D" w:rsidRPr="00C40FDE" w:rsidRDefault="0061575D" w:rsidP="0061575D">
      <w:pPr>
        <w:pStyle w:val="NoteLevel11"/>
        <w:spacing w:line="360" w:lineRule="auto"/>
        <w:rPr>
          <w:ins w:id="1466" w:author="Robin" w:date="2016-12-21T11:15:00Z"/>
          <w:rFonts w:ascii="Times New Roman" w:hAnsi="Times New Roman" w:cs="Times New Roman"/>
        </w:rPr>
      </w:pPr>
    </w:p>
    <w:p w:rsidR="0061575D" w:rsidRDefault="0061575D" w:rsidP="0061575D">
      <w:pPr>
        <w:pStyle w:val="NoteLevel11"/>
        <w:spacing w:line="360" w:lineRule="auto"/>
        <w:rPr>
          <w:ins w:id="1467" w:author="Robin" w:date="2016-12-21T11:15:00Z"/>
          <w:rFonts w:ascii="Times New Roman" w:hAnsi="Times New Roman" w:cs="Times New Roman"/>
        </w:rPr>
      </w:pPr>
      <w:proofErr w:type="spellStart"/>
      <w:ins w:id="1468" w:author="Robin" w:date="2016-12-21T11:15:00Z">
        <w:r>
          <w:rPr>
            <w:rFonts w:ascii="Times New Roman" w:hAnsi="Times New Roman" w:cs="Times New Roman"/>
          </w:rPr>
          <w:t>Brunnsåker</w:t>
        </w:r>
        <w:proofErr w:type="spellEnd"/>
        <w:r w:rsidRPr="00C40FDE">
          <w:rPr>
            <w:rFonts w:ascii="Times New Roman" w:hAnsi="Times New Roman" w:cs="Times New Roman"/>
          </w:rPr>
          <w:t xml:space="preserve"> 1971</w:t>
        </w:r>
      </w:ins>
    </w:p>
    <w:p w:rsidR="0061575D" w:rsidRDefault="0061575D" w:rsidP="0061575D">
      <w:pPr>
        <w:pStyle w:val="NoteLevel11"/>
        <w:spacing w:line="360" w:lineRule="auto"/>
        <w:rPr>
          <w:ins w:id="1469" w:author="Robin" w:date="2016-12-21T11:15:00Z"/>
          <w:rFonts w:ascii="Times New Roman" w:hAnsi="Times New Roman" w:cs="Times New Roman"/>
        </w:rPr>
      </w:pPr>
      <w:proofErr w:type="spellStart"/>
      <w:ins w:id="1470" w:author="Robin" w:date="2016-12-21T11:15:00Z">
        <w:r w:rsidRPr="00C40FDE">
          <w:rPr>
            <w:rFonts w:ascii="Times New Roman" w:hAnsi="Times New Roman" w:cs="Times New Roman"/>
          </w:rPr>
          <w:t>Brunnsåker</w:t>
        </w:r>
        <w:proofErr w:type="spellEnd"/>
        <w:r w:rsidRPr="00C40FDE">
          <w:rPr>
            <w:rFonts w:ascii="Times New Roman" w:hAnsi="Times New Roman" w:cs="Times New Roman"/>
          </w:rPr>
          <w:t xml:space="preserve">, S. 1971. </w:t>
        </w:r>
        <w:r w:rsidRPr="00C40FDE">
          <w:rPr>
            <w:rFonts w:ascii="Times New Roman" w:hAnsi="Times New Roman" w:cs="Times New Roman"/>
            <w:i/>
          </w:rPr>
          <w:t xml:space="preserve">The Tyrant-slayers of </w:t>
        </w:r>
        <w:proofErr w:type="spellStart"/>
        <w:r w:rsidRPr="00C40FDE">
          <w:rPr>
            <w:rFonts w:ascii="Times New Roman" w:hAnsi="Times New Roman" w:cs="Times New Roman"/>
            <w:i/>
          </w:rPr>
          <w:t>Kritios</w:t>
        </w:r>
        <w:proofErr w:type="spellEnd"/>
        <w:r w:rsidRPr="00C40FDE">
          <w:rPr>
            <w:rFonts w:ascii="Times New Roman" w:hAnsi="Times New Roman" w:cs="Times New Roman"/>
            <w:i/>
          </w:rPr>
          <w:t xml:space="preserve"> and </w:t>
        </w:r>
        <w:proofErr w:type="spellStart"/>
        <w:r w:rsidRPr="00C40FDE">
          <w:rPr>
            <w:rFonts w:ascii="Times New Roman" w:hAnsi="Times New Roman" w:cs="Times New Roman"/>
            <w:i/>
          </w:rPr>
          <w:t>Nesiotes</w:t>
        </w:r>
        <w:proofErr w:type="spellEnd"/>
        <w:r w:rsidRPr="00C40FDE">
          <w:rPr>
            <w:rFonts w:ascii="Times New Roman" w:hAnsi="Times New Roman" w:cs="Times New Roman"/>
            <w:i/>
          </w:rPr>
          <w:t>: A Critical Study of the Sources and Restorations</w:t>
        </w:r>
        <w:r w:rsidRPr="00C40FDE">
          <w:rPr>
            <w:rFonts w:ascii="Times New Roman" w:hAnsi="Times New Roman" w:cs="Times New Roman"/>
          </w:rPr>
          <w:t xml:space="preserve">. </w:t>
        </w:r>
        <w:r>
          <w:rPr>
            <w:rFonts w:ascii="Times New Roman" w:hAnsi="Times New Roman" w:cs="Times New Roman"/>
          </w:rPr>
          <w:t>2nd ed</w:t>
        </w:r>
        <w:r w:rsidRPr="00C40FDE">
          <w:rPr>
            <w:rFonts w:ascii="Times New Roman" w:hAnsi="Times New Roman" w:cs="Times New Roman"/>
          </w:rPr>
          <w:t xml:space="preserve">. Stockholm: </w:t>
        </w:r>
        <w:proofErr w:type="spellStart"/>
        <w:r w:rsidRPr="00C40FDE">
          <w:rPr>
            <w:rFonts w:ascii="Times New Roman" w:hAnsi="Times New Roman" w:cs="Times New Roman"/>
          </w:rPr>
          <w:t>Svenska</w:t>
        </w:r>
        <w:proofErr w:type="spellEnd"/>
        <w:r w:rsidRPr="00C40FDE">
          <w:rPr>
            <w:rFonts w:ascii="Times New Roman" w:hAnsi="Times New Roman" w:cs="Times New Roman"/>
          </w:rPr>
          <w:t xml:space="preserve"> </w:t>
        </w:r>
        <w:proofErr w:type="spellStart"/>
        <w:r w:rsidRPr="00C40FDE">
          <w:rPr>
            <w:rFonts w:ascii="Times New Roman" w:hAnsi="Times New Roman" w:cs="Times New Roman"/>
          </w:rPr>
          <w:t>Institutet</w:t>
        </w:r>
        <w:proofErr w:type="spellEnd"/>
        <w:r w:rsidRPr="00C40FDE">
          <w:rPr>
            <w:rFonts w:ascii="Times New Roman" w:hAnsi="Times New Roman" w:cs="Times New Roman"/>
          </w:rPr>
          <w:t xml:space="preserve"> </w:t>
        </w:r>
        <w:proofErr w:type="spellStart"/>
        <w:r w:rsidRPr="00C40FDE">
          <w:rPr>
            <w:rFonts w:ascii="Times New Roman" w:hAnsi="Times New Roman" w:cs="Times New Roman"/>
          </w:rPr>
          <w:t>i</w:t>
        </w:r>
        <w:proofErr w:type="spellEnd"/>
        <w:r w:rsidRPr="00C40FDE">
          <w:rPr>
            <w:rFonts w:ascii="Times New Roman" w:hAnsi="Times New Roman" w:cs="Times New Roman"/>
          </w:rPr>
          <w:t xml:space="preserve"> </w:t>
        </w:r>
        <w:proofErr w:type="spellStart"/>
        <w:r w:rsidRPr="00C40FDE">
          <w:rPr>
            <w:rFonts w:ascii="Times New Roman" w:hAnsi="Times New Roman" w:cs="Times New Roman"/>
          </w:rPr>
          <w:t>Athen</w:t>
        </w:r>
        <w:proofErr w:type="spellEnd"/>
        <w:r>
          <w:rPr>
            <w:rFonts w:ascii="Times New Roman" w:hAnsi="Times New Roman" w:cs="Times New Roman"/>
          </w:rPr>
          <w:t>.</w:t>
        </w:r>
      </w:ins>
    </w:p>
    <w:p w:rsidR="0061575D" w:rsidRPr="00C40FDE" w:rsidRDefault="0061575D" w:rsidP="0061575D">
      <w:pPr>
        <w:pStyle w:val="NoteLevel11"/>
        <w:spacing w:line="360" w:lineRule="auto"/>
        <w:rPr>
          <w:ins w:id="1471" w:author="Robin" w:date="2016-12-21T11:15:00Z"/>
          <w:rFonts w:ascii="Times New Roman" w:hAnsi="Times New Roman" w:cs="Times New Roman"/>
        </w:rPr>
      </w:pPr>
    </w:p>
    <w:p w:rsidR="0061575D" w:rsidRPr="00C40FDE" w:rsidRDefault="0061575D" w:rsidP="0061575D">
      <w:pPr>
        <w:pStyle w:val="NoteLevel11"/>
        <w:spacing w:line="360" w:lineRule="auto"/>
        <w:rPr>
          <w:ins w:id="1472" w:author="Robin" w:date="2016-12-21T11:15:00Z"/>
          <w:rFonts w:ascii="Times New Roman" w:hAnsi="Times New Roman" w:cs="Times New Roman"/>
        </w:rPr>
      </w:pPr>
      <w:proofErr w:type="spellStart"/>
      <w:ins w:id="1473" w:author="Robin" w:date="2016-12-21T11:15:00Z">
        <w:r w:rsidRPr="00C40FDE">
          <w:rPr>
            <w:rFonts w:ascii="Times New Roman" w:hAnsi="Times New Roman" w:cs="Times New Roman"/>
          </w:rPr>
          <w:t>Daehner</w:t>
        </w:r>
        <w:proofErr w:type="spellEnd"/>
        <w:r w:rsidRPr="00C40FDE">
          <w:rPr>
            <w:rFonts w:ascii="Times New Roman" w:hAnsi="Times New Roman" w:cs="Times New Roman"/>
          </w:rPr>
          <w:t xml:space="preserve"> and </w:t>
        </w:r>
        <w:proofErr w:type="spellStart"/>
        <w:r w:rsidRPr="00C40FDE">
          <w:rPr>
            <w:rFonts w:ascii="Times New Roman" w:hAnsi="Times New Roman" w:cs="Times New Roman"/>
          </w:rPr>
          <w:t>Lapatin</w:t>
        </w:r>
        <w:proofErr w:type="spellEnd"/>
        <w:r w:rsidRPr="00C40FDE">
          <w:rPr>
            <w:rFonts w:ascii="Times New Roman" w:hAnsi="Times New Roman" w:cs="Times New Roman"/>
          </w:rPr>
          <w:t xml:space="preserve"> 2015</w:t>
        </w:r>
      </w:ins>
    </w:p>
    <w:p w:rsidR="0061575D" w:rsidRPr="00C40FDE" w:rsidRDefault="0061575D" w:rsidP="0061575D">
      <w:pPr>
        <w:pStyle w:val="NoteLevel11"/>
        <w:spacing w:line="360" w:lineRule="auto"/>
        <w:rPr>
          <w:ins w:id="1474" w:author="Robin" w:date="2016-12-21T11:15:00Z"/>
          <w:rFonts w:ascii="Times New Roman" w:hAnsi="Times New Roman" w:cs="Times New Roman"/>
        </w:rPr>
      </w:pPr>
      <w:ins w:id="1475" w:author="Robin" w:date="2016-12-21T11:15:00Z">
        <w:r w:rsidRPr="00C40FDE">
          <w:rPr>
            <w:rFonts w:ascii="Times New Roman" w:hAnsi="Times New Roman" w:cs="Times New Roman"/>
          </w:rPr>
          <w:lastRenderedPageBreak/>
          <w:t xml:space="preserve">Daehner, J. M., and K. </w:t>
        </w:r>
        <w:proofErr w:type="spellStart"/>
        <w:r w:rsidRPr="00C40FDE">
          <w:rPr>
            <w:rFonts w:ascii="Times New Roman" w:hAnsi="Times New Roman" w:cs="Times New Roman"/>
          </w:rPr>
          <w:t>Lapatin</w:t>
        </w:r>
        <w:proofErr w:type="spellEnd"/>
        <w:r w:rsidRPr="00C40FDE">
          <w:rPr>
            <w:rFonts w:ascii="Times New Roman" w:hAnsi="Times New Roman" w:cs="Times New Roman"/>
          </w:rPr>
          <w:t xml:space="preserve">, eds. 2015. </w:t>
        </w:r>
        <w:r w:rsidRPr="00C40FDE">
          <w:rPr>
            <w:rFonts w:ascii="Times New Roman" w:hAnsi="Times New Roman" w:cs="Times New Roman"/>
            <w:i/>
          </w:rPr>
          <w:t>Power and Pathos: Bronze Sculpture of the Hellenistic World</w:t>
        </w:r>
        <w:r w:rsidRPr="00C40FDE">
          <w:rPr>
            <w:rFonts w:ascii="Times New Roman" w:hAnsi="Times New Roman" w:cs="Times New Roman"/>
          </w:rPr>
          <w:t xml:space="preserve">. Los Angeles: J. Paul Getty Museum; Florence: </w:t>
        </w:r>
        <w:proofErr w:type="spellStart"/>
        <w:r w:rsidRPr="00C40FDE">
          <w:rPr>
            <w:rFonts w:ascii="Times New Roman" w:hAnsi="Times New Roman" w:cs="Times New Roman"/>
          </w:rPr>
          <w:t>Giunti</w:t>
        </w:r>
        <w:proofErr w:type="spellEnd"/>
        <w:r w:rsidRPr="00C40FDE">
          <w:rPr>
            <w:rFonts w:ascii="Times New Roman" w:hAnsi="Times New Roman" w:cs="Times New Roman"/>
          </w:rPr>
          <w:t>.</w:t>
        </w:r>
      </w:ins>
    </w:p>
    <w:p w:rsidR="0061575D" w:rsidRPr="00C40FDE" w:rsidRDefault="0061575D" w:rsidP="0061575D">
      <w:pPr>
        <w:pStyle w:val="NoteLevel11"/>
        <w:spacing w:line="360" w:lineRule="auto"/>
        <w:rPr>
          <w:ins w:id="1476" w:author="Robin" w:date="2016-12-21T11:15:00Z"/>
          <w:rFonts w:ascii="Times New Roman" w:hAnsi="Times New Roman" w:cs="Times New Roman"/>
          <w:color w:val="FF0000"/>
        </w:rPr>
      </w:pPr>
    </w:p>
    <w:p w:rsidR="0061575D" w:rsidRPr="00C40FDE" w:rsidRDefault="0061575D" w:rsidP="0061575D">
      <w:pPr>
        <w:pStyle w:val="NoteLevel11"/>
        <w:spacing w:line="360" w:lineRule="auto"/>
        <w:rPr>
          <w:ins w:id="1477" w:author="Robin" w:date="2016-12-21T11:15:00Z"/>
          <w:rFonts w:ascii="Times New Roman" w:hAnsi="Times New Roman" w:cs="Times New Roman"/>
          <w:color w:val="FF0000"/>
        </w:rPr>
      </w:pPr>
      <w:ins w:id="1478" w:author="Robin" w:date="2016-12-21T11:15:00Z">
        <w:r>
          <w:rPr>
            <w:rFonts w:ascii="Times New Roman" w:hAnsi="Times New Roman" w:cs="Times New Roman"/>
          </w:rPr>
          <w:t xml:space="preserve">De </w:t>
        </w:r>
        <w:proofErr w:type="spellStart"/>
        <w:r>
          <w:rPr>
            <w:rFonts w:ascii="Times New Roman" w:hAnsi="Times New Roman" w:cs="Times New Roman"/>
          </w:rPr>
          <w:t>Cesare</w:t>
        </w:r>
        <w:proofErr w:type="spellEnd"/>
        <w:r w:rsidRPr="00C40FDE">
          <w:rPr>
            <w:rFonts w:ascii="Times New Roman" w:hAnsi="Times New Roman" w:cs="Times New Roman"/>
          </w:rPr>
          <w:t xml:space="preserve"> 2012</w:t>
        </w:r>
      </w:ins>
    </w:p>
    <w:p w:rsidR="0061575D" w:rsidRPr="00C40FDE" w:rsidRDefault="0061575D" w:rsidP="0061575D">
      <w:pPr>
        <w:pStyle w:val="NoteLevel11"/>
        <w:spacing w:line="360" w:lineRule="auto"/>
        <w:rPr>
          <w:ins w:id="1479" w:author="Robin" w:date="2016-12-21T11:15:00Z"/>
          <w:rFonts w:ascii="Times New Roman" w:hAnsi="Times New Roman" w:cs="Times New Roman"/>
          <w:color w:val="FF0000"/>
        </w:rPr>
      </w:pPr>
      <w:ins w:id="1480" w:author="Robin" w:date="2016-12-21T11:15:00Z">
        <w:r w:rsidRPr="00C40FDE">
          <w:rPr>
            <w:rFonts w:ascii="Times New Roman" w:hAnsi="Times New Roman" w:cs="Times New Roman"/>
          </w:rPr>
          <w:t>De Cesare, M. 2012. “</w:t>
        </w:r>
        <w:proofErr w:type="spellStart"/>
        <w:r w:rsidRPr="00C40FDE">
          <w:rPr>
            <w:rFonts w:ascii="Times New Roman" w:hAnsi="Times New Roman" w:cs="Times New Roman"/>
          </w:rPr>
          <w:t>Pittura</w:t>
        </w:r>
        <w:proofErr w:type="spellEnd"/>
        <w:r w:rsidRPr="00C40FDE">
          <w:rPr>
            <w:rFonts w:ascii="Times New Roman" w:hAnsi="Times New Roman" w:cs="Times New Roman"/>
          </w:rPr>
          <w:t xml:space="preserve"> </w:t>
        </w:r>
        <w:proofErr w:type="spellStart"/>
        <w:r w:rsidRPr="00C40FDE">
          <w:rPr>
            <w:rFonts w:ascii="Times New Roman" w:hAnsi="Times New Roman" w:cs="Times New Roman"/>
          </w:rPr>
          <w:t>vascolare</w:t>
        </w:r>
        <w:proofErr w:type="spellEnd"/>
        <w:r w:rsidRPr="00C40FDE">
          <w:rPr>
            <w:rFonts w:ascii="Times New Roman" w:hAnsi="Times New Roman" w:cs="Times New Roman"/>
          </w:rPr>
          <w:t xml:space="preserve"> e </w:t>
        </w:r>
        <w:proofErr w:type="spellStart"/>
        <w:r w:rsidRPr="00C40FDE">
          <w:rPr>
            <w:rFonts w:ascii="Times New Roman" w:hAnsi="Times New Roman" w:cs="Times New Roman"/>
          </w:rPr>
          <w:t>politica</w:t>
        </w:r>
        <w:proofErr w:type="spellEnd"/>
        <w:r w:rsidRPr="00C40FDE">
          <w:rPr>
            <w:rFonts w:ascii="Times New Roman" w:hAnsi="Times New Roman" w:cs="Times New Roman"/>
          </w:rPr>
          <w:t xml:space="preserve"> ad </w:t>
        </w:r>
        <w:proofErr w:type="spellStart"/>
        <w:r w:rsidRPr="00C40FDE">
          <w:rPr>
            <w:rFonts w:ascii="Times New Roman" w:hAnsi="Times New Roman" w:cs="Times New Roman"/>
          </w:rPr>
          <w:t>Atene</w:t>
        </w:r>
        <w:proofErr w:type="spellEnd"/>
        <w:r w:rsidRPr="00C40FDE">
          <w:rPr>
            <w:rFonts w:ascii="Times New Roman" w:hAnsi="Times New Roman" w:cs="Times New Roman"/>
          </w:rPr>
          <w:t xml:space="preserve"> e in </w:t>
        </w:r>
        <w:proofErr w:type="spellStart"/>
        <w:r w:rsidRPr="00C40FDE">
          <w:rPr>
            <w:rFonts w:ascii="Times New Roman" w:hAnsi="Times New Roman" w:cs="Times New Roman"/>
          </w:rPr>
          <w:t>Occidente</w:t>
        </w:r>
        <w:proofErr w:type="spellEnd"/>
        <w:r w:rsidRPr="00C40FDE">
          <w:rPr>
            <w:rFonts w:ascii="Times New Roman" w:hAnsi="Times New Roman" w:cs="Times New Roman"/>
          </w:rPr>
          <w:t xml:space="preserve">: </w:t>
        </w:r>
        <w:proofErr w:type="spellStart"/>
        <w:r w:rsidRPr="00C40FDE">
          <w:rPr>
            <w:rFonts w:ascii="Times New Roman" w:hAnsi="Times New Roman" w:cs="Times New Roman"/>
          </w:rPr>
          <w:t>vecchie</w:t>
        </w:r>
        <w:proofErr w:type="spellEnd"/>
        <w:r w:rsidRPr="00C40FDE">
          <w:rPr>
            <w:rFonts w:ascii="Times New Roman" w:hAnsi="Times New Roman" w:cs="Times New Roman"/>
          </w:rPr>
          <w:t xml:space="preserve"> </w:t>
        </w:r>
        <w:proofErr w:type="spellStart"/>
        <w:r w:rsidRPr="00C40FDE">
          <w:rPr>
            <w:rFonts w:ascii="Times New Roman" w:hAnsi="Times New Roman" w:cs="Times New Roman"/>
          </w:rPr>
          <w:t>teorie</w:t>
        </w:r>
        <w:proofErr w:type="spellEnd"/>
        <w:r w:rsidRPr="00C40FDE">
          <w:rPr>
            <w:rFonts w:ascii="Times New Roman" w:hAnsi="Times New Roman" w:cs="Times New Roman"/>
          </w:rPr>
          <w:t xml:space="preserve"> e </w:t>
        </w:r>
        <w:proofErr w:type="spellStart"/>
        <w:r w:rsidRPr="00C40FDE">
          <w:rPr>
            <w:rFonts w:ascii="Times New Roman" w:hAnsi="Times New Roman" w:cs="Times New Roman"/>
          </w:rPr>
          <w:t>nuove</w:t>
        </w:r>
        <w:proofErr w:type="spellEnd"/>
        <w:r w:rsidRPr="00C40FDE">
          <w:rPr>
            <w:rFonts w:ascii="Times New Roman" w:hAnsi="Times New Roman" w:cs="Times New Roman"/>
          </w:rPr>
          <w:t xml:space="preserve"> </w:t>
        </w:r>
        <w:proofErr w:type="spellStart"/>
        <w:r w:rsidRPr="00C40FDE">
          <w:rPr>
            <w:rFonts w:ascii="Times New Roman" w:hAnsi="Times New Roman" w:cs="Times New Roman"/>
          </w:rPr>
          <w:t>riflessioni</w:t>
        </w:r>
        <w:proofErr w:type="spellEnd"/>
        <w:r w:rsidRPr="00C40FDE">
          <w:rPr>
            <w:rFonts w:ascii="Times New Roman" w:hAnsi="Times New Roman" w:cs="Times New Roman"/>
          </w:rPr>
          <w:t xml:space="preserve">.” In </w:t>
        </w:r>
        <w:r>
          <w:rPr>
            <w:rFonts w:ascii="Times New Roman" w:hAnsi="Times New Roman" w:cs="Times New Roman"/>
            <w:i/>
          </w:rPr>
          <w:t>Arte-</w:t>
        </w:r>
        <w:proofErr w:type="spellStart"/>
        <w:r>
          <w:rPr>
            <w:rFonts w:ascii="Times New Roman" w:hAnsi="Times New Roman" w:cs="Times New Roman"/>
            <w:i/>
          </w:rPr>
          <w:t>Potere</w:t>
        </w:r>
        <w:proofErr w:type="spellEnd"/>
        <w:r>
          <w:rPr>
            <w:rFonts w:ascii="Times New Roman" w:hAnsi="Times New Roman" w:cs="Times New Roman"/>
            <w:i/>
          </w:rPr>
          <w:t>:</w:t>
        </w:r>
        <w:r w:rsidRPr="00C40FDE">
          <w:rPr>
            <w:rFonts w:ascii="Times New Roman" w:hAnsi="Times New Roman" w:cs="Times New Roman"/>
            <w:i/>
          </w:rPr>
          <w:t xml:space="preserve"> </w:t>
        </w:r>
        <w:proofErr w:type="spellStart"/>
        <w:r w:rsidRPr="00C40FDE">
          <w:rPr>
            <w:rFonts w:ascii="Times New Roman" w:hAnsi="Times New Roman" w:cs="Times New Roman"/>
            <w:i/>
          </w:rPr>
          <w:t>Forme</w:t>
        </w:r>
        <w:proofErr w:type="spellEnd"/>
        <w:r w:rsidRPr="00C40FDE">
          <w:rPr>
            <w:rFonts w:ascii="Times New Roman" w:hAnsi="Times New Roman" w:cs="Times New Roman"/>
            <w:i/>
          </w:rPr>
          <w:t xml:space="preserve"> </w:t>
        </w:r>
        <w:proofErr w:type="spellStart"/>
        <w:r w:rsidRPr="00C40FDE">
          <w:rPr>
            <w:rFonts w:ascii="Times New Roman" w:hAnsi="Times New Roman" w:cs="Times New Roman"/>
            <w:i/>
          </w:rPr>
          <w:t>artistiche</w:t>
        </w:r>
        <w:proofErr w:type="spellEnd"/>
        <w:r w:rsidRPr="00C40FDE">
          <w:rPr>
            <w:rFonts w:ascii="Times New Roman" w:hAnsi="Times New Roman" w:cs="Times New Roman"/>
            <w:i/>
          </w:rPr>
          <w:t xml:space="preserve">, </w:t>
        </w:r>
        <w:proofErr w:type="spellStart"/>
        <w:r w:rsidRPr="00C40FDE">
          <w:rPr>
            <w:rFonts w:ascii="Times New Roman" w:hAnsi="Times New Roman" w:cs="Times New Roman"/>
            <w:i/>
          </w:rPr>
          <w:t>istituzioni</w:t>
        </w:r>
        <w:proofErr w:type="spellEnd"/>
        <w:r w:rsidRPr="00C40FDE">
          <w:rPr>
            <w:rFonts w:ascii="Times New Roman" w:hAnsi="Times New Roman" w:cs="Times New Roman"/>
            <w:i/>
          </w:rPr>
          <w:t xml:space="preserve">, </w:t>
        </w:r>
        <w:proofErr w:type="spellStart"/>
        <w:r w:rsidRPr="00C40FDE">
          <w:rPr>
            <w:rFonts w:ascii="Times New Roman" w:hAnsi="Times New Roman" w:cs="Times New Roman"/>
            <w:i/>
          </w:rPr>
          <w:t>paradigmi</w:t>
        </w:r>
        <w:proofErr w:type="spellEnd"/>
        <w:r w:rsidRPr="00C40FDE">
          <w:rPr>
            <w:rFonts w:ascii="Times New Roman" w:hAnsi="Times New Roman" w:cs="Times New Roman"/>
            <w:i/>
          </w:rPr>
          <w:t xml:space="preserve"> </w:t>
        </w:r>
        <w:proofErr w:type="spellStart"/>
        <w:r w:rsidRPr="00C40FDE">
          <w:rPr>
            <w:rFonts w:ascii="Times New Roman" w:hAnsi="Times New Roman" w:cs="Times New Roman"/>
            <w:i/>
          </w:rPr>
          <w:t>interpretativi</w:t>
        </w:r>
        <w:proofErr w:type="spellEnd"/>
        <w:r>
          <w:rPr>
            <w:rFonts w:ascii="Times New Roman" w:hAnsi="Times New Roman" w:cs="Times New Roman"/>
          </w:rPr>
          <w:t>, ed.</w:t>
        </w:r>
        <w:r w:rsidRPr="00C40FDE">
          <w:rPr>
            <w:rFonts w:ascii="Times New Roman" w:hAnsi="Times New Roman" w:cs="Times New Roman"/>
          </w:rPr>
          <w:t xml:space="preserve"> M. </w:t>
        </w:r>
        <w:proofErr w:type="spellStart"/>
        <w:r w:rsidRPr="00C40FDE">
          <w:rPr>
            <w:rFonts w:ascii="Times New Roman" w:hAnsi="Times New Roman" w:cs="Times New Roman"/>
          </w:rPr>
          <w:t>Castigione</w:t>
        </w:r>
        <w:proofErr w:type="spellEnd"/>
        <w:r w:rsidRPr="00C40FDE">
          <w:rPr>
            <w:rFonts w:ascii="Times New Roman" w:hAnsi="Times New Roman" w:cs="Times New Roman"/>
          </w:rPr>
          <w:t xml:space="preserve"> and A. </w:t>
        </w:r>
        <w:proofErr w:type="spellStart"/>
        <w:r w:rsidRPr="00C40FDE">
          <w:rPr>
            <w:rFonts w:ascii="Times New Roman" w:hAnsi="Times New Roman" w:cs="Times New Roman"/>
          </w:rPr>
          <w:t>Poggio</w:t>
        </w:r>
        <w:proofErr w:type="spellEnd"/>
        <w:r w:rsidRPr="00C40FDE">
          <w:rPr>
            <w:rFonts w:ascii="Times New Roman" w:hAnsi="Times New Roman" w:cs="Times New Roman"/>
          </w:rPr>
          <w:t xml:space="preserve">, 97–127. Milan: LED </w:t>
        </w:r>
        <w:proofErr w:type="spellStart"/>
        <w:r w:rsidRPr="00C40FDE">
          <w:rPr>
            <w:rFonts w:ascii="Times New Roman" w:hAnsi="Times New Roman" w:cs="Times New Roman"/>
          </w:rPr>
          <w:t>Edizioni</w:t>
        </w:r>
        <w:proofErr w:type="spellEnd"/>
        <w:r w:rsidRPr="00C40FDE">
          <w:rPr>
            <w:rFonts w:ascii="Times New Roman" w:hAnsi="Times New Roman" w:cs="Times New Roman"/>
          </w:rPr>
          <w:t>.</w:t>
        </w:r>
      </w:ins>
    </w:p>
    <w:p w:rsidR="0061575D" w:rsidRPr="00C40FDE" w:rsidRDefault="0061575D" w:rsidP="0061575D">
      <w:pPr>
        <w:pStyle w:val="NoteLevel11"/>
        <w:spacing w:line="360" w:lineRule="auto"/>
        <w:rPr>
          <w:ins w:id="1481" w:author="Robin" w:date="2016-12-21T11:15:00Z"/>
          <w:rFonts w:ascii="Times New Roman" w:hAnsi="Times New Roman" w:cs="Times New Roman"/>
          <w:color w:val="FF0000"/>
        </w:rPr>
      </w:pPr>
    </w:p>
    <w:p w:rsidR="0061575D" w:rsidRDefault="0061575D" w:rsidP="0061575D">
      <w:pPr>
        <w:pStyle w:val="NoteLevel11"/>
        <w:spacing w:line="360" w:lineRule="auto"/>
        <w:rPr>
          <w:ins w:id="1482" w:author="Robin" w:date="2016-12-21T11:15:00Z"/>
          <w:rFonts w:ascii="Times New Roman" w:hAnsi="Times New Roman" w:cs="Times New Roman"/>
        </w:rPr>
      </w:pPr>
      <w:ins w:id="1483" w:author="Robin" w:date="2016-12-21T11:15:00Z">
        <w:r>
          <w:rPr>
            <w:rFonts w:ascii="Times New Roman" w:hAnsi="Times New Roman" w:cs="Times New Roman"/>
          </w:rPr>
          <w:t xml:space="preserve">Di </w:t>
        </w:r>
        <w:proofErr w:type="spellStart"/>
        <w:r>
          <w:rPr>
            <w:rFonts w:ascii="Times New Roman" w:hAnsi="Times New Roman" w:cs="Times New Roman"/>
          </w:rPr>
          <w:t>Cesare</w:t>
        </w:r>
        <w:proofErr w:type="spellEnd"/>
        <w:r w:rsidRPr="00C40FDE">
          <w:rPr>
            <w:rFonts w:ascii="Times New Roman" w:hAnsi="Times New Roman" w:cs="Times New Roman"/>
          </w:rPr>
          <w:t xml:space="preserve"> 2003</w:t>
        </w:r>
      </w:ins>
    </w:p>
    <w:p w:rsidR="0061575D" w:rsidRDefault="0061575D" w:rsidP="0061575D">
      <w:pPr>
        <w:pStyle w:val="NoteLevel11"/>
        <w:spacing w:line="360" w:lineRule="auto"/>
        <w:rPr>
          <w:ins w:id="1484" w:author="Robin" w:date="2016-12-21T11:15:00Z"/>
          <w:rFonts w:ascii="Times New Roman" w:hAnsi="Times New Roman" w:cs="Times New Roman"/>
        </w:rPr>
      </w:pPr>
      <w:ins w:id="1485" w:author="Robin" w:date="2016-12-21T11:15:00Z">
        <w:r w:rsidRPr="00C40FDE">
          <w:rPr>
            <w:rFonts w:ascii="Times New Roman" w:hAnsi="Times New Roman" w:cs="Times New Roman"/>
          </w:rPr>
          <w:t xml:space="preserve">Di Cesare, R. 2003. Review of </w:t>
        </w:r>
        <w:r w:rsidRPr="00C40FDE">
          <w:rPr>
            <w:rFonts w:ascii="Times New Roman" w:hAnsi="Times New Roman" w:cs="Times New Roman"/>
            <w:i/>
          </w:rPr>
          <w:t>Il “</w:t>
        </w:r>
        <w:proofErr w:type="spellStart"/>
        <w:r w:rsidRPr="00C40FDE">
          <w:rPr>
            <w:rFonts w:ascii="Times New Roman" w:hAnsi="Times New Roman" w:cs="Times New Roman"/>
            <w:i/>
          </w:rPr>
          <w:t>Doriforo</w:t>
        </w:r>
        <w:proofErr w:type="spellEnd"/>
        <w:r w:rsidRPr="00C40FDE">
          <w:rPr>
            <w:rFonts w:ascii="Times New Roman" w:hAnsi="Times New Roman" w:cs="Times New Roman"/>
            <w:i/>
          </w:rPr>
          <w:t xml:space="preserve">” </w:t>
        </w:r>
        <w:proofErr w:type="spellStart"/>
        <w:r w:rsidRPr="00C40FDE">
          <w:rPr>
            <w:rFonts w:ascii="Times New Roman" w:hAnsi="Times New Roman" w:cs="Times New Roman"/>
            <w:i/>
          </w:rPr>
          <w:t>di</w:t>
        </w:r>
        <w:proofErr w:type="spellEnd"/>
        <w:r w:rsidRPr="00C40FDE">
          <w:rPr>
            <w:rFonts w:ascii="Times New Roman" w:hAnsi="Times New Roman" w:cs="Times New Roman"/>
            <w:i/>
          </w:rPr>
          <w:t xml:space="preserve"> </w:t>
        </w:r>
        <w:proofErr w:type="spellStart"/>
        <w:r w:rsidRPr="00C40FDE">
          <w:rPr>
            <w:rFonts w:ascii="Times New Roman" w:hAnsi="Times New Roman" w:cs="Times New Roman"/>
            <w:i/>
          </w:rPr>
          <w:t>Policleto</w:t>
        </w:r>
        <w:proofErr w:type="spellEnd"/>
        <w:r w:rsidRPr="00C40FDE">
          <w:rPr>
            <w:rFonts w:ascii="Times New Roman" w:hAnsi="Times New Roman" w:cs="Times New Roman"/>
          </w:rPr>
          <w:t xml:space="preserve">, by V. Franciosi. </w:t>
        </w:r>
        <w:proofErr w:type="spellStart"/>
        <w:r w:rsidRPr="00C40FDE">
          <w:rPr>
            <w:rFonts w:ascii="Times New Roman" w:hAnsi="Times New Roman" w:cs="Times New Roman"/>
            <w:i/>
          </w:rPr>
          <w:t>ASAtene</w:t>
        </w:r>
        <w:proofErr w:type="spellEnd"/>
        <w:r w:rsidRPr="00C40FDE">
          <w:rPr>
            <w:rFonts w:ascii="Times New Roman" w:hAnsi="Times New Roman" w:cs="Times New Roman"/>
          </w:rPr>
          <w:t xml:space="preserve"> 81:</w:t>
        </w:r>
        <w:r>
          <w:rPr>
            <w:rFonts w:ascii="Times New Roman" w:hAnsi="Times New Roman" w:cs="Times New Roman"/>
          </w:rPr>
          <w:t xml:space="preserve"> </w:t>
        </w:r>
        <w:r w:rsidRPr="00C40FDE">
          <w:rPr>
            <w:rFonts w:ascii="Times New Roman" w:hAnsi="Times New Roman" w:cs="Times New Roman"/>
          </w:rPr>
          <w:t>720–23</w:t>
        </w:r>
        <w:r>
          <w:rPr>
            <w:rFonts w:ascii="Times New Roman" w:hAnsi="Times New Roman" w:cs="Times New Roman"/>
          </w:rPr>
          <w:t>.</w:t>
        </w:r>
      </w:ins>
    </w:p>
    <w:p w:rsidR="0061575D" w:rsidRPr="00C40FDE" w:rsidRDefault="0061575D" w:rsidP="0061575D">
      <w:pPr>
        <w:pStyle w:val="NoteLevel11"/>
        <w:spacing w:line="360" w:lineRule="auto"/>
        <w:rPr>
          <w:ins w:id="1486" w:author="Robin" w:date="2016-12-21T11:15:00Z"/>
          <w:rFonts w:ascii="Times New Roman" w:hAnsi="Times New Roman" w:cs="Times New Roman"/>
        </w:rPr>
      </w:pPr>
    </w:p>
    <w:p w:rsidR="0061575D" w:rsidRDefault="0061575D" w:rsidP="0061575D">
      <w:pPr>
        <w:pStyle w:val="NoteLevel11"/>
        <w:spacing w:line="360" w:lineRule="auto"/>
        <w:rPr>
          <w:ins w:id="1487" w:author="Robin" w:date="2016-12-21T11:15:00Z"/>
          <w:rFonts w:ascii="Times New Roman" w:hAnsi="Times New Roman" w:cs="Times New Roman"/>
          <w:lang w:val="en-GB"/>
        </w:rPr>
      </w:pPr>
      <w:proofErr w:type="spellStart"/>
      <w:ins w:id="1488" w:author="Robin" w:date="2016-12-21T11:15:00Z">
        <w:r w:rsidRPr="00C40FDE">
          <w:rPr>
            <w:rFonts w:ascii="Times New Roman" w:hAnsi="Times New Roman" w:cs="Times New Roman"/>
            <w:lang w:val="en-GB"/>
          </w:rPr>
          <w:t>Dittenberger</w:t>
        </w:r>
        <w:proofErr w:type="spellEnd"/>
        <w:r>
          <w:rPr>
            <w:rFonts w:ascii="Times New Roman" w:hAnsi="Times New Roman" w:cs="Times New Roman"/>
            <w:lang w:val="en-GB"/>
          </w:rPr>
          <w:t xml:space="preserve"> and</w:t>
        </w:r>
        <w:r w:rsidRPr="00C40FDE">
          <w:rPr>
            <w:rFonts w:ascii="Times New Roman" w:hAnsi="Times New Roman" w:cs="Times New Roman"/>
            <w:lang w:val="en-GB"/>
          </w:rPr>
          <w:t xml:space="preserve"> </w:t>
        </w:r>
        <w:proofErr w:type="spellStart"/>
        <w:r w:rsidRPr="00C40FDE">
          <w:rPr>
            <w:rFonts w:ascii="Times New Roman" w:hAnsi="Times New Roman" w:cs="Times New Roman"/>
            <w:lang w:val="en-GB"/>
          </w:rPr>
          <w:t>Purgold</w:t>
        </w:r>
        <w:proofErr w:type="spellEnd"/>
        <w:r w:rsidRPr="00C40FDE">
          <w:rPr>
            <w:rFonts w:ascii="Times New Roman" w:hAnsi="Times New Roman" w:cs="Times New Roman"/>
            <w:lang w:val="en-GB"/>
          </w:rPr>
          <w:t xml:space="preserve"> </w:t>
        </w:r>
        <w:r>
          <w:rPr>
            <w:rFonts w:ascii="Times New Roman" w:hAnsi="Times New Roman" w:cs="Times New Roman"/>
            <w:lang w:val="en-GB"/>
          </w:rPr>
          <w:t>1896</w:t>
        </w:r>
      </w:ins>
    </w:p>
    <w:p w:rsidR="0061575D" w:rsidRDefault="0061575D" w:rsidP="0061575D">
      <w:pPr>
        <w:pStyle w:val="NoteLevel11"/>
        <w:spacing w:line="360" w:lineRule="auto"/>
        <w:rPr>
          <w:ins w:id="1489" w:author="Robin" w:date="2016-12-21T11:15:00Z"/>
          <w:rFonts w:ascii="Times New Roman" w:hAnsi="Times New Roman" w:cs="Times New Roman"/>
          <w:lang w:val="en-GB"/>
        </w:rPr>
      </w:pPr>
      <w:proofErr w:type="spellStart"/>
      <w:ins w:id="1490" w:author="Robin" w:date="2016-12-21T11:15:00Z">
        <w:r w:rsidRPr="00C40FDE">
          <w:rPr>
            <w:rFonts w:ascii="Times New Roman" w:hAnsi="Times New Roman" w:cs="Times New Roman"/>
            <w:lang w:val="en-GB"/>
          </w:rPr>
          <w:t>Dittenberger</w:t>
        </w:r>
        <w:proofErr w:type="spellEnd"/>
        <w:r w:rsidRPr="00C40FDE">
          <w:rPr>
            <w:rFonts w:ascii="Times New Roman" w:hAnsi="Times New Roman" w:cs="Times New Roman"/>
            <w:lang w:val="en-GB"/>
          </w:rPr>
          <w:t xml:space="preserve">, W., </w:t>
        </w:r>
        <w:r>
          <w:rPr>
            <w:rFonts w:ascii="Times New Roman" w:hAnsi="Times New Roman" w:cs="Times New Roman"/>
            <w:lang w:val="en-GB"/>
          </w:rPr>
          <w:t>and K.</w:t>
        </w:r>
        <w:r w:rsidRPr="00C40FDE">
          <w:rPr>
            <w:rFonts w:ascii="Times New Roman" w:hAnsi="Times New Roman" w:cs="Times New Roman"/>
            <w:lang w:val="en-GB"/>
          </w:rPr>
          <w:t xml:space="preserve"> </w:t>
        </w:r>
        <w:proofErr w:type="spellStart"/>
        <w:r w:rsidRPr="00C40FDE">
          <w:rPr>
            <w:rFonts w:ascii="Times New Roman" w:hAnsi="Times New Roman" w:cs="Times New Roman"/>
            <w:lang w:val="en-GB"/>
          </w:rPr>
          <w:t>Purgold</w:t>
        </w:r>
        <w:proofErr w:type="spellEnd"/>
        <w:r w:rsidRPr="00C40FDE">
          <w:rPr>
            <w:rFonts w:ascii="Times New Roman" w:hAnsi="Times New Roman" w:cs="Times New Roman"/>
            <w:lang w:val="en-GB"/>
          </w:rPr>
          <w:t xml:space="preserve">. 1896. </w:t>
        </w:r>
        <w:r w:rsidRPr="00C40FDE">
          <w:rPr>
            <w:rFonts w:ascii="Times New Roman" w:hAnsi="Times New Roman" w:cs="Times New Roman"/>
            <w:i/>
            <w:lang w:val="en-GB"/>
          </w:rPr>
          <w:t xml:space="preserve">Die </w:t>
        </w:r>
        <w:proofErr w:type="spellStart"/>
        <w:r w:rsidRPr="00C40FDE">
          <w:rPr>
            <w:rFonts w:ascii="Times New Roman" w:hAnsi="Times New Roman" w:cs="Times New Roman"/>
            <w:i/>
            <w:lang w:val="en-GB"/>
          </w:rPr>
          <w:t>Inschriften</w:t>
        </w:r>
        <w:proofErr w:type="spellEnd"/>
        <w:r w:rsidRPr="00C40FDE">
          <w:rPr>
            <w:rFonts w:ascii="Times New Roman" w:hAnsi="Times New Roman" w:cs="Times New Roman"/>
            <w:i/>
            <w:lang w:val="en-GB"/>
          </w:rPr>
          <w:t xml:space="preserve"> von Olympia</w:t>
        </w:r>
        <w:r w:rsidRPr="00C40FDE">
          <w:rPr>
            <w:rFonts w:ascii="Times New Roman" w:hAnsi="Times New Roman" w:cs="Times New Roman"/>
            <w:lang w:val="en-GB"/>
          </w:rPr>
          <w:t>. Berlin: Asher</w:t>
        </w:r>
        <w:r>
          <w:rPr>
            <w:rFonts w:ascii="Times New Roman" w:hAnsi="Times New Roman" w:cs="Times New Roman"/>
            <w:lang w:val="en-GB"/>
          </w:rPr>
          <w:t>.</w:t>
        </w:r>
      </w:ins>
    </w:p>
    <w:p w:rsidR="0061575D" w:rsidRPr="00C40FDE" w:rsidRDefault="0061575D" w:rsidP="0061575D">
      <w:pPr>
        <w:pStyle w:val="NoteLevel11"/>
        <w:spacing w:line="360" w:lineRule="auto"/>
        <w:rPr>
          <w:ins w:id="1491" w:author="Robin" w:date="2016-12-21T11:15:00Z"/>
          <w:rFonts w:ascii="Times New Roman" w:hAnsi="Times New Roman" w:cs="Times New Roman"/>
          <w:lang w:val="en-GB"/>
        </w:rPr>
      </w:pPr>
    </w:p>
    <w:p w:rsidR="0061575D" w:rsidRDefault="0061575D" w:rsidP="0061575D">
      <w:pPr>
        <w:pStyle w:val="NoteLevel11"/>
        <w:spacing w:line="360" w:lineRule="auto"/>
        <w:rPr>
          <w:ins w:id="1492" w:author="Robin" w:date="2016-12-21T11:15:00Z"/>
          <w:rFonts w:ascii="Times New Roman" w:hAnsi="Times New Roman" w:cs="Times New Roman"/>
        </w:rPr>
      </w:pPr>
      <w:ins w:id="1493" w:author="Robin" w:date="2016-12-21T11:15:00Z">
        <w:r>
          <w:rPr>
            <w:rFonts w:ascii="Times New Roman" w:hAnsi="Times New Roman" w:cs="Times New Roman"/>
          </w:rPr>
          <w:t>Donohue</w:t>
        </w:r>
        <w:r w:rsidRPr="00C40FDE">
          <w:rPr>
            <w:rFonts w:ascii="Times New Roman" w:hAnsi="Times New Roman" w:cs="Times New Roman"/>
          </w:rPr>
          <w:t xml:space="preserve"> 1995</w:t>
        </w:r>
      </w:ins>
    </w:p>
    <w:p w:rsidR="0061575D" w:rsidRPr="00C40FDE" w:rsidRDefault="0061575D" w:rsidP="0061575D">
      <w:pPr>
        <w:pStyle w:val="NoteLevel11"/>
        <w:spacing w:line="360" w:lineRule="auto"/>
        <w:rPr>
          <w:ins w:id="1494" w:author="Robin" w:date="2016-12-21T11:15:00Z"/>
          <w:rFonts w:ascii="Times New Roman" w:hAnsi="Times New Roman" w:cs="Times New Roman"/>
        </w:rPr>
      </w:pPr>
      <w:ins w:id="1495" w:author="Robin" w:date="2016-12-21T11:15:00Z">
        <w:r w:rsidRPr="00C40FDE">
          <w:rPr>
            <w:rFonts w:ascii="Times New Roman" w:hAnsi="Times New Roman" w:cs="Times New Roman"/>
          </w:rPr>
          <w:t>Donohue, A.</w:t>
        </w:r>
        <w:r>
          <w:rPr>
            <w:rFonts w:ascii="Times New Roman" w:hAnsi="Times New Roman" w:cs="Times New Roman"/>
          </w:rPr>
          <w:t xml:space="preserve"> </w:t>
        </w:r>
        <w:r w:rsidRPr="00C40FDE">
          <w:rPr>
            <w:rFonts w:ascii="Times New Roman" w:hAnsi="Times New Roman" w:cs="Times New Roman"/>
          </w:rPr>
          <w:t>A. 1995. “Winckelmann’s History of Art and Polyclitus.” In Moon</w:t>
        </w:r>
        <w:r>
          <w:rPr>
            <w:rFonts w:ascii="Times New Roman" w:hAnsi="Times New Roman" w:cs="Times New Roman"/>
          </w:rPr>
          <w:t xml:space="preserve"> 1995</w:t>
        </w:r>
        <w:r w:rsidRPr="00C40FDE">
          <w:rPr>
            <w:rFonts w:ascii="Times New Roman" w:hAnsi="Times New Roman" w:cs="Times New Roman"/>
          </w:rPr>
          <w:t xml:space="preserve">, 327–53. </w:t>
        </w:r>
      </w:ins>
    </w:p>
    <w:p w:rsidR="0061575D" w:rsidRDefault="0061575D" w:rsidP="0061575D">
      <w:pPr>
        <w:pStyle w:val="NoteLevel11"/>
        <w:spacing w:line="360" w:lineRule="auto"/>
        <w:rPr>
          <w:ins w:id="1496" w:author="Robin" w:date="2016-12-21T11:15:00Z"/>
          <w:rFonts w:ascii="Times New Roman" w:hAnsi="Times New Roman" w:cs="Times New Roman"/>
        </w:rPr>
      </w:pPr>
    </w:p>
    <w:p w:rsidR="0061575D" w:rsidRDefault="0061575D" w:rsidP="0061575D">
      <w:pPr>
        <w:pStyle w:val="NoteLevel11"/>
        <w:spacing w:line="360" w:lineRule="auto"/>
        <w:rPr>
          <w:ins w:id="1497" w:author="Robin" w:date="2016-12-21T11:15:00Z"/>
          <w:rFonts w:ascii="Times New Roman" w:hAnsi="Times New Roman" w:cs="Times New Roman"/>
        </w:rPr>
      </w:pPr>
      <w:ins w:id="1498" w:author="Robin" w:date="2016-12-21T11:15:00Z">
        <w:r>
          <w:rPr>
            <w:rFonts w:ascii="Times New Roman" w:hAnsi="Times New Roman" w:cs="Times New Roman"/>
          </w:rPr>
          <w:t>Franciosi</w:t>
        </w:r>
        <w:r w:rsidRPr="00C40FDE">
          <w:rPr>
            <w:rFonts w:ascii="Times New Roman" w:hAnsi="Times New Roman" w:cs="Times New Roman"/>
          </w:rPr>
          <w:t xml:space="preserve"> 2003</w:t>
        </w:r>
      </w:ins>
    </w:p>
    <w:p w:rsidR="0061575D" w:rsidRDefault="0061575D" w:rsidP="0061575D">
      <w:pPr>
        <w:pStyle w:val="NoteLevel11"/>
        <w:spacing w:line="360" w:lineRule="auto"/>
        <w:rPr>
          <w:ins w:id="1499" w:author="Robin" w:date="2016-12-21T11:15:00Z"/>
          <w:rFonts w:ascii="Times New Roman" w:hAnsi="Times New Roman" w:cs="Times New Roman"/>
        </w:rPr>
      </w:pPr>
      <w:ins w:id="1500" w:author="Robin" w:date="2016-12-21T11:15:00Z">
        <w:r w:rsidRPr="00C40FDE">
          <w:rPr>
            <w:rFonts w:ascii="Times New Roman" w:hAnsi="Times New Roman" w:cs="Times New Roman"/>
          </w:rPr>
          <w:t xml:space="preserve">Franciosi, V. 2003. </w:t>
        </w:r>
        <w:r w:rsidRPr="00C40FDE">
          <w:rPr>
            <w:rFonts w:ascii="Times New Roman" w:hAnsi="Times New Roman" w:cs="Times New Roman"/>
            <w:i/>
          </w:rPr>
          <w:t>Il “</w:t>
        </w:r>
        <w:proofErr w:type="spellStart"/>
        <w:r w:rsidRPr="00C40FDE">
          <w:rPr>
            <w:rFonts w:ascii="Times New Roman" w:hAnsi="Times New Roman" w:cs="Times New Roman"/>
            <w:i/>
          </w:rPr>
          <w:t>Doriforo</w:t>
        </w:r>
        <w:proofErr w:type="spellEnd"/>
        <w:r w:rsidRPr="00C40FDE">
          <w:rPr>
            <w:rFonts w:ascii="Times New Roman" w:hAnsi="Times New Roman" w:cs="Times New Roman"/>
            <w:i/>
          </w:rPr>
          <w:t xml:space="preserve">” </w:t>
        </w:r>
        <w:proofErr w:type="spellStart"/>
        <w:r w:rsidRPr="00C40FDE">
          <w:rPr>
            <w:rFonts w:ascii="Times New Roman" w:hAnsi="Times New Roman" w:cs="Times New Roman"/>
            <w:i/>
          </w:rPr>
          <w:t>di</w:t>
        </w:r>
        <w:proofErr w:type="spellEnd"/>
        <w:r w:rsidRPr="00C40FDE">
          <w:rPr>
            <w:rFonts w:ascii="Times New Roman" w:hAnsi="Times New Roman" w:cs="Times New Roman"/>
            <w:i/>
          </w:rPr>
          <w:t xml:space="preserve"> </w:t>
        </w:r>
        <w:proofErr w:type="spellStart"/>
        <w:r w:rsidRPr="00C40FDE">
          <w:rPr>
            <w:rFonts w:ascii="Times New Roman" w:hAnsi="Times New Roman" w:cs="Times New Roman"/>
            <w:i/>
          </w:rPr>
          <w:t>Policleto</w:t>
        </w:r>
        <w:proofErr w:type="spellEnd"/>
        <w:r w:rsidRPr="00C40FDE">
          <w:rPr>
            <w:rFonts w:ascii="Times New Roman" w:hAnsi="Times New Roman" w:cs="Times New Roman"/>
          </w:rPr>
          <w:t xml:space="preserve">. </w:t>
        </w:r>
      </w:ins>
      <w:r>
        <w:rPr>
          <w:rFonts w:ascii="Times New Roman" w:hAnsi="Times New Roman" w:cs="Times New Roman"/>
        </w:rPr>
        <w:t>Naples</w:t>
      </w:r>
      <w:ins w:id="1501" w:author="Robin" w:date="2016-12-21T11:15:00Z">
        <w:r w:rsidRPr="00C40FDE">
          <w:rPr>
            <w:rFonts w:ascii="Times New Roman" w:hAnsi="Times New Roman" w:cs="Times New Roman"/>
          </w:rPr>
          <w:t xml:space="preserve">: </w:t>
        </w:r>
        <w:proofErr w:type="spellStart"/>
        <w:r w:rsidRPr="00C40FDE">
          <w:rPr>
            <w:rFonts w:ascii="Times New Roman" w:hAnsi="Times New Roman" w:cs="Times New Roman"/>
          </w:rPr>
          <w:t>Jovene</w:t>
        </w:r>
        <w:proofErr w:type="spellEnd"/>
        <w:r w:rsidRPr="00C40FDE">
          <w:rPr>
            <w:rFonts w:ascii="Times New Roman" w:hAnsi="Times New Roman" w:cs="Times New Roman"/>
          </w:rPr>
          <w:t xml:space="preserve"> </w:t>
        </w:r>
        <w:proofErr w:type="spellStart"/>
        <w:r w:rsidRPr="00C40FDE">
          <w:rPr>
            <w:rFonts w:ascii="Times New Roman" w:hAnsi="Times New Roman" w:cs="Times New Roman"/>
          </w:rPr>
          <w:t>Editore</w:t>
        </w:r>
        <w:proofErr w:type="spellEnd"/>
        <w:r>
          <w:rPr>
            <w:rFonts w:ascii="Times New Roman" w:hAnsi="Times New Roman" w:cs="Times New Roman"/>
          </w:rPr>
          <w:t>.</w:t>
        </w:r>
      </w:ins>
    </w:p>
    <w:p w:rsidR="0061575D" w:rsidRPr="00C40FDE" w:rsidRDefault="0061575D" w:rsidP="0061575D">
      <w:pPr>
        <w:pStyle w:val="NoteLevel11"/>
        <w:spacing w:line="360" w:lineRule="auto"/>
        <w:rPr>
          <w:ins w:id="1502" w:author="Robin" w:date="2016-12-21T11:15:00Z"/>
          <w:rFonts w:ascii="Times New Roman" w:hAnsi="Times New Roman" w:cs="Times New Roman"/>
        </w:rPr>
      </w:pPr>
    </w:p>
    <w:p w:rsidR="0061575D" w:rsidRDefault="0061575D" w:rsidP="0061575D">
      <w:pPr>
        <w:pStyle w:val="NoteLevel11"/>
        <w:spacing w:line="360" w:lineRule="auto"/>
        <w:rPr>
          <w:ins w:id="1503" w:author="Robin" w:date="2016-12-21T11:15:00Z"/>
          <w:rFonts w:ascii="Times New Roman" w:hAnsi="Times New Roman" w:cs="Times New Roman"/>
        </w:rPr>
      </w:pPr>
      <w:proofErr w:type="spellStart"/>
      <w:ins w:id="1504" w:author="Robin" w:date="2016-12-21T11:15:00Z">
        <w:r w:rsidRPr="00C40FDE">
          <w:rPr>
            <w:rFonts w:ascii="Times New Roman" w:hAnsi="Times New Roman" w:cs="Times New Roman"/>
          </w:rPr>
          <w:t>Gercke</w:t>
        </w:r>
        <w:proofErr w:type="spellEnd"/>
        <w:r>
          <w:rPr>
            <w:rFonts w:ascii="Times New Roman" w:hAnsi="Times New Roman" w:cs="Times New Roman"/>
          </w:rPr>
          <w:t xml:space="preserve"> and Zimmermann-</w:t>
        </w:r>
        <w:proofErr w:type="spellStart"/>
        <w:r>
          <w:rPr>
            <w:rFonts w:ascii="Times New Roman" w:hAnsi="Times New Roman" w:cs="Times New Roman"/>
          </w:rPr>
          <w:t>Elseify</w:t>
        </w:r>
        <w:proofErr w:type="spellEnd"/>
        <w:r w:rsidRPr="00C40FDE">
          <w:rPr>
            <w:rFonts w:ascii="Times New Roman" w:hAnsi="Times New Roman" w:cs="Times New Roman"/>
          </w:rPr>
          <w:t xml:space="preserve"> 2007</w:t>
        </w:r>
      </w:ins>
    </w:p>
    <w:p w:rsidR="0061575D" w:rsidRDefault="0061575D" w:rsidP="0061575D">
      <w:pPr>
        <w:pStyle w:val="NoteLevel11"/>
        <w:spacing w:line="360" w:lineRule="auto"/>
        <w:rPr>
          <w:ins w:id="1505" w:author="Robin" w:date="2016-12-21T11:15:00Z"/>
          <w:rFonts w:ascii="Times New Roman" w:hAnsi="Times New Roman" w:cs="Times New Roman"/>
        </w:rPr>
      </w:pPr>
      <w:proofErr w:type="spellStart"/>
      <w:ins w:id="1506" w:author="Robin" w:date="2016-12-21T11:15:00Z">
        <w:r w:rsidRPr="00C40FDE">
          <w:rPr>
            <w:rFonts w:ascii="Times New Roman" w:hAnsi="Times New Roman" w:cs="Times New Roman"/>
          </w:rPr>
          <w:t>Gercke</w:t>
        </w:r>
        <w:proofErr w:type="spellEnd"/>
        <w:r w:rsidRPr="00C40FDE">
          <w:rPr>
            <w:rFonts w:ascii="Times New Roman" w:hAnsi="Times New Roman" w:cs="Times New Roman"/>
          </w:rPr>
          <w:t xml:space="preserve">, P., </w:t>
        </w:r>
        <w:r>
          <w:rPr>
            <w:rFonts w:ascii="Times New Roman" w:hAnsi="Times New Roman" w:cs="Times New Roman"/>
          </w:rPr>
          <w:t xml:space="preserve">and </w:t>
        </w:r>
        <w:r w:rsidRPr="00C40FDE">
          <w:rPr>
            <w:rFonts w:ascii="Times New Roman" w:hAnsi="Times New Roman" w:cs="Times New Roman"/>
          </w:rPr>
          <w:t>N. Zimmermann-</w:t>
        </w:r>
        <w:proofErr w:type="spellStart"/>
        <w:r w:rsidRPr="00C40FDE">
          <w:rPr>
            <w:rFonts w:ascii="Times New Roman" w:hAnsi="Times New Roman" w:cs="Times New Roman"/>
          </w:rPr>
          <w:t>Elseify</w:t>
        </w:r>
        <w:proofErr w:type="spellEnd"/>
        <w:r w:rsidRPr="00C40FDE">
          <w:rPr>
            <w:rFonts w:ascii="Times New Roman" w:hAnsi="Times New Roman" w:cs="Times New Roman"/>
          </w:rPr>
          <w:t xml:space="preserve">. 2007. </w:t>
        </w:r>
        <w:proofErr w:type="spellStart"/>
        <w:r w:rsidRPr="00ED2854">
          <w:rPr>
            <w:rFonts w:ascii="Times New Roman" w:hAnsi="Times New Roman" w:cs="Times New Roman"/>
            <w:i/>
          </w:rPr>
          <w:t>Antike</w:t>
        </w:r>
        <w:proofErr w:type="spellEnd"/>
        <w:r w:rsidRPr="00ED2854">
          <w:rPr>
            <w:rFonts w:ascii="Times New Roman" w:hAnsi="Times New Roman" w:cs="Times New Roman"/>
            <w:i/>
          </w:rPr>
          <w:t xml:space="preserve"> </w:t>
        </w:r>
        <w:proofErr w:type="spellStart"/>
        <w:r w:rsidRPr="00ED2854">
          <w:rPr>
            <w:rFonts w:ascii="Times New Roman" w:hAnsi="Times New Roman" w:cs="Times New Roman"/>
            <w:i/>
          </w:rPr>
          <w:t>Steinskulpturen</w:t>
        </w:r>
        <w:proofErr w:type="spellEnd"/>
        <w:r w:rsidRPr="00ED2854">
          <w:rPr>
            <w:rFonts w:ascii="Times New Roman" w:hAnsi="Times New Roman" w:cs="Times New Roman"/>
            <w:i/>
          </w:rPr>
          <w:t xml:space="preserve"> und </w:t>
        </w:r>
        <w:proofErr w:type="spellStart"/>
        <w:r w:rsidRPr="00ED2854">
          <w:rPr>
            <w:rFonts w:ascii="Times New Roman" w:hAnsi="Times New Roman" w:cs="Times New Roman"/>
            <w:i/>
          </w:rPr>
          <w:t>Neuzeitliche</w:t>
        </w:r>
        <w:proofErr w:type="spellEnd"/>
        <w:r w:rsidRPr="00ED2854">
          <w:rPr>
            <w:rFonts w:ascii="Times New Roman" w:hAnsi="Times New Roman" w:cs="Times New Roman"/>
            <w:i/>
          </w:rPr>
          <w:t xml:space="preserve"> </w:t>
        </w:r>
        <w:proofErr w:type="spellStart"/>
        <w:r w:rsidRPr="00ED2854">
          <w:rPr>
            <w:rFonts w:ascii="Times New Roman" w:hAnsi="Times New Roman" w:cs="Times New Roman"/>
            <w:i/>
          </w:rPr>
          <w:t>Nachbildungen</w:t>
        </w:r>
        <w:proofErr w:type="spellEnd"/>
        <w:r w:rsidRPr="00ED2854">
          <w:rPr>
            <w:rFonts w:ascii="Times New Roman" w:hAnsi="Times New Roman" w:cs="Times New Roman"/>
            <w:i/>
          </w:rPr>
          <w:t xml:space="preserve"> in Kassel: </w:t>
        </w:r>
        <w:proofErr w:type="spellStart"/>
        <w:r w:rsidRPr="00ED2854">
          <w:rPr>
            <w:rFonts w:ascii="Times New Roman" w:hAnsi="Times New Roman" w:cs="Times New Roman"/>
            <w:i/>
          </w:rPr>
          <w:t>Bestandkatalog</w:t>
        </w:r>
        <w:proofErr w:type="spellEnd"/>
        <w:r w:rsidRPr="00C40FDE">
          <w:rPr>
            <w:rFonts w:ascii="Times New Roman" w:hAnsi="Times New Roman" w:cs="Times New Roman"/>
          </w:rPr>
          <w:t xml:space="preserve">. Mainz am </w:t>
        </w:r>
        <w:proofErr w:type="spellStart"/>
        <w:r w:rsidRPr="00C40FDE">
          <w:rPr>
            <w:rFonts w:ascii="Times New Roman" w:hAnsi="Times New Roman" w:cs="Times New Roman"/>
          </w:rPr>
          <w:t>Rhein</w:t>
        </w:r>
        <w:proofErr w:type="spellEnd"/>
        <w:r w:rsidRPr="00C40FDE">
          <w:rPr>
            <w:rFonts w:ascii="Times New Roman" w:hAnsi="Times New Roman" w:cs="Times New Roman"/>
          </w:rPr>
          <w:t xml:space="preserve">: Philipp von </w:t>
        </w:r>
        <w:proofErr w:type="spellStart"/>
        <w:r w:rsidRPr="00C40FDE">
          <w:rPr>
            <w:rFonts w:ascii="Times New Roman" w:hAnsi="Times New Roman" w:cs="Times New Roman"/>
          </w:rPr>
          <w:t>Zabern</w:t>
        </w:r>
        <w:proofErr w:type="spellEnd"/>
        <w:r w:rsidRPr="00C40FDE">
          <w:rPr>
            <w:rFonts w:ascii="Times New Roman" w:hAnsi="Times New Roman" w:cs="Times New Roman"/>
          </w:rPr>
          <w:t>.</w:t>
        </w:r>
      </w:ins>
    </w:p>
    <w:p w:rsidR="0061575D" w:rsidRPr="00C40FDE" w:rsidRDefault="0061575D" w:rsidP="0061575D">
      <w:pPr>
        <w:pStyle w:val="NoteLevel11"/>
        <w:spacing w:line="360" w:lineRule="auto"/>
        <w:rPr>
          <w:ins w:id="1507" w:author="Robin" w:date="2016-12-21T11:15:00Z"/>
          <w:rFonts w:ascii="Times New Roman" w:hAnsi="Times New Roman" w:cs="Times New Roman"/>
        </w:rPr>
      </w:pPr>
    </w:p>
    <w:p w:rsidR="0061575D" w:rsidRDefault="0061575D" w:rsidP="0061575D">
      <w:pPr>
        <w:pStyle w:val="NoteLevel11"/>
        <w:spacing w:line="360" w:lineRule="auto"/>
        <w:rPr>
          <w:ins w:id="1508" w:author="Robin" w:date="2016-12-21T11:15:00Z"/>
          <w:rFonts w:ascii="Times New Roman" w:hAnsi="Times New Roman" w:cs="Times New Roman"/>
        </w:rPr>
      </w:pPr>
      <w:proofErr w:type="spellStart"/>
      <w:ins w:id="1509" w:author="Robin" w:date="2016-12-21T11:15:00Z">
        <w:r>
          <w:rPr>
            <w:rFonts w:ascii="Times New Roman" w:hAnsi="Times New Roman" w:cs="Times New Roman"/>
          </w:rPr>
          <w:lastRenderedPageBreak/>
          <w:t>Germini</w:t>
        </w:r>
        <w:proofErr w:type="spellEnd"/>
        <w:r w:rsidRPr="00C40FDE">
          <w:rPr>
            <w:rFonts w:ascii="Times New Roman" w:hAnsi="Times New Roman" w:cs="Times New Roman"/>
          </w:rPr>
          <w:t xml:space="preserve"> 2008</w:t>
        </w:r>
      </w:ins>
    </w:p>
    <w:p w:rsidR="0061575D" w:rsidRDefault="0061575D" w:rsidP="0061575D">
      <w:pPr>
        <w:pStyle w:val="NoteLevel11"/>
        <w:spacing w:line="360" w:lineRule="auto"/>
        <w:rPr>
          <w:ins w:id="1510" w:author="Robin" w:date="2016-12-21T11:15:00Z"/>
          <w:rFonts w:ascii="Times New Roman" w:hAnsi="Times New Roman" w:cs="Times New Roman"/>
        </w:rPr>
      </w:pPr>
      <w:proofErr w:type="spellStart"/>
      <w:ins w:id="1511" w:author="Robin" w:date="2016-12-21T11:15:00Z">
        <w:r>
          <w:rPr>
            <w:rFonts w:ascii="Times New Roman" w:hAnsi="Times New Roman" w:cs="Times New Roman"/>
          </w:rPr>
          <w:t>Germini</w:t>
        </w:r>
        <w:proofErr w:type="spellEnd"/>
        <w:r>
          <w:rPr>
            <w:rFonts w:ascii="Times New Roman" w:hAnsi="Times New Roman" w:cs="Times New Roman"/>
          </w:rPr>
          <w:t>, B. 2008.</w:t>
        </w:r>
        <w:r w:rsidRPr="00C40FDE">
          <w:rPr>
            <w:rFonts w:ascii="Times New Roman" w:hAnsi="Times New Roman" w:cs="Times New Roman"/>
          </w:rPr>
          <w:t xml:space="preserve"> </w:t>
        </w:r>
        <w:proofErr w:type="spellStart"/>
        <w:r w:rsidRPr="00ED2854">
          <w:rPr>
            <w:rFonts w:ascii="Times New Roman" w:hAnsi="Times New Roman" w:cs="Times New Roman"/>
            <w:i/>
          </w:rPr>
          <w:t>Statuen</w:t>
        </w:r>
        <w:proofErr w:type="spellEnd"/>
        <w:r w:rsidRPr="00ED2854">
          <w:rPr>
            <w:rFonts w:ascii="Times New Roman" w:hAnsi="Times New Roman" w:cs="Times New Roman"/>
            <w:i/>
          </w:rPr>
          <w:t xml:space="preserve"> des </w:t>
        </w:r>
        <w:proofErr w:type="spellStart"/>
        <w:r w:rsidRPr="00ED2854">
          <w:rPr>
            <w:rFonts w:ascii="Times New Roman" w:hAnsi="Times New Roman" w:cs="Times New Roman"/>
            <w:i/>
          </w:rPr>
          <w:t>strengen</w:t>
        </w:r>
        <w:proofErr w:type="spellEnd"/>
        <w:r w:rsidRPr="00ED2854">
          <w:rPr>
            <w:rFonts w:ascii="Times New Roman" w:hAnsi="Times New Roman" w:cs="Times New Roman"/>
            <w:i/>
          </w:rPr>
          <w:t xml:space="preserve"> </w:t>
        </w:r>
        <w:proofErr w:type="spellStart"/>
        <w:r w:rsidRPr="00ED2854">
          <w:rPr>
            <w:rFonts w:ascii="Times New Roman" w:hAnsi="Times New Roman" w:cs="Times New Roman"/>
            <w:i/>
          </w:rPr>
          <w:t>Stils</w:t>
        </w:r>
        <w:proofErr w:type="spellEnd"/>
        <w:r w:rsidRPr="00ED2854">
          <w:rPr>
            <w:rFonts w:ascii="Times New Roman" w:hAnsi="Times New Roman" w:cs="Times New Roman"/>
            <w:i/>
          </w:rPr>
          <w:t xml:space="preserve"> in Rom: </w:t>
        </w:r>
        <w:proofErr w:type="spellStart"/>
        <w:r w:rsidRPr="00ED2854">
          <w:rPr>
            <w:rFonts w:ascii="Times New Roman" w:hAnsi="Times New Roman" w:cs="Times New Roman"/>
            <w:i/>
          </w:rPr>
          <w:t>Verwendung</w:t>
        </w:r>
        <w:proofErr w:type="spellEnd"/>
        <w:r w:rsidRPr="00ED2854">
          <w:rPr>
            <w:rFonts w:ascii="Times New Roman" w:hAnsi="Times New Roman" w:cs="Times New Roman"/>
            <w:i/>
          </w:rPr>
          <w:t xml:space="preserve"> und </w:t>
        </w:r>
        <w:proofErr w:type="spellStart"/>
        <w:r w:rsidRPr="00ED2854">
          <w:rPr>
            <w:rFonts w:ascii="Times New Roman" w:hAnsi="Times New Roman" w:cs="Times New Roman"/>
            <w:i/>
          </w:rPr>
          <w:t>Wertung</w:t>
        </w:r>
        <w:proofErr w:type="spellEnd"/>
        <w:r w:rsidRPr="00ED2854">
          <w:rPr>
            <w:rFonts w:ascii="Times New Roman" w:hAnsi="Times New Roman" w:cs="Times New Roman"/>
            <w:i/>
          </w:rPr>
          <w:t xml:space="preserve"> </w:t>
        </w:r>
        <w:proofErr w:type="spellStart"/>
        <w:r w:rsidRPr="00ED2854">
          <w:rPr>
            <w:rFonts w:ascii="Times New Roman" w:hAnsi="Times New Roman" w:cs="Times New Roman"/>
            <w:i/>
          </w:rPr>
          <w:t>eines</w:t>
        </w:r>
        <w:proofErr w:type="spellEnd"/>
        <w:r w:rsidRPr="00ED2854">
          <w:rPr>
            <w:rFonts w:ascii="Times New Roman" w:hAnsi="Times New Roman" w:cs="Times New Roman"/>
            <w:i/>
          </w:rPr>
          <w:t xml:space="preserve"> </w:t>
        </w:r>
        <w:proofErr w:type="spellStart"/>
        <w:r w:rsidRPr="00ED2854">
          <w:rPr>
            <w:rFonts w:ascii="Times New Roman" w:hAnsi="Times New Roman" w:cs="Times New Roman"/>
            <w:i/>
          </w:rPr>
          <w:t>griechischen</w:t>
        </w:r>
        <w:proofErr w:type="spellEnd"/>
        <w:r w:rsidRPr="00ED2854">
          <w:rPr>
            <w:rFonts w:ascii="Times New Roman" w:hAnsi="Times New Roman" w:cs="Times New Roman"/>
            <w:i/>
          </w:rPr>
          <w:t xml:space="preserve"> </w:t>
        </w:r>
        <w:proofErr w:type="spellStart"/>
        <w:r w:rsidRPr="00ED2854">
          <w:rPr>
            <w:rFonts w:ascii="Times New Roman" w:hAnsi="Times New Roman" w:cs="Times New Roman"/>
            <w:i/>
          </w:rPr>
          <w:t>Stils</w:t>
        </w:r>
        <w:proofErr w:type="spellEnd"/>
        <w:r w:rsidRPr="00ED2854">
          <w:rPr>
            <w:rFonts w:ascii="Times New Roman" w:hAnsi="Times New Roman" w:cs="Times New Roman"/>
            <w:i/>
          </w:rPr>
          <w:t xml:space="preserve"> </w:t>
        </w:r>
        <w:proofErr w:type="spellStart"/>
        <w:r w:rsidRPr="00ED2854">
          <w:rPr>
            <w:rFonts w:ascii="Times New Roman" w:hAnsi="Times New Roman" w:cs="Times New Roman"/>
            <w:i/>
          </w:rPr>
          <w:t>im</w:t>
        </w:r>
        <w:proofErr w:type="spellEnd"/>
        <w:r w:rsidRPr="00ED2854">
          <w:rPr>
            <w:rFonts w:ascii="Times New Roman" w:hAnsi="Times New Roman" w:cs="Times New Roman"/>
            <w:i/>
          </w:rPr>
          <w:t xml:space="preserve"> </w:t>
        </w:r>
        <w:proofErr w:type="spellStart"/>
        <w:r w:rsidRPr="00ED2854">
          <w:rPr>
            <w:rFonts w:ascii="Times New Roman" w:hAnsi="Times New Roman" w:cs="Times New Roman"/>
            <w:i/>
          </w:rPr>
          <w:t>römischen</w:t>
        </w:r>
        <w:proofErr w:type="spellEnd"/>
        <w:r w:rsidRPr="00ED2854">
          <w:rPr>
            <w:rFonts w:ascii="Times New Roman" w:hAnsi="Times New Roman" w:cs="Times New Roman"/>
            <w:i/>
          </w:rPr>
          <w:t xml:space="preserve"> </w:t>
        </w:r>
        <w:proofErr w:type="spellStart"/>
        <w:r w:rsidRPr="00ED2854">
          <w:rPr>
            <w:rFonts w:ascii="Times New Roman" w:hAnsi="Times New Roman" w:cs="Times New Roman"/>
            <w:i/>
          </w:rPr>
          <w:t>Kontext</w:t>
        </w:r>
        <w:proofErr w:type="spellEnd"/>
        <w:r w:rsidRPr="00C40FDE">
          <w:rPr>
            <w:rFonts w:ascii="Times New Roman" w:hAnsi="Times New Roman" w:cs="Times New Roman"/>
          </w:rPr>
          <w:t>. Rom</w:t>
        </w:r>
      </w:ins>
      <w:r w:rsidR="00A765B3">
        <w:rPr>
          <w:rFonts w:ascii="Times New Roman" w:hAnsi="Times New Roman" w:cs="Times New Roman"/>
        </w:rPr>
        <w:t>e</w:t>
      </w:r>
      <w:ins w:id="1512" w:author="Robin" w:date="2016-12-21T11:15:00Z">
        <w:r w:rsidRPr="00C40FDE">
          <w:rPr>
            <w:rFonts w:ascii="Times New Roman" w:hAnsi="Times New Roman" w:cs="Times New Roman"/>
          </w:rPr>
          <w:t xml:space="preserve">: </w:t>
        </w:r>
        <w:proofErr w:type="spellStart"/>
        <w:r w:rsidRPr="00C40FDE">
          <w:rPr>
            <w:rFonts w:ascii="Times New Roman" w:hAnsi="Times New Roman" w:cs="Times New Roman"/>
          </w:rPr>
          <w:t>L’Erma</w:t>
        </w:r>
        <w:proofErr w:type="spellEnd"/>
        <w:r w:rsidRPr="00C40FDE">
          <w:rPr>
            <w:rFonts w:ascii="Times New Roman" w:hAnsi="Times New Roman" w:cs="Times New Roman"/>
          </w:rPr>
          <w:t xml:space="preserve"> </w:t>
        </w:r>
        <w:proofErr w:type="spellStart"/>
        <w:r w:rsidRPr="00C40FDE">
          <w:rPr>
            <w:rFonts w:ascii="Times New Roman" w:hAnsi="Times New Roman" w:cs="Times New Roman"/>
          </w:rPr>
          <w:t>di</w:t>
        </w:r>
        <w:proofErr w:type="spellEnd"/>
        <w:r w:rsidRPr="00C40FDE">
          <w:rPr>
            <w:rFonts w:ascii="Times New Roman" w:hAnsi="Times New Roman" w:cs="Times New Roman"/>
          </w:rPr>
          <w:t xml:space="preserve"> </w:t>
        </w:r>
        <w:proofErr w:type="spellStart"/>
        <w:r w:rsidRPr="00C40FDE">
          <w:rPr>
            <w:rFonts w:ascii="Times New Roman" w:hAnsi="Times New Roman" w:cs="Times New Roman"/>
          </w:rPr>
          <w:t>Bretschneider</w:t>
        </w:r>
        <w:proofErr w:type="spellEnd"/>
        <w:r>
          <w:rPr>
            <w:rFonts w:ascii="Times New Roman" w:hAnsi="Times New Roman" w:cs="Times New Roman"/>
          </w:rPr>
          <w:t>.</w:t>
        </w:r>
      </w:ins>
    </w:p>
    <w:p w:rsidR="0061575D" w:rsidRPr="00C40FDE" w:rsidRDefault="0061575D" w:rsidP="0061575D">
      <w:pPr>
        <w:pStyle w:val="NoteLevel11"/>
        <w:spacing w:line="360" w:lineRule="auto"/>
        <w:rPr>
          <w:ins w:id="1513" w:author="Robin" w:date="2016-12-21T11:15:00Z"/>
          <w:rFonts w:ascii="Times New Roman" w:hAnsi="Times New Roman" w:cs="Times New Roman"/>
        </w:rPr>
      </w:pPr>
    </w:p>
    <w:p w:rsidR="0061575D" w:rsidRDefault="0061575D" w:rsidP="0061575D">
      <w:pPr>
        <w:pStyle w:val="NoteLevel11"/>
        <w:spacing w:line="360" w:lineRule="auto"/>
        <w:rPr>
          <w:ins w:id="1514" w:author="Robin" w:date="2016-12-21T11:15:00Z"/>
          <w:rFonts w:ascii="Times New Roman" w:hAnsi="Times New Roman" w:cs="Times New Roman"/>
        </w:rPr>
      </w:pPr>
      <w:ins w:id="1515" w:author="Robin" w:date="2016-12-21T11:15:00Z">
        <w:r w:rsidRPr="00C40FDE">
          <w:rPr>
            <w:rFonts w:ascii="Times New Roman" w:hAnsi="Times New Roman" w:cs="Times New Roman"/>
          </w:rPr>
          <w:t>Hallett 2012</w:t>
        </w:r>
      </w:ins>
    </w:p>
    <w:p w:rsidR="0061575D" w:rsidRDefault="0061575D" w:rsidP="0061575D">
      <w:pPr>
        <w:pStyle w:val="NoteLevel11"/>
        <w:spacing w:line="360" w:lineRule="auto"/>
        <w:rPr>
          <w:ins w:id="1516" w:author="Robin" w:date="2016-12-21T11:15:00Z"/>
          <w:rFonts w:ascii="Times New Roman" w:hAnsi="Times New Roman" w:cs="Times New Roman"/>
        </w:rPr>
      </w:pPr>
      <w:ins w:id="1517" w:author="Robin" w:date="2016-12-21T11:15:00Z">
        <w:r w:rsidRPr="00C40FDE">
          <w:rPr>
            <w:rFonts w:ascii="Times New Roman" w:hAnsi="Times New Roman" w:cs="Times New Roman"/>
          </w:rPr>
          <w:t>Hallett, C.</w:t>
        </w:r>
        <w:r>
          <w:rPr>
            <w:rFonts w:ascii="Times New Roman" w:hAnsi="Times New Roman" w:cs="Times New Roman"/>
          </w:rPr>
          <w:t xml:space="preserve"> </w:t>
        </w:r>
        <w:r w:rsidRPr="00C40FDE">
          <w:rPr>
            <w:rFonts w:ascii="Times New Roman" w:hAnsi="Times New Roman" w:cs="Times New Roman"/>
          </w:rPr>
          <w:t xml:space="preserve">H. 2012. “The Archaic Style in Sculpture in the Eyes of Ancient and Modern Viewers.” In </w:t>
        </w:r>
        <w:r w:rsidRPr="00C40FDE">
          <w:rPr>
            <w:rFonts w:ascii="Times New Roman" w:hAnsi="Times New Roman" w:cs="Times New Roman"/>
            <w:i/>
          </w:rPr>
          <w:t>Making Sense of Greek Art</w:t>
        </w:r>
        <w:r>
          <w:rPr>
            <w:rFonts w:ascii="Times New Roman" w:hAnsi="Times New Roman" w:cs="Times New Roman"/>
          </w:rPr>
          <w:t>, ed.</w:t>
        </w:r>
        <w:r w:rsidRPr="00C40FDE">
          <w:rPr>
            <w:rFonts w:ascii="Times New Roman" w:hAnsi="Times New Roman" w:cs="Times New Roman"/>
          </w:rPr>
          <w:t xml:space="preserve"> V. </w:t>
        </w:r>
        <w:proofErr w:type="spellStart"/>
        <w:r w:rsidRPr="00C40FDE">
          <w:rPr>
            <w:rFonts w:ascii="Times New Roman" w:hAnsi="Times New Roman" w:cs="Times New Roman"/>
          </w:rPr>
          <w:t>Coltman</w:t>
        </w:r>
        <w:proofErr w:type="spellEnd"/>
        <w:r w:rsidRPr="00C40FDE">
          <w:rPr>
            <w:rFonts w:ascii="Times New Roman" w:hAnsi="Times New Roman" w:cs="Times New Roman"/>
          </w:rPr>
          <w:t>, 70–100. Exeter: University of Exeter Press</w:t>
        </w:r>
        <w:r>
          <w:rPr>
            <w:rFonts w:ascii="Times New Roman" w:hAnsi="Times New Roman" w:cs="Times New Roman"/>
          </w:rPr>
          <w:t>.</w:t>
        </w:r>
      </w:ins>
    </w:p>
    <w:p w:rsidR="0061575D" w:rsidRPr="00C40FDE" w:rsidRDefault="0061575D" w:rsidP="0061575D">
      <w:pPr>
        <w:pStyle w:val="NoteLevel11"/>
        <w:spacing w:line="360" w:lineRule="auto"/>
        <w:rPr>
          <w:ins w:id="1518" w:author="Robin" w:date="2016-12-21T11:15:00Z"/>
          <w:rFonts w:ascii="Times New Roman" w:hAnsi="Times New Roman" w:cs="Times New Roman"/>
        </w:rPr>
      </w:pPr>
    </w:p>
    <w:p w:rsidR="0061575D" w:rsidRDefault="0061575D" w:rsidP="0061575D">
      <w:pPr>
        <w:pStyle w:val="NoteLevel11"/>
        <w:spacing w:line="360" w:lineRule="auto"/>
        <w:rPr>
          <w:ins w:id="1519" w:author="Robin" w:date="2016-12-21T11:15:00Z"/>
          <w:rFonts w:ascii="Times New Roman" w:hAnsi="Times New Roman" w:cs="Times New Roman"/>
        </w:rPr>
      </w:pPr>
      <w:ins w:id="1520" w:author="Robin" w:date="2016-12-21T11:15:00Z">
        <w:r w:rsidRPr="00C40FDE">
          <w:rPr>
            <w:rFonts w:ascii="Times New Roman" w:hAnsi="Times New Roman" w:cs="Times New Roman"/>
          </w:rPr>
          <w:t>Harrison 1985</w:t>
        </w:r>
      </w:ins>
    </w:p>
    <w:p w:rsidR="0061575D" w:rsidRDefault="0061575D" w:rsidP="0061575D">
      <w:pPr>
        <w:pStyle w:val="NoteLevel11"/>
        <w:spacing w:line="360" w:lineRule="auto"/>
        <w:rPr>
          <w:ins w:id="1521" w:author="Robin" w:date="2016-12-21T11:15:00Z"/>
          <w:rFonts w:ascii="Times New Roman" w:hAnsi="Times New Roman" w:cs="Times New Roman"/>
        </w:rPr>
      </w:pPr>
      <w:ins w:id="1522" w:author="Robin" w:date="2016-12-21T11:15:00Z">
        <w:r w:rsidRPr="00C40FDE">
          <w:rPr>
            <w:rFonts w:ascii="Times New Roman" w:hAnsi="Times New Roman" w:cs="Times New Roman"/>
          </w:rPr>
          <w:t>Harrison, E.</w:t>
        </w:r>
        <w:r>
          <w:rPr>
            <w:rFonts w:ascii="Times New Roman" w:hAnsi="Times New Roman" w:cs="Times New Roman"/>
          </w:rPr>
          <w:t xml:space="preserve"> </w:t>
        </w:r>
        <w:r w:rsidRPr="00C40FDE">
          <w:rPr>
            <w:rFonts w:ascii="Times New Roman" w:hAnsi="Times New Roman" w:cs="Times New Roman"/>
          </w:rPr>
          <w:t xml:space="preserve">B. 1985. “Early Classical Sculpture: The Bold Style.” In </w:t>
        </w:r>
        <w:r w:rsidRPr="00C40FDE">
          <w:rPr>
            <w:rFonts w:ascii="Times New Roman" w:hAnsi="Times New Roman" w:cs="Times New Roman"/>
            <w:i/>
          </w:rPr>
          <w:t>Greek Art: Archaic into Classical</w:t>
        </w:r>
        <w:r>
          <w:rPr>
            <w:rFonts w:ascii="Times New Roman" w:hAnsi="Times New Roman" w:cs="Times New Roman"/>
          </w:rPr>
          <w:t>, ed.</w:t>
        </w:r>
        <w:r w:rsidRPr="00C40FDE">
          <w:rPr>
            <w:rFonts w:ascii="Times New Roman" w:hAnsi="Times New Roman" w:cs="Times New Roman"/>
          </w:rPr>
          <w:t xml:space="preserve"> C. Boulter, 40–65. Leiden: Brill</w:t>
        </w:r>
        <w:r>
          <w:rPr>
            <w:rFonts w:ascii="Times New Roman" w:hAnsi="Times New Roman" w:cs="Times New Roman"/>
          </w:rPr>
          <w:t>.</w:t>
        </w:r>
      </w:ins>
    </w:p>
    <w:p w:rsidR="00A765B3" w:rsidRPr="00A765B3" w:rsidRDefault="00A765B3">
      <w:pPr>
        <w:pStyle w:val="NoteLevel11"/>
        <w:numPr>
          <w:ilvl w:val="0"/>
          <w:numId w:val="0"/>
        </w:numPr>
        <w:spacing w:line="360" w:lineRule="auto"/>
        <w:rPr>
          <w:ins w:id="1523" w:author="Jens Daehner" w:date="2017-01-20T13:32:00Z"/>
          <w:rFonts w:ascii="Times New Roman" w:hAnsi="Times New Roman" w:cs="Times New Roman"/>
        </w:rPr>
        <w:pPrChange w:id="1524" w:author="Jens Daehner" w:date="2017-01-20T13:32:00Z">
          <w:pPr>
            <w:pStyle w:val="NoteLevel11"/>
            <w:spacing w:line="360" w:lineRule="auto"/>
          </w:pPr>
        </w:pPrChange>
      </w:pPr>
    </w:p>
    <w:p w:rsidR="00A765B3" w:rsidRPr="00A765B3" w:rsidRDefault="000E3248">
      <w:pPr>
        <w:pStyle w:val="NoteLevel11"/>
        <w:numPr>
          <w:ilvl w:val="0"/>
          <w:numId w:val="0"/>
        </w:numPr>
        <w:spacing w:line="360" w:lineRule="auto"/>
        <w:rPr>
          <w:ins w:id="1525" w:author="Robin" w:date="2016-12-21T11:15:00Z"/>
          <w:rFonts w:ascii="Times New Roman" w:hAnsi="Times New Roman" w:cs="Times New Roman"/>
        </w:rPr>
        <w:pPrChange w:id="1526" w:author="Jens Daehner" w:date="2017-01-20T13:32:00Z">
          <w:pPr>
            <w:pStyle w:val="NoteLevel11"/>
            <w:spacing w:line="360" w:lineRule="auto"/>
          </w:pPr>
        </w:pPrChange>
      </w:pPr>
      <w:proofErr w:type="spellStart"/>
      <w:ins w:id="1527" w:author="Jens Daehner" w:date="2017-01-20T13:32:00Z">
        <w:r w:rsidRPr="00A765B3">
          <w:rPr>
            <w:rFonts w:ascii="Times New Roman" w:hAnsi="Times New Roman" w:cs="Times New Roman"/>
          </w:rPr>
          <w:t>Hermary</w:t>
        </w:r>
        <w:proofErr w:type="spellEnd"/>
        <w:r w:rsidRPr="00A765B3">
          <w:rPr>
            <w:rFonts w:ascii="Times New Roman" w:hAnsi="Times New Roman" w:cs="Times New Roman"/>
          </w:rPr>
          <w:t xml:space="preserve"> 1984</w:t>
        </w:r>
      </w:ins>
    </w:p>
    <w:p w:rsidR="003D05FF" w:rsidRPr="00A765B3" w:rsidRDefault="003D05FF" w:rsidP="0061575D">
      <w:pPr>
        <w:pStyle w:val="NoteLevel11"/>
        <w:spacing w:line="360" w:lineRule="auto"/>
        <w:rPr>
          <w:ins w:id="1528" w:author="Jens Daehner" w:date="2017-01-20T13:32:00Z"/>
          <w:rFonts w:ascii="Times New Roman" w:hAnsi="Times New Roman" w:cs="Times New Roman"/>
          <w:rPrChange w:id="1529" w:author="Jens Daehner" w:date="2017-01-20T13:32:00Z">
            <w:rPr>
              <w:ins w:id="1530" w:author="Jens Daehner" w:date="2017-01-20T13:32:00Z"/>
              <w:rFonts w:ascii="Cambria" w:hAnsi="Cambria"/>
            </w:rPr>
          </w:rPrChange>
        </w:rPr>
      </w:pPr>
      <w:proofErr w:type="spellStart"/>
      <w:ins w:id="1531" w:author="Jens Daehner" w:date="2017-01-20T13:32:00Z">
        <w:r w:rsidRPr="00A765B3">
          <w:rPr>
            <w:rFonts w:ascii="Times New Roman" w:hAnsi="Times New Roman" w:cs="Times New Roman"/>
          </w:rPr>
          <w:t>Hermary</w:t>
        </w:r>
        <w:proofErr w:type="spellEnd"/>
        <w:r w:rsidRPr="00A765B3">
          <w:rPr>
            <w:rFonts w:ascii="Times New Roman" w:hAnsi="Times New Roman" w:cs="Times New Roman"/>
          </w:rPr>
          <w:t xml:space="preserve">, A. 1984. </w:t>
        </w:r>
        <w:r w:rsidRPr="00A765B3">
          <w:rPr>
            <w:rFonts w:ascii="Times New Roman" w:hAnsi="Times New Roman" w:cs="Times New Roman"/>
            <w:i/>
          </w:rPr>
          <w:t xml:space="preserve">La sculpture </w:t>
        </w:r>
        <w:proofErr w:type="spellStart"/>
        <w:r w:rsidRPr="00A765B3">
          <w:rPr>
            <w:rFonts w:ascii="Times New Roman" w:hAnsi="Times New Roman" w:cs="Times New Roman"/>
            <w:i/>
          </w:rPr>
          <w:t>archaïque</w:t>
        </w:r>
        <w:proofErr w:type="spellEnd"/>
        <w:r w:rsidRPr="00A765B3">
          <w:rPr>
            <w:rFonts w:ascii="Times New Roman" w:hAnsi="Times New Roman" w:cs="Times New Roman"/>
            <w:i/>
          </w:rPr>
          <w:t xml:space="preserve"> et </w:t>
        </w:r>
        <w:proofErr w:type="spellStart"/>
        <w:r w:rsidRPr="00A765B3">
          <w:rPr>
            <w:rFonts w:ascii="Times New Roman" w:hAnsi="Times New Roman" w:cs="Times New Roman"/>
            <w:i/>
          </w:rPr>
          <w:t>classique</w:t>
        </w:r>
        <w:proofErr w:type="spellEnd"/>
        <w:r w:rsidRPr="00A765B3">
          <w:rPr>
            <w:rFonts w:ascii="Times New Roman" w:hAnsi="Times New Roman" w:cs="Times New Roman"/>
            <w:i/>
          </w:rPr>
          <w:t xml:space="preserve">. </w:t>
        </w:r>
      </w:ins>
      <w:r w:rsidR="00A765B3" w:rsidRPr="00A765B3">
        <w:rPr>
          <w:rFonts w:ascii="Times New Roman" w:hAnsi="Times New Roman" w:cs="Times New Roman"/>
        </w:rPr>
        <w:t>Vol. 1:</w:t>
      </w:r>
      <w:r w:rsidR="00A765B3">
        <w:rPr>
          <w:rFonts w:ascii="Times New Roman" w:hAnsi="Times New Roman" w:cs="Times New Roman"/>
          <w:i/>
        </w:rPr>
        <w:t xml:space="preserve"> </w:t>
      </w:r>
      <w:ins w:id="1532" w:author="Jens Daehner" w:date="2017-01-20T13:32:00Z">
        <w:r w:rsidRPr="00A765B3">
          <w:rPr>
            <w:rFonts w:ascii="Times New Roman" w:hAnsi="Times New Roman" w:cs="Times New Roman"/>
            <w:i/>
          </w:rPr>
          <w:t xml:space="preserve">Catalogue des sculptures </w:t>
        </w:r>
        <w:proofErr w:type="spellStart"/>
        <w:r w:rsidRPr="00A765B3">
          <w:rPr>
            <w:rFonts w:ascii="Times New Roman" w:hAnsi="Times New Roman" w:cs="Times New Roman"/>
            <w:i/>
          </w:rPr>
          <w:t>classiques</w:t>
        </w:r>
        <w:proofErr w:type="spellEnd"/>
        <w:r w:rsidRPr="00A765B3">
          <w:rPr>
            <w:rFonts w:ascii="Times New Roman" w:hAnsi="Times New Roman" w:cs="Times New Roman"/>
            <w:i/>
          </w:rPr>
          <w:t xml:space="preserve"> de </w:t>
        </w:r>
        <w:proofErr w:type="spellStart"/>
        <w:r w:rsidRPr="00A765B3">
          <w:rPr>
            <w:rFonts w:ascii="Times New Roman" w:hAnsi="Times New Roman" w:cs="Times New Roman"/>
            <w:i/>
          </w:rPr>
          <w:t>Délos</w:t>
        </w:r>
        <w:proofErr w:type="spellEnd"/>
        <w:r w:rsidRPr="00A765B3">
          <w:rPr>
            <w:rFonts w:ascii="Times New Roman" w:hAnsi="Times New Roman" w:cs="Times New Roman"/>
          </w:rPr>
          <w:t xml:space="preserve">. Paris: De </w:t>
        </w:r>
        <w:proofErr w:type="spellStart"/>
        <w:r w:rsidRPr="00A765B3">
          <w:rPr>
            <w:rFonts w:ascii="Times New Roman" w:hAnsi="Times New Roman" w:cs="Times New Roman"/>
          </w:rPr>
          <w:t>Boccard</w:t>
        </w:r>
      </w:ins>
      <w:proofErr w:type="spellEnd"/>
      <w:r w:rsidR="00A765B3" w:rsidRPr="00A765B3">
        <w:rPr>
          <w:rFonts w:ascii="Times New Roman" w:hAnsi="Times New Roman" w:cs="Times New Roman"/>
        </w:rPr>
        <w:t>.</w:t>
      </w:r>
    </w:p>
    <w:p w:rsidR="00A765B3" w:rsidRPr="00A765B3" w:rsidRDefault="00A765B3">
      <w:pPr>
        <w:pStyle w:val="NoteLevel11"/>
        <w:numPr>
          <w:ilvl w:val="0"/>
          <w:numId w:val="0"/>
        </w:numPr>
        <w:spacing w:line="360" w:lineRule="auto"/>
        <w:rPr>
          <w:ins w:id="1533" w:author="Jens Daehner" w:date="2017-01-20T13:32:00Z"/>
          <w:rFonts w:ascii="Times New Roman" w:hAnsi="Times New Roman" w:cs="Times New Roman"/>
        </w:rPr>
        <w:pPrChange w:id="1534" w:author="Jens Daehner" w:date="2017-01-20T13:32:00Z">
          <w:pPr>
            <w:pStyle w:val="NoteLevel11"/>
            <w:spacing w:line="360" w:lineRule="auto"/>
          </w:pPr>
        </w:pPrChange>
      </w:pPr>
    </w:p>
    <w:p w:rsidR="0061575D" w:rsidRPr="00A765B3" w:rsidRDefault="0061575D" w:rsidP="0061575D">
      <w:pPr>
        <w:pStyle w:val="NoteLevel11"/>
        <w:spacing w:line="360" w:lineRule="auto"/>
        <w:rPr>
          <w:ins w:id="1535" w:author="Robin" w:date="2016-12-21T11:15:00Z"/>
          <w:rFonts w:ascii="Times New Roman" w:hAnsi="Times New Roman" w:cs="Times New Roman"/>
        </w:rPr>
      </w:pPr>
      <w:proofErr w:type="spellStart"/>
      <w:ins w:id="1536" w:author="Robin" w:date="2016-12-21T11:15:00Z">
        <w:r w:rsidRPr="00A765B3">
          <w:rPr>
            <w:rFonts w:ascii="Times New Roman" w:hAnsi="Times New Roman" w:cs="Times New Roman"/>
          </w:rPr>
          <w:t>Hölscher</w:t>
        </w:r>
        <w:proofErr w:type="spellEnd"/>
        <w:r w:rsidRPr="00A765B3">
          <w:rPr>
            <w:rFonts w:ascii="Times New Roman" w:hAnsi="Times New Roman" w:cs="Times New Roman"/>
          </w:rPr>
          <w:t xml:space="preserve"> 2002</w:t>
        </w:r>
      </w:ins>
    </w:p>
    <w:p w:rsidR="0061575D" w:rsidRDefault="0061575D" w:rsidP="0061575D">
      <w:pPr>
        <w:pStyle w:val="NoteLevel11"/>
        <w:spacing w:line="360" w:lineRule="auto"/>
        <w:rPr>
          <w:ins w:id="1537" w:author="Robin" w:date="2016-12-21T11:15:00Z"/>
          <w:rFonts w:ascii="Times New Roman" w:hAnsi="Times New Roman" w:cs="Times New Roman"/>
        </w:rPr>
      </w:pPr>
      <w:proofErr w:type="spellStart"/>
      <w:ins w:id="1538" w:author="Robin" w:date="2016-12-21T11:15:00Z">
        <w:r w:rsidRPr="00C40FDE">
          <w:rPr>
            <w:rFonts w:ascii="Times New Roman" w:hAnsi="Times New Roman" w:cs="Times New Roman"/>
          </w:rPr>
          <w:t>Hölscher</w:t>
        </w:r>
        <w:proofErr w:type="spellEnd"/>
        <w:r w:rsidRPr="00C40FDE">
          <w:rPr>
            <w:rFonts w:ascii="Times New Roman" w:hAnsi="Times New Roman" w:cs="Times New Roman"/>
          </w:rPr>
          <w:t>, T. 2002.</w:t>
        </w:r>
        <w:r>
          <w:rPr>
            <w:rFonts w:ascii="Times New Roman" w:hAnsi="Times New Roman" w:cs="Times New Roman"/>
          </w:rPr>
          <w:t xml:space="preserve"> </w:t>
        </w:r>
        <w:r w:rsidRPr="00ED2854">
          <w:rPr>
            <w:rFonts w:ascii="Times New Roman" w:hAnsi="Times New Roman" w:cs="Times New Roman"/>
            <w:i/>
          </w:rPr>
          <w:t xml:space="preserve">Il </w:t>
        </w:r>
        <w:proofErr w:type="spellStart"/>
        <w:r w:rsidRPr="00ED2854">
          <w:rPr>
            <w:rFonts w:ascii="Times New Roman" w:hAnsi="Times New Roman" w:cs="Times New Roman"/>
            <w:i/>
          </w:rPr>
          <w:t>linguaggio</w:t>
        </w:r>
        <w:proofErr w:type="spellEnd"/>
        <w:r w:rsidRPr="00ED2854">
          <w:rPr>
            <w:rFonts w:ascii="Times New Roman" w:hAnsi="Times New Roman" w:cs="Times New Roman"/>
            <w:i/>
          </w:rPr>
          <w:t xml:space="preserve"> </w:t>
        </w:r>
        <w:proofErr w:type="spellStart"/>
        <w:r w:rsidRPr="00ED2854">
          <w:rPr>
            <w:rFonts w:ascii="Times New Roman" w:hAnsi="Times New Roman" w:cs="Times New Roman"/>
            <w:i/>
          </w:rPr>
          <w:t>dell’arte</w:t>
        </w:r>
        <w:proofErr w:type="spellEnd"/>
        <w:r w:rsidRPr="00ED2854">
          <w:rPr>
            <w:rFonts w:ascii="Times New Roman" w:hAnsi="Times New Roman" w:cs="Times New Roman"/>
            <w:i/>
          </w:rPr>
          <w:t xml:space="preserve"> </w:t>
        </w:r>
        <w:proofErr w:type="spellStart"/>
        <w:r w:rsidRPr="00ED2854">
          <w:rPr>
            <w:rFonts w:ascii="Times New Roman" w:hAnsi="Times New Roman" w:cs="Times New Roman"/>
            <w:i/>
          </w:rPr>
          <w:t>romana</w:t>
        </w:r>
        <w:proofErr w:type="spellEnd"/>
        <w:r w:rsidRPr="00ED2854">
          <w:rPr>
            <w:rFonts w:ascii="Times New Roman" w:hAnsi="Times New Roman" w:cs="Times New Roman"/>
            <w:i/>
          </w:rPr>
          <w:t xml:space="preserve">: Un </w:t>
        </w:r>
        <w:proofErr w:type="spellStart"/>
        <w:r w:rsidRPr="00ED2854">
          <w:rPr>
            <w:rFonts w:ascii="Times New Roman" w:hAnsi="Times New Roman" w:cs="Times New Roman"/>
            <w:i/>
          </w:rPr>
          <w:t>sistema</w:t>
        </w:r>
        <w:proofErr w:type="spellEnd"/>
        <w:r w:rsidRPr="00ED2854">
          <w:rPr>
            <w:rFonts w:ascii="Times New Roman" w:hAnsi="Times New Roman" w:cs="Times New Roman"/>
            <w:i/>
          </w:rPr>
          <w:t xml:space="preserve"> </w:t>
        </w:r>
        <w:proofErr w:type="spellStart"/>
        <w:r w:rsidRPr="00ED2854">
          <w:rPr>
            <w:rFonts w:ascii="Times New Roman" w:hAnsi="Times New Roman" w:cs="Times New Roman"/>
            <w:i/>
          </w:rPr>
          <w:t>semantico</w:t>
        </w:r>
        <w:proofErr w:type="spellEnd"/>
        <w:r w:rsidRPr="00C40FDE">
          <w:rPr>
            <w:rFonts w:ascii="Times New Roman" w:hAnsi="Times New Roman" w:cs="Times New Roman"/>
          </w:rPr>
          <w:t xml:space="preserve">. </w:t>
        </w:r>
        <w:r>
          <w:rPr>
            <w:rFonts w:ascii="Times New Roman" w:hAnsi="Times New Roman" w:cs="Times New Roman"/>
          </w:rPr>
          <w:t>Turin</w:t>
        </w:r>
        <w:r w:rsidRPr="00C40FDE">
          <w:rPr>
            <w:rFonts w:ascii="Times New Roman" w:hAnsi="Times New Roman" w:cs="Times New Roman"/>
          </w:rPr>
          <w:t xml:space="preserve">: </w:t>
        </w:r>
        <w:proofErr w:type="spellStart"/>
        <w:r w:rsidRPr="00C40FDE">
          <w:rPr>
            <w:rFonts w:ascii="Times New Roman" w:hAnsi="Times New Roman" w:cs="Times New Roman"/>
          </w:rPr>
          <w:t>Einaudi</w:t>
        </w:r>
        <w:proofErr w:type="spellEnd"/>
        <w:r>
          <w:rPr>
            <w:rFonts w:ascii="Times New Roman" w:hAnsi="Times New Roman" w:cs="Times New Roman"/>
          </w:rPr>
          <w:t>.</w:t>
        </w:r>
      </w:ins>
    </w:p>
    <w:p w:rsidR="0061575D" w:rsidRPr="00C40FDE" w:rsidRDefault="0061575D" w:rsidP="0061575D">
      <w:pPr>
        <w:pStyle w:val="NoteLevel11"/>
        <w:spacing w:line="360" w:lineRule="auto"/>
        <w:rPr>
          <w:ins w:id="1539" w:author="Robin" w:date="2016-12-21T11:15:00Z"/>
          <w:rFonts w:ascii="Times New Roman" w:hAnsi="Times New Roman" w:cs="Times New Roman"/>
        </w:rPr>
      </w:pPr>
    </w:p>
    <w:p w:rsidR="0061575D" w:rsidRDefault="0061575D" w:rsidP="0061575D">
      <w:pPr>
        <w:pStyle w:val="NoteLevel11"/>
        <w:spacing w:line="360" w:lineRule="auto"/>
        <w:rPr>
          <w:ins w:id="1540" w:author="Robin" w:date="2016-12-21T11:15:00Z"/>
          <w:rFonts w:ascii="Times New Roman" w:hAnsi="Times New Roman" w:cs="Times New Roman"/>
        </w:rPr>
      </w:pPr>
      <w:ins w:id="1541" w:author="Robin" w:date="2016-12-21T11:15:00Z">
        <w:r w:rsidRPr="00C40FDE">
          <w:rPr>
            <w:rFonts w:ascii="Times New Roman" w:hAnsi="Times New Roman" w:cs="Times New Roman"/>
          </w:rPr>
          <w:t>Kaiser 1990</w:t>
        </w:r>
      </w:ins>
    </w:p>
    <w:p w:rsidR="0061575D" w:rsidRDefault="0061575D" w:rsidP="0061575D">
      <w:pPr>
        <w:pStyle w:val="NoteLevel11"/>
        <w:spacing w:line="360" w:lineRule="auto"/>
        <w:rPr>
          <w:ins w:id="1542" w:author="Robin" w:date="2016-12-21T11:15:00Z"/>
          <w:rFonts w:ascii="Times New Roman" w:hAnsi="Times New Roman" w:cs="Times New Roman"/>
        </w:rPr>
      </w:pPr>
      <w:ins w:id="1543" w:author="Robin" w:date="2016-12-21T11:15:00Z">
        <w:r w:rsidRPr="00C40FDE">
          <w:rPr>
            <w:rFonts w:ascii="Times New Roman" w:hAnsi="Times New Roman" w:cs="Times New Roman"/>
          </w:rPr>
          <w:t>Kaiser, N. 1990. “</w:t>
        </w:r>
        <w:proofErr w:type="spellStart"/>
        <w:r w:rsidRPr="00C40FDE">
          <w:rPr>
            <w:rFonts w:ascii="Times New Roman" w:hAnsi="Times New Roman" w:cs="Times New Roman"/>
          </w:rPr>
          <w:t>Schriftquellen</w:t>
        </w:r>
        <w:proofErr w:type="spellEnd"/>
        <w:r w:rsidRPr="00C40FDE">
          <w:rPr>
            <w:rFonts w:ascii="Times New Roman" w:hAnsi="Times New Roman" w:cs="Times New Roman"/>
          </w:rPr>
          <w:t xml:space="preserve"> </w:t>
        </w:r>
        <w:proofErr w:type="spellStart"/>
        <w:r w:rsidRPr="00C40FDE">
          <w:rPr>
            <w:rFonts w:ascii="Times New Roman" w:hAnsi="Times New Roman" w:cs="Times New Roman"/>
          </w:rPr>
          <w:t>zu</w:t>
        </w:r>
        <w:proofErr w:type="spellEnd"/>
        <w:r w:rsidRPr="00C40FDE">
          <w:rPr>
            <w:rFonts w:ascii="Times New Roman" w:hAnsi="Times New Roman" w:cs="Times New Roman"/>
          </w:rPr>
          <w:t xml:space="preserve"> </w:t>
        </w:r>
        <w:proofErr w:type="spellStart"/>
        <w:r w:rsidRPr="00C40FDE">
          <w:rPr>
            <w:rFonts w:ascii="Times New Roman" w:hAnsi="Times New Roman" w:cs="Times New Roman"/>
          </w:rPr>
          <w:t>Polyklet</w:t>
        </w:r>
        <w:proofErr w:type="spellEnd"/>
        <w:r w:rsidRPr="00C40FDE">
          <w:rPr>
            <w:rFonts w:ascii="Times New Roman" w:hAnsi="Times New Roman" w:cs="Times New Roman"/>
          </w:rPr>
          <w:t xml:space="preserve">.” In </w:t>
        </w:r>
      </w:ins>
      <w:r w:rsidR="005E3834">
        <w:rPr>
          <w:rFonts w:ascii="Times New Roman" w:hAnsi="Times New Roman" w:cs="Times New Roman"/>
          <w:lang w:val="en-GB"/>
        </w:rPr>
        <w:t xml:space="preserve">Beck, </w:t>
      </w:r>
      <w:proofErr w:type="spellStart"/>
      <w:r w:rsidR="005E3834">
        <w:rPr>
          <w:rFonts w:ascii="Times New Roman" w:hAnsi="Times New Roman" w:cs="Times New Roman"/>
          <w:lang w:val="en-GB"/>
        </w:rPr>
        <w:t>Bol</w:t>
      </w:r>
      <w:proofErr w:type="spellEnd"/>
      <w:r w:rsidR="005E3834">
        <w:rPr>
          <w:rFonts w:ascii="Times New Roman" w:hAnsi="Times New Roman" w:cs="Times New Roman"/>
          <w:lang w:val="en-GB"/>
        </w:rPr>
        <w:t xml:space="preserve">, and </w:t>
      </w:r>
      <w:proofErr w:type="spellStart"/>
      <w:r w:rsidR="005E3834" w:rsidRPr="00C40FDE">
        <w:rPr>
          <w:rFonts w:ascii="Times New Roman" w:hAnsi="Times New Roman" w:cs="Times New Roman"/>
        </w:rPr>
        <w:t>Bückling</w:t>
      </w:r>
      <w:proofErr w:type="spellEnd"/>
      <w:r w:rsidR="005E3834">
        <w:rPr>
          <w:rFonts w:ascii="Times New Roman" w:hAnsi="Times New Roman" w:cs="Times New Roman"/>
          <w:lang w:val="en-GB"/>
        </w:rPr>
        <w:t xml:space="preserve"> 1990</w:t>
      </w:r>
      <w:ins w:id="1544" w:author="Robin" w:date="2016-12-21T11:15:00Z">
        <w:r w:rsidRPr="00C40FDE">
          <w:rPr>
            <w:rFonts w:ascii="Times New Roman" w:hAnsi="Times New Roman" w:cs="Times New Roman"/>
          </w:rPr>
          <w:t xml:space="preserve">, 48–78. </w:t>
        </w:r>
      </w:ins>
    </w:p>
    <w:p w:rsidR="0061575D" w:rsidRPr="00C40FDE" w:rsidRDefault="0061575D" w:rsidP="0061575D">
      <w:pPr>
        <w:pStyle w:val="NoteLevel11"/>
        <w:spacing w:line="360" w:lineRule="auto"/>
        <w:rPr>
          <w:ins w:id="1545" w:author="Robin" w:date="2016-12-21T11:15:00Z"/>
          <w:rFonts w:ascii="Times New Roman" w:hAnsi="Times New Roman" w:cs="Times New Roman"/>
        </w:rPr>
      </w:pPr>
    </w:p>
    <w:p w:rsidR="0061575D" w:rsidRDefault="0061575D" w:rsidP="0061575D">
      <w:pPr>
        <w:pStyle w:val="NoteLevel11"/>
        <w:spacing w:line="360" w:lineRule="auto"/>
        <w:rPr>
          <w:ins w:id="1546" w:author="Robin" w:date="2016-12-21T11:15:00Z"/>
          <w:rFonts w:ascii="Times New Roman" w:hAnsi="Times New Roman" w:cs="Times New Roman"/>
        </w:rPr>
      </w:pPr>
      <w:proofErr w:type="spellStart"/>
      <w:ins w:id="1547" w:author="Robin" w:date="2016-12-21T11:15:00Z">
        <w:r w:rsidRPr="00C40FDE">
          <w:rPr>
            <w:rFonts w:ascii="Times New Roman" w:hAnsi="Times New Roman" w:cs="Times New Roman"/>
          </w:rPr>
          <w:t>Keesling</w:t>
        </w:r>
        <w:proofErr w:type="spellEnd"/>
        <w:r>
          <w:rPr>
            <w:rFonts w:ascii="Times New Roman" w:hAnsi="Times New Roman" w:cs="Times New Roman"/>
          </w:rPr>
          <w:t xml:space="preserve"> </w:t>
        </w:r>
        <w:r w:rsidRPr="00C40FDE">
          <w:rPr>
            <w:rFonts w:ascii="Times New Roman" w:hAnsi="Times New Roman" w:cs="Times New Roman"/>
          </w:rPr>
          <w:t>2000</w:t>
        </w:r>
      </w:ins>
    </w:p>
    <w:p w:rsidR="0061575D" w:rsidRDefault="0061575D" w:rsidP="0061575D">
      <w:pPr>
        <w:pStyle w:val="NoteLevel11"/>
        <w:spacing w:line="360" w:lineRule="auto"/>
        <w:rPr>
          <w:ins w:id="1548" w:author="Robin" w:date="2016-12-21T11:15:00Z"/>
          <w:rFonts w:ascii="Times New Roman" w:hAnsi="Times New Roman" w:cs="Times New Roman"/>
        </w:rPr>
      </w:pPr>
      <w:proofErr w:type="spellStart"/>
      <w:ins w:id="1549" w:author="Robin" w:date="2016-12-21T11:15:00Z">
        <w:r w:rsidRPr="00C40FDE">
          <w:rPr>
            <w:rFonts w:ascii="Times New Roman" w:hAnsi="Times New Roman" w:cs="Times New Roman"/>
          </w:rPr>
          <w:lastRenderedPageBreak/>
          <w:t>Keesling</w:t>
        </w:r>
        <w:proofErr w:type="spellEnd"/>
        <w:r w:rsidRPr="00C40FDE">
          <w:rPr>
            <w:rFonts w:ascii="Times New Roman" w:hAnsi="Times New Roman" w:cs="Times New Roman"/>
          </w:rPr>
          <w:t>, C.</w:t>
        </w:r>
        <w:r>
          <w:rPr>
            <w:rFonts w:ascii="Times New Roman" w:hAnsi="Times New Roman" w:cs="Times New Roman"/>
          </w:rPr>
          <w:t xml:space="preserve"> M. 2000. “A Lost Bronze Athena S</w:t>
        </w:r>
        <w:r w:rsidRPr="00C40FDE">
          <w:rPr>
            <w:rFonts w:ascii="Times New Roman" w:hAnsi="Times New Roman" w:cs="Times New Roman"/>
          </w:rPr>
          <w:t xml:space="preserve">igned by </w:t>
        </w:r>
        <w:proofErr w:type="spellStart"/>
        <w:r w:rsidRPr="00C40FDE">
          <w:rPr>
            <w:rFonts w:ascii="Times New Roman" w:hAnsi="Times New Roman" w:cs="Times New Roman"/>
          </w:rPr>
          <w:t>Kritios</w:t>
        </w:r>
        <w:proofErr w:type="spellEnd"/>
        <w:r w:rsidRPr="00C40FDE">
          <w:rPr>
            <w:rFonts w:ascii="Times New Roman" w:hAnsi="Times New Roman" w:cs="Times New Roman"/>
          </w:rPr>
          <w:t xml:space="preserve"> and </w:t>
        </w:r>
        <w:proofErr w:type="spellStart"/>
        <w:r w:rsidRPr="00C40FDE">
          <w:rPr>
            <w:rFonts w:ascii="Times New Roman" w:hAnsi="Times New Roman" w:cs="Times New Roman"/>
          </w:rPr>
          <w:t>Nesiotes</w:t>
        </w:r>
        <w:proofErr w:type="spellEnd"/>
        <w:r w:rsidRPr="00C40FDE">
          <w:rPr>
            <w:rFonts w:ascii="Times New Roman" w:hAnsi="Times New Roman" w:cs="Times New Roman"/>
          </w:rPr>
          <w:t xml:space="preserve"> (</w:t>
        </w:r>
        <w:r w:rsidRPr="00C40FDE">
          <w:rPr>
            <w:rFonts w:ascii="Times New Roman" w:hAnsi="Times New Roman" w:cs="Times New Roman"/>
            <w:i/>
          </w:rPr>
          <w:t>DAA</w:t>
        </w:r>
        <w:r w:rsidRPr="00C40FDE">
          <w:rPr>
            <w:rFonts w:ascii="Times New Roman" w:hAnsi="Times New Roman" w:cs="Times New Roman"/>
          </w:rPr>
          <w:t xml:space="preserve"> 160).” In </w:t>
        </w:r>
        <w:r w:rsidRPr="00C40FDE">
          <w:rPr>
            <w:rFonts w:ascii="Times New Roman" w:hAnsi="Times New Roman" w:cs="Times New Roman"/>
            <w:i/>
          </w:rPr>
          <w:t>From the Parts to the Whole: Acta of the 1</w:t>
        </w:r>
        <w:r>
          <w:rPr>
            <w:rFonts w:ascii="Times New Roman" w:hAnsi="Times New Roman" w:cs="Times New Roman"/>
            <w:i/>
          </w:rPr>
          <w:t>3th</w:t>
        </w:r>
        <w:r w:rsidRPr="00C40FDE">
          <w:rPr>
            <w:rFonts w:ascii="Times New Roman" w:hAnsi="Times New Roman" w:cs="Times New Roman"/>
            <w:i/>
          </w:rPr>
          <w:t xml:space="preserve"> International Bronze Congress</w:t>
        </w:r>
        <w:r>
          <w:rPr>
            <w:rFonts w:ascii="Times New Roman" w:hAnsi="Times New Roman" w:cs="Times New Roman"/>
          </w:rPr>
          <w:t>, ed.</w:t>
        </w:r>
        <w:r w:rsidRPr="00C40FDE">
          <w:rPr>
            <w:rFonts w:ascii="Times New Roman" w:hAnsi="Times New Roman" w:cs="Times New Roman"/>
          </w:rPr>
          <w:t xml:space="preserve"> C. Mattusch, A. </w:t>
        </w:r>
        <w:proofErr w:type="spellStart"/>
        <w:r w:rsidRPr="00C40FDE">
          <w:rPr>
            <w:rFonts w:ascii="Times New Roman" w:hAnsi="Times New Roman" w:cs="Times New Roman"/>
          </w:rPr>
          <w:t>Brauer</w:t>
        </w:r>
        <w:proofErr w:type="spellEnd"/>
        <w:r w:rsidRPr="00C40FDE">
          <w:rPr>
            <w:rFonts w:ascii="Times New Roman" w:hAnsi="Times New Roman" w:cs="Times New Roman"/>
          </w:rPr>
          <w:t xml:space="preserve">, </w:t>
        </w:r>
        <w:r>
          <w:rPr>
            <w:rFonts w:ascii="Times New Roman" w:hAnsi="Times New Roman" w:cs="Times New Roman"/>
          </w:rPr>
          <w:t xml:space="preserve">and </w:t>
        </w:r>
        <w:r w:rsidRPr="00C40FDE">
          <w:rPr>
            <w:rFonts w:ascii="Times New Roman" w:hAnsi="Times New Roman" w:cs="Times New Roman"/>
          </w:rPr>
          <w:t xml:space="preserve">S. Knudsen, 69–74. </w:t>
        </w:r>
        <w:r w:rsidRPr="00C40FDE">
          <w:rPr>
            <w:rFonts w:ascii="Times New Roman" w:hAnsi="Times New Roman" w:cs="Times New Roman"/>
            <w:i/>
          </w:rPr>
          <w:t>JRA</w:t>
        </w:r>
        <w:r w:rsidRPr="00C40FDE">
          <w:rPr>
            <w:rFonts w:ascii="Times New Roman" w:hAnsi="Times New Roman" w:cs="Times New Roman"/>
          </w:rPr>
          <w:t xml:space="preserve"> suppl. 39</w:t>
        </w:r>
        <w:r>
          <w:rPr>
            <w:rFonts w:ascii="Times New Roman" w:hAnsi="Times New Roman" w:cs="Times New Roman"/>
          </w:rPr>
          <w:t>.</w:t>
        </w:r>
      </w:ins>
    </w:p>
    <w:p w:rsidR="0061575D" w:rsidRPr="00C40FDE" w:rsidRDefault="0061575D" w:rsidP="0061575D">
      <w:pPr>
        <w:pStyle w:val="NoteLevel11"/>
        <w:spacing w:line="360" w:lineRule="auto"/>
        <w:rPr>
          <w:ins w:id="1550" w:author="Robin" w:date="2016-12-21T11:15:00Z"/>
          <w:rFonts w:ascii="Times New Roman" w:hAnsi="Times New Roman" w:cs="Times New Roman"/>
        </w:rPr>
      </w:pPr>
    </w:p>
    <w:p w:rsidR="0061575D" w:rsidRDefault="0061575D" w:rsidP="0061575D">
      <w:pPr>
        <w:pStyle w:val="NoteLevel11"/>
        <w:spacing w:line="360" w:lineRule="auto"/>
        <w:rPr>
          <w:ins w:id="1551" w:author="Robin" w:date="2016-12-21T11:15:00Z"/>
          <w:rFonts w:ascii="Times New Roman" w:hAnsi="Times New Roman" w:cs="Times New Roman"/>
        </w:rPr>
      </w:pPr>
      <w:proofErr w:type="spellStart"/>
      <w:ins w:id="1552" w:author="Robin" w:date="2016-12-21T11:15:00Z">
        <w:r>
          <w:rPr>
            <w:rFonts w:ascii="Times New Roman" w:hAnsi="Times New Roman" w:cs="Times New Roman"/>
          </w:rPr>
          <w:t>Keesling</w:t>
        </w:r>
        <w:proofErr w:type="spellEnd"/>
        <w:r w:rsidRPr="00C40FDE">
          <w:rPr>
            <w:rFonts w:ascii="Times New Roman" w:hAnsi="Times New Roman" w:cs="Times New Roman"/>
          </w:rPr>
          <w:t xml:space="preserve"> 2003</w:t>
        </w:r>
      </w:ins>
    </w:p>
    <w:p w:rsidR="0061575D" w:rsidRDefault="0061575D" w:rsidP="0061575D">
      <w:pPr>
        <w:pStyle w:val="NoteLevel11"/>
        <w:spacing w:line="360" w:lineRule="auto"/>
        <w:rPr>
          <w:ins w:id="1553" w:author="Robin" w:date="2016-12-21T11:15:00Z"/>
          <w:rFonts w:ascii="Times New Roman" w:hAnsi="Times New Roman" w:cs="Times New Roman"/>
        </w:rPr>
      </w:pPr>
      <w:proofErr w:type="spellStart"/>
      <w:ins w:id="1554" w:author="Robin" w:date="2016-12-21T11:15:00Z">
        <w:r w:rsidRPr="00C40FDE">
          <w:rPr>
            <w:rFonts w:ascii="Times New Roman" w:hAnsi="Times New Roman" w:cs="Times New Roman"/>
          </w:rPr>
          <w:t>Keesling</w:t>
        </w:r>
        <w:proofErr w:type="spellEnd"/>
        <w:r w:rsidRPr="00C40FDE">
          <w:rPr>
            <w:rFonts w:ascii="Times New Roman" w:hAnsi="Times New Roman" w:cs="Times New Roman"/>
          </w:rPr>
          <w:t>, C.</w:t>
        </w:r>
        <w:r>
          <w:rPr>
            <w:rFonts w:ascii="Times New Roman" w:hAnsi="Times New Roman" w:cs="Times New Roman"/>
          </w:rPr>
          <w:t xml:space="preserve"> </w:t>
        </w:r>
        <w:r w:rsidRPr="00C40FDE">
          <w:rPr>
            <w:rFonts w:ascii="Times New Roman" w:hAnsi="Times New Roman" w:cs="Times New Roman"/>
          </w:rPr>
          <w:t xml:space="preserve">M. 2003. </w:t>
        </w:r>
        <w:r>
          <w:rPr>
            <w:rFonts w:ascii="Times New Roman" w:hAnsi="Times New Roman" w:cs="Times New Roman"/>
            <w:i/>
          </w:rPr>
          <w:t>The Votive S</w:t>
        </w:r>
        <w:r w:rsidRPr="00C40FDE">
          <w:rPr>
            <w:rFonts w:ascii="Times New Roman" w:hAnsi="Times New Roman" w:cs="Times New Roman"/>
            <w:i/>
          </w:rPr>
          <w:t>tatues of the Athenian Acropolis</w:t>
        </w:r>
        <w:r w:rsidRPr="00C40FDE">
          <w:rPr>
            <w:rFonts w:ascii="Times New Roman" w:hAnsi="Times New Roman" w:cs="Times New Roman"/>
          </w:rPr>
          <w:t>. Cambridge: Cambridge University Press</w:t>
        </w:r>
        <w:r>
          <w:rPr>
            <w:rFonts w:ascii="Times New Roman" w:hAnsi="Times New Roman" w:cs="Times New Roman"/>
          </w:rPr>
          <w:t>.</w:t>
        </w:r>
      </w:ins>
    </w:p>
    <w:p w:rsidR="0061575D" w:rsidRPr="00C40FDE" w:rsidRDefault="0061575D" w:rsidP="0061575D">
      <w:pPr>
        <w:pStyle w:val="NoteLevel11"/>
        <w:spacing w:line="360" w:lineRule="auto"/>
        <w:rPr>
          <w:ins w:id="1555" w:author="Robin" w:date="2016-12-21T11:15:00Z"/>
          <w:rFonts w:ascii="Times New Roman" w:hAnsi="Times New Roman" w:cs="Times New Roman"/>
        </w:rPr>
      </w:pPr>
    </w:p>
    <w:p w:rsidR="0061575D" w:rsidRDefault="0061575D" w:rsidP="0061575D">
      <w:pPr>
        <w:pStyle w:val="NoteLevel11"/>
        <w:spacing w:line="360" w:lineRule="auto"/>
        <w:rPr>
          <w:ins w:id="1556" w:author="Robin" w:date="2016-12-21T11:15:00Z"/>
          <w:rFonts w:ascii="Times New Roman" w:hAnsi="Times New Roman" w:cs="Times New Roman"/>
        </w:rPr>
      </w:pPr>
      <w:ins w:id="1557" w:author="Robin" w:date="2016-12-21T11:15:00Z">
        <w:r>
          <w:rPr>
            <w:rFonts w:ascii="Times New Roman" w:hAnsi="Times New Roman" w:cs="Times New Roman"/>
          </w:rPr>
          <w:t>Knoll</w:t>
        </w:r>
      </w:ins>
      <w:r w:rsidR="00A765B3">
        <w:rPr>
          <w:rFonts w:ascii="Times New Roman" w:hAnsi="Times New Roman" w:cs="Times New Roman"/>
        </w:rPr>
        <w:t xml:space="preserve">, Vorster, and </w:t>
      </w:r>
      <w:proofErr w:type="spellStart"/>
      <w:r w:rsidR="00A765B3">
        <w:rPr>
          <w:rFonts w:ascii="Times New Roman" w:hAnsi="Times New Roman" w:cs="Times New Roman"/>
        </w:rPr>
        <w:t>Woelk</w:t>
      </w:r>
      <w:proofErr w:type="spellEnd"/>
      <w:r w:rsidR="00A765B3">
        <w:rPr>
          <w:rFonts w:ascii="Times New Roman" w:hAnsi="Times New Roman" w:cs="Times New Roman"/>
        </w:rPr>
        <w:t xml:space="preserve"> </w:t>
      </w:r>
      <w:ins w:id="1558" w:author="Robin" w:date="2016-12-21T11:15:00Z">
        <w:r w:rsidRPr="00C40FDE">
          <w:rPr>
            <w:rFonts w:ascii="Times New Roman" w:hAnsi="Times New Roman" w:cs="Times New Roman"/>
          </w:rPr>
          <w:t>2011</w:t>
        </w:r>
      </w:ins>
    </w:p>
    <w:p w:rsidR="0061575D" w:rsidRDefault="0061575D" w:rsidP="0061575D">
      <w:pPr>
        <w:pStyle w:val="NoteLevel11"/>
        <w:spacing w:line="360" w:lineRule="auto"/>
        <w:rPr>
          <w:ins w:id="1559" w:author="Robin" w:date="2016-12-21T11:15:00Z"/>
          <w:rFonts w:ascii="Times New Roman" w:hAnsi="Times New Roman" w:cs="Times New Roman"/>
        </w:rPr>
      </w:pPr>
      <w:ins w:id="1560" w:author="Robin" w:date="2016-12-21T11:15:00Z">
        <w:r w:rsidRPr="00C40FDE">
          <w:rPr>
            <w:rFonts w:ascii="Times New Roman" w:hAnsi="Times New Roman" w:cs="Times New Roman"/>
          </w:rPr>
          <w:t xml:space="preserve">Knoll, K., C. Vorster, </w:t>
        </w:r>
        <w:r>
          <w:rPr>
            <w:rFonts w:ascii="Times New Roman" w:hAnsi="Times New Roman" w:cs="Times New Roman"/>
          </w:rPr>
          <w:t xml:space="preserve">and </w:t>
        </w:r>
        <w:r w:rsidRPr="00C40FDE">
          <w:rPr>
            <w:rFonts w:ascii="Times New Roman" w:hAnsi="Times New Roman" w:cs="Times New Roman"/>
          </w:rPr>
          <w:t xml:space="preserve">M. </w:t>
        </w:r>
        <w:proofErr w:type="spellStart"/>
        <w:r w:rsidRPr="00C40FDE">
          <w:rPr>
            <w:rFonts w:ascii="Times New Roman" w:hAnsi="Times New Roman" w:cs="Times New Roman"/>
          </w:rPr>
          <w:t>Woelk</w:t>
        </w:r>
        <w:proofErr w:type="spellEnd"/>
        <w:r w:rsidRPr="00C40FDE">
          <w:rPr>
            <w:rFonts w:ascii="Times New Roman" w:hAnsi="Times New Roman" w:cs="Times New Roman"/>
          </w:rPr>
          <w:t>, eds</w:t>
        </w:r>
        <w:r>
          <w:rPr>
            <w:rFonts w:ascii="Times New Roman" w:hAnsi="Times New Roman" w:cs="Times New Roman"/>
          </w:rPr>
          <w:t xml:space="preserve">. 2011. </w:t>
        </w:r>
        <w:proofErr w:type="spellStart"/>
        <w:r w:rsidRPr="00ED2854">
          <w:rPr>
            <w:rFonts w:ascii="Times New Roman" w:hAnsi="Times New Roman" w:cs="Times New Roman"/>
            <w:i/>
          </w:rPr>
          <w:t>Katalog</w:t>
        </w:r>
        <w:proofErr w:type="spellEnd"/>
        <w:r w:rsidRPr="00ED2854">
          <w:rPr>
            <w:rFonts w:ascii="Times New Roman" w:hAnsi="Times New Roman" w:cs="Times New Roman"/>
            <w:i/>
          </w:rPr>
          <w:t xml:space="preserve"> </w:t>
        </w:r>
        <w:proofErr w:type="spellStart"/>
        <w:r w:rsidRPr="00ED2854">
          <w:rPr>
            <w:rFonts w:ascii="Times New Roman" w:hAnsi="Times New Roman" w:cs="Times New Roman"/>
            <w:i/>
          </w:rPr>
          <w:t>der</w:t>
        </w:r>
        <w:proofErr w:type="spellEnd"/>
        <w:r w:rsidRPr="00ED2854">
          <w:rPr>
            <w:rFonts w:ascii="Times New Roman" w:hAnsi="Times New Roman" w:cs="Times New Roman"/>
            <w:i/>
          </w:rPr>
          <w:t xml:space="preserve"> </w:t>
        </w:r>
        <w:proofErr w:type="spellStart"/>
        <w:r w:rsidRPr="00ED2854">
          <w:rPr>
            <w:rFonts w:ascii="Times New Roman" w:hAnsi="Times New Roman" w:cs="Times New Roman"/>
            <w:i/>
          </w:rPr>
          <w:t>antike</w:t>
        </w:r>
        <w:proofErr w:type="spellEnd"/>
        <w:r w:rsidRPr="00ED2854">
          <w:rPr>
            <w:rFonts w:ascii="Times New Roman" w:hAnsi="Times New Roman" w:cs="Times New Roman"/>
            <w:i/>
          </w:rPr>
          <w:t xml:space="preserve"> </w:t>
        </w:r>
        <w:proofErr w:type="spellStart"/>
        <w:r w:rsidRPr="00ED2854">
          <w:rPr>
            <w:rFonts w:ascii="Times New Roman" w:hAnsi="Times New Roman" w:cs="Times New Roman"/>
            <w:i/>
          </w:rPr>
          <w:t>Bildwerke</w:t>
        </w:r>
        <w:proofErr w:type="spellEnd"/>
        <w:r w:rsidRPr="00ED2854">
          <w:rPr>
            <w:rFonts w:ascii="Times New Roman" w:hAnsi="Times New Roman" w:cs="Times New Roman"/>
            <w:i/>
          </w:rPr>
          <w:t xml:space="preserve">: </w:t>
        </w:r>
        <w:proofErr w:type="spellStart"/>
        <w:r w:rsidRPr="00ED2854">
          <w:rPr>
            <w:rFonts w:ascii="Times New Roman" w:hAnsi="Times New Roman" w:cs="Times New Roman"/>
            <w:i/>
          </w:rPr>
          <w:t>Skulpturensammlung</w:t>
        </w:r>
        <w:proofErr w:type="spellEnd"/>
        <w:r w:rsidRPr="00ED2854">
          <w:rPr>
            <w:rFonts w:ascii="Times New Roman" w:hAnsi="Times New Roman" w:cs="Times New Roman"/>
            <w:i/>
          </w:rPr>
          <w:t xml:space="preserve">, Staatliche </w:t>
        </w:r>
        <w:proofErr w:type="spellStart"/>
        <w:r w:rsidRPr="00ED2854">
          <w:rPr>
            <w:rFonts w:ascii="Times New Roman" w:hAnsi="Times New Roman" w:cs="Times New Roman"/>
            <w:i/>
          </w:rPr>
          <w:t>Kunstsammlungen</w:t>
        </w:r>
        <w:proofErr w:type="spellEnd"/>
        <w:r w:rsidRPr="00ED2854">
          <w:rPr>
            <w:rFonts w:ascii="Times New Roman" w:hAnsi="Times New Roman" w:cs="Times New Roman"/>
            <w:i/>
          </w:rPr>
          <w:t xml:space="preserve"> Dresden</w:t>
        </w:r>
        <w:r>
          <w:rPr>
            <w:rFonts w:ascii="Times New Roman" w:hAnsi="Times New Roman" w:cs="Times New Roman"/>
          </w:rPr>
          <w:t>. Vol. 2:</w:t>
        </w:r>
        <w:r w:rsidRPr="00C40FDE">
          <w:rPr>
            <w:rFonts w:ascii="Times New Roman" w:hAnsi="Times New Roman" w:cs="Times New Roman"/>
          </w:rPr>
          <w:t xml:space="preserve"> </w:t>
        </w:r>
        <w:proofErr w:type="spellStart"/>
        <w:r w:rsidRPr="00ED2854">
          <w:rPr>
            <w:rFonts w:ascii="Times New Roman" w:hAnsi="Times New Roman" w:cs="Times New Roman"/>
            <w:i/>
          </w:rPr>
          <w:t>Idealskulptur</w:t>
        </w:r>
        <w:proofErr w:type="spellEnd"/>
        <w:r w:rsidRPr="00ED2854">
          <w:rPr>
            <w:rFonts w:ascii="Times New Roman" w:hAnsi="Times New Roman" w:cs="Times New Roman"/>
            <w:i/>
          </w:rPr>
          <w:t xml:space="preserve"> </w:t>
        </w:r>
        <w:proofErr w:type="spellStart"/>
        <w:r w:rsidRPr="00ED2854">
          <w:rPr>
            <w:rFonts w:ascii="Times New Roman" w:hAnsi="Times New Roman" w:cs="Times New Roman"/>
            <w:i/>
          </w:rPr>
          <w:t>der</w:t>
        </w:r>
        <w:proofErr w:type="spellEnd"/>
        <w:r w:rsidRPr="00ED2854">
          <w:rPr>
            <w:rFonts w:ascii="Times New Roman" w:hAnsi="Times New Roman" w:cs="Times New Roman"/>
            <w:i/>
          </w:rPr>
          <w:t xml:space="preserve"> </w:t>
        </w:r>
        <w:proofErr w:type="spellStart"/>
        <w:r w:rsidRPr="00ED2854">
          <w:rPr>
            <w:rFonts w:ascii="Times New Roman" w:hAnsi="Times New Roman" w:cs="Times New Roman"/>
            <w:i/>
          </w:rPr>
          <w:t>römischen</w:t>
        </w:r>
        <w:proofErr w:type="spellEnd"/>
        <w:r w:rsidRPr="00ED2854">
          <w:rPr>
            <w:rFonts w:ascii="Times New Roman" w:hAnsi="Times New Roman" w:cs="Times New Roman"/>
            <w:i/>
          </w:rPr>
          <w:t xml:space="preserve"> </w:t>
        </w:r>
        <w:proofErr w:type="spellStart"/>
        <w:r w:rsidRPr="00ED2854">
          <w:rPr>
            <w:rFonts w:ascii="Times New Roman" w:hAnsi="Times New Roman" w:cs="Times New Roman"/>
            <w:i/>
          </w:rPr>
          <w:t>Kaiserzeit</w:t>
        </w:r>
        <w:proofErr w:type="spellEnd"/>
        <w:r w:rsidRPr="00C40FDE">
          <w:rPr>
            <w:rFonts w:ascii="Times New Roman" w:hAnsi="Times New Roman" w:cs="Times New Roman"/>
          </w:rPr>
          <w:t xml:space="preserve">. Munich: </w:t>
        </w:r>
        <w:proofErr w:type="spellStart"/>
        <w:r w:rsidRPr="00C40FDE">
          <w:rPr>
            <w:rFonts w:ascii="Times New Roman" w:hAnsi="Times New Roman" w:cs="Times New Roman"/>
          </w:rPr>
          <w:t>Hirmer</w:t>
        </w:r>
        <w:proofErr w:type="spellEnd"/>
        <w:r>
          <w:rPr>
            <w:rFonts w:ascii="Times New Roman" w:hAnsi="Times New Roman" w:cs="Times New Roman"/>
          </w:rPr>
          <w:t>.</w:t>
        </w:r>
      </w:ins>
    </w:p>
    <w:p w:rsidR="0061575D" w:rsidRPr="00C40FDE" w:rsidRDefault="0061575D" w:rsidP="0061575D">
      <w:pPr>
        <w:pStyle w:val="NoteLevel11"/>
        <w:spacing w:line="360" w:lineRule="auto"/>
        <w:rPr>
          <w:ins w:id="1561" w:author="Robin" w:date="2016-12-21T11:15:00Z"/>
          <w:rFonts w:ascii="Times New Roman" w:hAnsi="Times New Roman" w:cs="Times New Roman"/>
        </w:rPr>
      </w:pPr>
    </w:p>
    <w:p w:rsidR="0061575D" w:rsidRDefault="0061575D" w:rsidP="0061575D">
      <w:pPr>
        <w:pStyle w:val="NoteLevel11"/>
        <w:spacing w:line="360" w:lineRule="auto"/>
        <w:rPr>
          <w:ins w:id="1562" w:author="Robin" w:date="2016-12-21T11:15:00Z"/>
          <w:rFonts w:ascii="Times New Roman" w:hAnsi="Times New Roman" w:cs="Times New Roman"/>
        </w:rPr>
      </w:pPr>
      <w:ins w:id="1563" w:author="Robin" w:date="2016-12-21T11:15:00Z">
        <w:r>
          <w:rPr>
            <w:rFonts w:ascii="Times New Roman" w:hAnsi="Times New Roman" w:cs="Times New Roman"/>
          </w:rPr>
          <w:t>Kramer</w:t>
        </w:r>
        <w:r w:rsidRPr="00C40FDE">
          <w:rPr>
            <w:rFonts w:ascii="Times New Roman" w:hAnsi="Times New Roman" w:cs="Times New Roman"/>
          </w:rPr>
          <w:t xml:space="preserve"> 1837</w:t>
        </w:r>
      </w:ins>
    </w:p>
    <w:p w:rsidR="0061575D" w:rsidRDefault="0061575D" w:rsidP="0061575D">
      <w:pPr>
        <w:pStyle w:val="NoteLevel11"/>
        <w:spacing w:line="360" w:lineRule="auto"/>
        <w:rPr>
          <w:ins w:id="1564" w:author="Robin" w:date="2016-12-21T11:15:00Z"/>
          <w:rFonts w:ascii="Times New Roman" w:hAnsi="Times New Roman" w:cs="Times New Roman"/>
        </w:rPr>
      </w:pPr>
      <w:ins w:id="1565" w:author="Robin" w:date="2016-12-21T11:15:00Z">
        <w:r w:rsidRPr="00C40FDE">
          <w:rPr>
            <w:rFonts w:ascii="Times New Roman" w:hAnsi="Times New Roman" w:cs="Times New Roman"/>
          </w:rPr>
          <w:t xml:space="preserve">Kramer, G. 1837. </w:t>
        </w:r>
        <w:proofErr w:type="spellStart"/>
        <w:r w:rsidRPr="00ED2854">
          <w:rPr>
            <w:rFonts w:ascii="Times New Roman" w:hAnsi="Times New Roman" w:cs="Times New Roman"/>
            <w:i/>
          </w:rPr>
          <w:t>Über</w:t>
        </w:r>
        <w:proofErr w:type="spellEnd"/>
        <w:r w:rsidRPr="00ED2854">
          <w:rPr>
            <w:rFonts w:ascii="Times New Roman" w:hAnsi="Times New Roman" w:cs="Times New Roman"/>
            <w:i/>
          </w:rPr>
          <w:t xml:space="preserve"> den </w:t>
        </w:r>
        <w:proofErr w:type="spellStart"/>
        <w:r w:rsidRPr="00ED2854">
          <w:rPr>
            <w:rFonts w:ascii="Times New Roman" w:hAnsi="Times New Roman" w:cs="Times New Roman"/>
            <w:i/>
          </w:rPr>
          <w:t>Styl</w:t>
        </w:r>
        <w:proofErr w:type="spellEnd"/>
        <w:r w:rsidRPr="00ED2854">
          <w:rPr>
            <w:rFonts w:ascii="Times New Roman" w:hAnsi="Times New Roman" w:cs="Times New Roman"/>
            <w:i/>
          </w:rPr>
          <w:t xml:space="preserve"> und die </w:t>
        </w:r>
        <w:proofErr w:type="spellStart"/>
        <w:r w:rsidRPr="00ED2854">
          <w:rPr>
            <w:rFonts w:ascii="Times New Roman" w:hAnsi="Times New Roman" w:cs="Times New Roman"/>
            <w:i/>
          </w:rPr>
          <w:t>Herkunft</w:t>
        </w:r>
        <w:proofErr w:type="spellEnd"/>
        <w:r w:rsidRPr="00ED2854">
          <w:rPr>
            <w:rFonts w:ascii="Times New Roman" w:hAnsi="Times New Roman" w:cs="Times New Roman"/>
            <w:i/>
          </w:rPr>
          <w:t xml:space="preserve"> </w:t>
        </w:r>
        <w:proofErr w:type="spellStart"/>
        <w:r w:rsidRPr="00ED2854">
          <w:rPr>
            <w:rFonts w:ascii="Times New Roman" w:hAnsi="Times New Roman" w:cs="Times New Roman"/>
            <w:i/>
          </w:rPr>
          <w:t>der</w:t>
        </w:r>
        <w:proofErr w:type="spellEnd"/>
        <w:r w:rsidRPr="00ED2854">
          <w:rPr>
            <w:rFonts w:ascii="Times New Roman" w:hAnsi="Times New Roman" w:cs="Times New Roman"/>
            <w:i/>
          </w:rPr>
          <w:t xml:space="preserve"> </w:t>
        </w:r>
        <w:proofErr w:type="spellStart"/>
        <w:r w:rsidRPr="00ED2854">
          <w:rPr>
            <w:rFonts w:ascii="Times New Roman" w:hAnsi="Times New Roman" w:cs="Times New Roman"/>
            <w:i/>
          </w:rPr>
          <w:t>bemahlten</w:t>
        </w:r>
        <w:proofErr w:type="spellEnd"/>
        <w:r w:rsidRPr="00ED2854">
          <w:rPr>
            <w:rFonts w:ascii="Times New Roman" w:hAnsi="Times New Roman" w:cs="Times New Roman"/>
            <w:i/>
          </w:rPr>
          <w:t xml:space="preserve"> </w:t>
        </w:r>
        <w:proofErr w:type="spellStart"/>
        <w:r w:rsidRPr="00ED2854">
          <w:rPr>
            <w:rFonts w:ascii="Times New Roman" w:hAnsi="Times New Roman" w:cs="Times New Roman"/>
            <w:i/>
          </w:rPr>
          <w:t>griechischen</w:t>
        </w:r>
        <w:proofErr w:type="spellEnd"/>
        <w:r w:rsidRPr="00ED2854">
          <w:rPr>
            <w:rFonts w:ascii="Times New Roman" w:hAnsi="Times New Roman" w:cs="Times New Roman"/>
            <w:i/>
          </w:rPr>
          <w:t xml:space="preserve"> </w:t>
        </w:r>
        <w:proofErr w:type="spellStart"/>
        <w:r w:rsidRPr="00ED2854">
          <w:rPr>
            <w:rFonts w:ascii="Times New Roman" w:hAnsi="Times New Roman" w:cs="Times New Roman"/>
            <w:i/>
          </w:rPr>
          <w:t>Thongefässe</w:t>
        </w:r>
        <w:proofErr w:type="spellEnd"/>
        <w:r w:rsidRPr="00C40FDE">
          <w:rPr>
            <w:rFonts w:ascii="Times New Roman" w:hAnsi="Times New Roman" w:cs="Times New Roman"/>
          </w:rPr>
          <w:t>. Berlin: Nicolai</w:t>
        </w:r>
        <w:r>
          <w:rPr>
            <w:rFonts w:ascii="Times New Roman" w:hAnsi="Times New Roman" w:cs="Times New Roman"/>
          </w:rPr>
          <w:t>.</w:t>
        </w:r>
      </w:ins>
    </w:p>
    <w:p w:rsidR="0061575D" w:rsidRPr="00C40FDE" w:rsidRDefault="0061575D" w:rsidP="0061575D">
      <w:pPr>
        <w:pStyle w:val="NoteLevel11"/>
        <w:spacing w:line="360" w:lineRule="auto"/>
        <w:rPr>
          <w:ins w:id="1566" w:author="Robin" w:date="2016-12-21T11:15:00Z"/>
          <w:rFonts w:ascii="Times New Roman" w:hAnsi="Times New Roman" w:cs="Times New Roman"/>
        </w:rPr>
      </w:pPr>
    </w:p>
    <w:p w:rsidR="0061575D" w:rsidRDefault="0061575D" w:rsidP="0061575D">
      <w:pPr>
        <w:pStyle w:val="NoteLevel11"/>
        <w:spacing w:line="360" w:lineRule="auto"/>
        <w:rPr>
          <w:ins w:id="1567" w:author="Robin" w:date="2016-12-21T11:15:00Z"/>
          <w:rFonts w:ascii="Times New Roman" w:hAnsi="Times New Roman" w:cs="Times New Roman"/>
        </w:rPr>
      </w:pPr>
      <w:proofErr w:type="spellStart"/>
      <w:ins w:id="1568" w:author="Robin" w:date="2016-12-21T11:15:00Z">
        <w:r>
          <w:rPr>
            <w:rFonts w:ascii="Times New Roman" w:hAnsi="Times New Roman" w:cs="Times New Roman"/>
          </w:rPr>
          <w:t>Lapatin</w:t>
        </w:r>
        <w:proofErr w:type="spellEnd"/>
        <w:r w:rsidRPr="00C40FDE">
          <w:rPr>
            <w:rFonts w:ascii="Times New Roman" w:hAnsi="Times New Roman" w:cs="Times New Roman"/>
          </w:rPr>
          <w:t xml:space="preserve"> 2012</w:t>
        </w:r>
      </w:ins>
    </w:p>
    <w:p w:rsidR="0061575D" w:rsidRDefault="0061575D" w:rsidP="0061575D">
      <w:pPr>
        <w:pStyle w:val="NoteLevel11"/>
        <w:spacing w:line="360" w:lineRule="auto"/>
        <w:rPr>
          <w:ins w:id="1569" w:author="Robin" w:date="2016-12-21T11:15:00Z"/>
          <w:rFonts w:ascii="Times New Roman" w:hAnsi="Times New Roman" w:cs="Times New Roman"/>
        </w:rPr>
      </w:pPr>
      <w:proofErr w:type="spellStart"/>
      <w:ins w:id="1570" w:author="Robin" w:date="2016-12-21T11:15:00Z">
        <w:r w:rsidRPr="00C40FDE">
          <w:rPr>
            <w:rFonts w:ascii="Times New Roman" w:hAnsi="Times New Roman" w:cs="Times New Roman"/>
          </w:rPr>
          <w:t>Lapatin</w:t>
        </w:r>
        <w:proofErr w:type="spellEnd"/>
        <w:r w:rsidRPr="00C40FDE">
          <w:rPr>
            <w:rFonts w:ascii="Times New Roman" w:hAnsi="Times New Roman" w:cs="Times New Roman"/>
          </w:rPr>
          <w:t xml:space="preserve">, K. 2012. “Ancient Writers on Art.” In </w:t>
        </w:r>
        <w:r w:rsidRPr="00C40FDE">
          <w:rPr>
            <w:rFonts w:ascii="Times New Roman" w:hAnsi="Times New Roman" w:cs="Times New Roman"/>
            <w:i/>
          </w:rPr>
          <w:t>A Companion to Greek Art</w:t>
        </w:r>
        <w:r>
          <w:rPr>
            <w:rFonts w:ascii="Times New Roman" w:hAnsi="Times New Roman" w:cs="Times New Roman"/>
          </w:rPr>
          <w:t>, ed.</w:t>
        </w:r>
        <w:r w:rsidRPr="00C40FDE">
          <w:rPr>
            <w:rFonts w:ascii="Times New Roman" w:hAnsi="Times New Roman" w:cs="Times New Roman"/>
          </w:rPr>
          <w:t xml:space="preserve"> T.</w:t>
        </w:r>
        <w:r>
          <w:rPr>
            <w:rFonts w:ascii="Times New Roman" w:hAnsi="Times New Roman" w:cs="Times New Roman"/>
          </w:rPr>
          <w:t xml:space="preserve"> J. Smith and D. </w:t>
        </w:r>
        <w:proofErr w:type="spellStart"/>
        <w:r>
          <w:rPr>
            <w:rFonts w:ascii="Times New Roman" w:hAnsi="Times New Roman" w:cs="Times New Roman"/>
          </w:rPr>
          <w:t>Plantzos</w:t>
        </w:r>
        <w:proofErr w:type="spellEnd"/>
        <w:r>
          <w:rPr>
            <w:rFonts w:ascii="Times New Roman" w:hAnsi="Times New Roman" w:cs="Times New Roman"/>
          </w:rPr>
          <w:t>, vol. 1</w:t>
        </w:r>
        <w:r w:rsidRPr="00C40FDE">
          <w:rPr>
            <w:rFonts w:ascii="Times New Roman" w:hAnsi="Times New Roman" w:cs="Times New Roman"/>
          </w:rPr>
          <w:t>, 273–</w:t>
        </w:r>
        <w:r>
          <w:rPr>
            <w:rFonts w:ascii="Times New Roman" w:hAnsi="Times New Roman" w:cs="Times New Roman"/>
          </w:rPr>
          <w:t xml:space="preserve">89. Malden (MA) and </w:t>
        </w:r>
        <w:r w:rsidRPr="00C40FDE">
          <w:rPr>
            <w:rFonts w:ascii="Times New Roman" w:hAnsi="Times New Roman" w:cs="Times New Roman"/>
          </w:rPr>
          <w:t>Oxford: Wiley Blackwell</w:t>
        </w:r>
        <w:r>
          <w:rPr>
            <w:rFonts w:ascii="Times New Roman" w:hAnsi="Times New Roman" w:cs="Times New Roman"/>
          </w:rPr>
          <w:t>.</w:t>
        </w:r>
      </w:ins>
    </w:p>
    <w:p w:rsidR="0061575D" w:rsidRPr="00C40FDE" w:rsidRDefault="0061575D" w:rsidP="0061575D">
      <w:pPr>
        <w:pStyle w:val="NoteLevel11"/>
        <w:spacing w:line="360" w:lineRule="auto"/>
        <w:rPr>
          <w:ins w:id="1571" w:author="Robin" w:date="2016-12-21T11:15:00Z"/>
          <w:rFonts w:ascii="Times New Roman" w:hAnsi="Times New Roman" w:cs="Times New Roman"/>
        </w:rPr>
      </w:pPr>
    </w:p>
    <w:p w:rsidR="0061575D" w:rsidRDefault="0061575D" w:rsidP="0061575D">
      <w:pPr>
        <w:pStyle w:val="NoteLevel11"/>
        <w:spacing w:line="360" w:lineRule="auto"/>
        <w:rPr>
          <w:ins w:id="1572" w:author="Robin" w:date="2016-12-21T11:15:00Z"/>
          <w:rFonts w:ascii="Times New Roman" w:hAnsi="Times New Roman" w:cs="Times New Roman"/>
        </w:rPr>
      </w:pPr>
      <w:ins w:id="1573" w:author="Robin" w:date="2016-12-21T11:15:00Z">
        <w:r>
          <w:rPr>
            <w:rFonts w:ascii="Times New Roman" w:hAnsi="Times New Roman" w:cs="Times New Roman"/>
          </w:rPr>
          <w:t>La Rocca</w:t>
        </w:r>
        <w:r w:rsidRPr="00C40FDE">
          <w:rPr>
            <w:rFonts w:ascii="Times New Roman" w:hAnsi="Times New Roman" w:cs="Times New Roman"/>
          </w:rPr>
          <w:t xml:space="preserve"> 1979</w:t>
        </w:r>
      </w:ins>
    </w:p>
    <w:p w:rsidR="0061575D" w:rsidRDefault="0061575D" w:rsidP="0061575D">
      <w:pPr>
        <w:pStyle w:val="NoteLevel11"/>
        <w:spacing w:line="360" w:lineRule="auto"/>
        <w:rPr>
          <w:ins w:id="1574" w:author="Robin" w:date="2016-12-21T11:15:00Z"/>
          <w:rFonts w:ascii="Times New Roman" w:hAnsi="Times New Roman" w:cs="Times New Roman"/>
        </w:rPr>
      </w:pPr>
      <w:ins w:id="1575" w:author="Robin" w:date="2016-12-21T11:15:00Z">
        <w:r w:rsidRPr="00C40FDE">
          <w:rPr>
            <w:rFonts w:ascii="Times New Roman" w:hAnsi="Times New Roman" w:cs="Times New Roman"/>
          </w:rPr>
          <w:t>La Rocca, E. 1979. “</w:t>
        </w:r>
        <w:proofErr w:type="spellStart"/>
        <w:r w:rsidRPr="00C40FDE">
          <w:rPr>
            <w:rFonts w:ascii="Times New Roman" w:hAnsi="Times New Roman" w:cs="Times New Roman"/>
          </w:rPr>
          <w:t>Policleto</w:t>
        </w:r>
        <w:proofErr w:type="spellEnd"/>
        <w:r w:rsidRPr="00C40FDE">
          <w:rPr>
            <w:rFonts w:ascii="Times New Roman" w:hAnsi="Times New Roman" w:cs="Times New Roman"/>
          </w:rPr>
          <w:t xml:space="preserve"> e la </w:t>
        </w:r>
        <w:proofErr w:type="spellStart"/>
        <w:r w:rsidRPr="00C40FDE">
          <w:rPr>
            <w:rFonts w:ascii="Times New Roman" w:hAnsi="Times New Roman" w:cs="Times New Roman"/>
          </w:rPr>
          <w:t>sua</w:t>
        </w:r>
        <w:proofErr w:type="spellEnd"/>
        <w:r w:rsidRPr="00C40FDE">
          <w:rPr>
            <w:rFonts w:ascii="Times New Roman" w:hAnsi="Times New Roman" w:cs="Times New Roman"/>
          </w:rPr>
          <w:t xml:space="preserve"> </w:t>
        </w:r>
        <w:proofErr w:type="spellStart"/>
        <w:r w:rsidRPr="00C40FDE">
          <w:rPr>
            <w:rFonts w:ascii="Times New Roman" w:hAnsi="Times New Roman" w:cs="Times New Roman"/>
          </w:rPr>
          <w:t>Scuola</w:t>
        </w:r>
        <w:proofErr w:type="spellEnd"/>
        <w:r w:rsidRPr="00C40FDE">
          <w:rPr>
            <w:rFonts w:ascii="Times New Roman" w:hAnsi="Times New Roman" w:cs="Times New Roman"/>
          </w:rPr>
          <w:t xml:space="preserve">.” In </w:t>
        </w:r>
        <w:proofErr w:type="spellStart"/>
        <w:r>
          <w:rPr>
            <w:rFonts w:ascii="Times New Roman" w:hAnsi="Times New Roman" w:cs="Times New Roman"/>
            <w:i/>
          </w:rPr>
          <w:t>Storia</w:t>
        </w:r>
        <w:proofErr w:type="spellEnd"/>
        <w:r>
          <w:rPr>
            <w:rFonts w:ascii="Times New Roman" w:hAnsi="Times New Roman" w:cs="Times New Roman"/>
            <w:i/>
          </w:rPr>
          <w:t xml:space="preserve"> e </w:t>
        </w:r>
        <w:proofErr w:type="spellStart"/>
        <w:r>
          <w:rPr>
            <w:rFonts w:ascii="Times New Roman" w:hAnsi="Times New Roman" w:cs="Times New Roman"/>
            <w:i/>
          </w:rPr>
          <w:t>civiltà</w:t>
        </w:r>
        <w:proofErr w:type="spellEnd"/>
        <w:r>
          <w:rPr>
            <w:rFonts w:ascii="Times New Roman" w:hAnsi="Times New Roman" w:cs="Times New Roman"/>
            <w:i/>
          </w:rPr>
          <w:t xml:space="preserve"> dei </w:t>
        </w:r>
        <w:proofErr w:type="spellStart"/>
        <w:r>
          <w:rPr>
            <w:rFonts w:ascii="Times New Roman" w:hAnsi="Times New Roman" w:cs="Times New Roman"/>
            <w:i/>
          </w:rPr>
          <w:t>Greci</w:t>
        </w:r>
        <w:proofErr w:type="spellEnd"/>
        <w:r>
          <w:rPr>
            <w:rFonts w:ascii="Times New Roman" w:hAnsi="Times New Roman" w:cs="Times New Roman"/>
            <w:i/>
          </w:rPr>
          <w:t xml:space="preserve">: La </w:t>
        </w:r>
        <w:proofErr w:type="spellStart"/>
        <w:r>
          <w:rPr>
            <w:rFonts w:ascii="Times New Roman" w:hAnsi="Times New Roman" w:cs="Times New Roman"/>
            <w:i/>
          </w:rPr>
          <w:t>Grecia</w:t>
        </w:r>
        <w:proofErr w:type="spellEnd"/>
        <w:r>
          <w:rPr>
            <w:rFonts w:ascii="Times New Roman" w:hAnsi="Times New Roman" w:cs="Times New Roman"/>
            <w:i/>
          </w:rPr>
          <w:t xml:space="preserve"> </w:t>
        </w:r>
        <w:proofErr w:type="spellStart"/>
        <w:r>
          <w:rPr>
            <w:rFonts w:ascii="Times New Roman" w:hAnsi="Times New Roman" w:cs="Times New Roman"/>
            <w:i/>
          </w:rPr>
          <w:t>nell’età</w:t>
        </w:r>
        <w:proofErr w:type="spellEnd"/>
        <w:r>
          <w:rPr>
            <w:rFonts w:ascii="Times New Roman" w:hAnsi="Times New Roman" w:cs="Times New Roman"/>
            <w:i/>
          </w:rPr>
          <w:t xml:space="preserve"> </w:t>
        </w:r>
        <w:proofErr w:type="spellStart"/>
        <w:r>
          <w:rPr>
            <w:rFonts w:ascii="Times New Roman" w:hAnsi="Times New Roman" w:cs="Times New Roman"/>
            <w:i/>
          </w:rPr>
          <w:t>di</w:t>
        </w:r>
        <w:proofErr w:type="spellEnd"/>
        <w:r>
          <w:rPr>
            <w:rFonts w:ascii="Times New Roman" w:hAnsi="Times New Roman" w:cs="Times New Roman"/>
            <w:i/>
          </w:rPr>
          <w:t xml:space="preserve"> </w:t>
        </w:r>
        <w:proofErr w:type="spellStart"/>
        <w:r>
          <w:rPr>
            <w:rFonts w:ascii="Times New Roman" w:hAnsi="Times New Roman" w:cs="Times New Roman"/>
            <w:i/>
          </w:rPr>
          <w:t>Pericle</w:t>
        </w:r>
        <w:proofErr w:type="spellEnd"/>
        <w:r>
          <w:rPr>
            <w:rFonts w:ascii="Times New Roman" w:hAnsi="Times New Roman" w:cs="Times New Roman"/>
            <w:i/>
          </w:rPr>
          <w:t>:</w:t>
        </w:r>
        <w:r w:rsidRPr="00C40FDE">
          <w:rPr>
            <w:rFonts w:ascii="Times New Roman" w:hAnsi="Times New Roman" w:cs="Times New Roman"/>
            <w:i/>
          </w:rPr>
          <w:t xml:space="preserve"> Le </w:t>
        </w:r>
        <w:proofErr w:type="spellStart"/>
        <w:r w:rsidRPr="00C40FDE">
          <w:rPr>
            <w:rFonts w:ascii="Times New Roman" w:hAnsi="Times New Roman" w:cs="Times New Roman"/>
            <w:i/>
          </w:rPr>
          <w:t>arti</w:t>
        </w:r>
        <w:proofErr w:type="spellEnd"/>
        <w:r w:rsidRPr="00C40FDE">
          <w:rPr>
            <w:rFonts w:ascii="Times New Roman" w:hAnsi="Times New Roman" w:cs="Times New Roman"/>
            <w:i/>
          </w:rPr>
          <w:t xml:space="preserve"> figurative</w:t>
        </w:r>
        <w:r>
          <w:rPr>
            <w:rFonts w:ascii="Times New Roman" w:hAnsi="Times New Roman" w:cs="Times New Roman"/>
          </w:rPr>
          <w:t>, ed.</w:t>
        </w:r>
        <w:r w:rsidRPr="00C40FDE">
          <w:rPr>
            <w:rFonts w:ascii="Times New Roman" w:hAnsi="Times New Roman" w:cs="Times New Roman"/>
          </w:rPr>
          <w:t xml:space="preserve"> R. Bianchi </w:t>
        </w:r>
        <w:proofErr w:type="spellStart"/>
        <w:r w:rsidRPr="00C40FDE">
          <w:rPr>
            <w:rFonts w:ascii="Times New Roman" w:hAnsi="Times New Roman" w:cs="Times New Roman"/>
          </w:rPr>
          <w:t>Bandinelli</w:t>
        </w:r>
        <w:proofErr w:type="spellEnd"/>
        <w:r w:rsidRPr="00C40FDE">
          <w:rPr>
            <w:rFonts w:ascii="Times New Roman" w:hAnsi="Times New Roman" w:cs="Times New Roman"/>
          </w:rPr>
          <w:t xml:space="preserve">, 517–56. Milan: </w:t>
        </w:r>
        <w:proofErr w:type="spellStart"/>
        <w:r w:rsidRPr="00C40FDE">
          <w:rPr>
            <w:rFonts w:ascii="Times New Roman" w:hAnsi="Times New Roman" w:cs="Times New Roman"/>
          </w:rPr>
          <w:t>Bompiani</w:t>
        </w:r>
        <w:proofErr w:type="spellEnd"/>
        <w:r>
          <w:rPr>
            <w:rFonts w:ascii="Times New Roman" w:hAnsi="Times New Roman" w:cs="Times New Roman"/>
          </w:rPr>
          <w:t>.</w:t>
        </w:r>
      </w:ins>
    </w:p>
    <w:p w:rsidR="0061575D" w:rsidRPr="00C40FDE" w:rsidRDefault="0061575D" w:rsidP="0061575D">
      <w:pPr>
        <w:pStyle w:val="NoteLevel11"/>
        <w:spacing w:line="360" w:lineRule="auto"/>
        <w:rPr>
          <w:ins w:id="1576" w:author="Robin" w:date="2016-12-21T11:15:00Z"/>
          <w:rFonts w:ascii="Times New Roman" w:hAnsi="Times New Roman" w:cs="Times New Roman"/>
        </w:rPr>
      </w:pPr>
    </w:p>
    <w:p w:rsidR="0061575D" w:rsidRDefault="0061575D" w:rsidP="0061575D">
      <w:pPr>
        <w:pStyle w:val="NoteLevel11"/>
        <w:spacing w:line="360" w:lineRule="auto"/>
        <w:rPr>
          <w:ins w:id="1577" w:author="Robin" w:date="2016-12-21T11:15:00Z"/>
          <w:rFonts w:ascii="Times New Roman" w:hAnsi="Times New Roman" w:cs="Times New Roman"/>
        </w:rPr>
      </w:pPr>
      <w:proofErr w:type="spellStart"/>
      <w:ins w:id="1578" w:author="Robin" w:date="2016-12-21T11:15:00Z">
        <w:r w:rsidRPr="00C40FDE">
          <w:rPr>
            <w:rFonts w:ascii="Times New Roman" w:hAnsi="Times New Roman" w:cs="Times New Roman"/>
          </w:rPr>
          <w:t>Leftwich</w:t>
        </w:r>
      </w:ins>
      <w:proofErr w:type="spellEnd"/>
      <w:ins w:id="1579" w:author="Jens Daehner" w:date="2017-01-20T13:34:00Z">
        <w:r w:rsidR="0003382F">
          <w:rPr>
            <w:rFonts w:ascii="Times New Roman" w:hAnsi="Times New Roman" w:cs="Times New Roman"/>
          </w:rPr>
          <w:t xml:space="preserve"> </w:t>
        </w:r>
      </w:ins>
      <w:ins w:id="1580" w:author="Robin" w:date="2016-12-21T11:15:00Z">
        <w:del w:id="1581" w:author="Jens Daehner" w:date="2017-01-20T13:34:00Z">
          <w:r w:rsidRPr="00C40FDE" w:rsidDel="0003382F">
            <w:rPr>
              <w:rFonts w:ascii="Times New Roman" w:hAnsi="Times New Roman" w:cs="Times New Roman"/>
            </w:rPr>
            <w:delText>, G.</w:delText>
          </w:r>
          <w:r w:rsidDel="0003382F">
            <w:rPr>
              <w:rFonts w:ascii="Times New Roman" w:hAnsi="Times New Roman" w:cs="Times New Roman"/>
            </w:rPr>
            <w:delText xml:space="preserve"> </w:delText>
          </w:r>
          <w:r w:rsidRPr="00C40FDE" w:rsidDel="0003382F">
            <w:rPr>
              <w:rFonts w:ascii="Times New Roman" w:hAnsi="Times New Roman" w:cs="Times New Roman"/>
            </w:rPr>
            <w:delText xml:space="preserve">V. </w:delText>
          </w:r>
        </w:del>
        <w:r w:rsidRPr="00C40FDE">
          <w:rPr>
            <w:rFonts w:ascii="Times New Roman" w:hAnsi="Times New Roman" w:cs="Times New Roman"/>
          </w:rPr>
          <w:t>1995</w:t>
        </w:r>
      </w:ins>
    </w:p>
    <w:p w:rsidR="0061575D" w:rsidRDefault="0061575D" w:rsidP="0061575D">
      <w:pPr>
        <w:pStyle w:val="NoteLevel11"/>
        <w:spacing w:line="360" w:lineRule="auto"/>
        <w:rPr>
          <w:ins w:id="1582" w:author="Robin" w:date="2016-12-21T11:15:00Z"/>
          <w:rFonts w:ascii="Times New Roman" w:hAnsi="Times New Roman" w:cs="Times New Roman"/>
        </w:rPr>
      </w:pPr>
      <w:proofErr w:type="spellStart"/>
      <w:ins w:id="1583" w:author="Robin" w:date="2016-12-21T11:15:00Z">
        <w:r w:rsidRPr="005E15F1">
          <w:rPr>
            <w:rFonts w:ascii="Times New Roman" w:hAnsi="Times New Roman" w:cs="Times New Roman"/>
          </w:rPr>
          <w:t>Leftwich</w:t>
        </w:r>
        <w:proofErr w:type="spellEnd"/>
        <w:r w:rsidRPr="005E15F1">
          <w:rPr>
            <w:rFonts w:ascii="Times New Roman" w:hAnsi="Times New Roman" w:cs="Times New Roman"/>
          </w:rPr>
          <w:t>, G. V. 1995. “</w:t>
        </w:r>
        <w:proofErr w:type="spellStart"/>
        <w:r w:rsidRPr="005E15F1">
          <w:rPr>
            <w:rFonts w:ascii="Times New Roman" w:hAnsi="Times New Roman" w:cs="Times New Roman"/>
          </w:rPr>
          <w:t>Polykleitos</w:t>
        </w:r>
        <w:proofErr w:type="spellEnd"/>
        <w:r w:rsidRPr="005E15F1">
          <w:rPr>
            <w:rFonts w:ascii="Times New Roman" w:hAnsi="Times New Roman" w:cs="Times New Roman"/>
          </w:rPr>
          <w:t xml:space="preserve"> and </w:t>
        </w:r>
        <w:proofErr w:type="spellStart"/>
        <w:r w:rsidRPr="005E15F1">
          <w:rPr>
            <w:rFonts w:ascii="Times New Roman" w:hAnsi="Times New Roman" w:cs="Times New Roman"/>
          </w:rPr>
          <w:t>Hippokratic</w:t>
        </w:r>
        <w:proofErr w:type="spellEnd"/>
        <w:r w:rsidRPr="005E15F1">
          <w:rPr>
            <w:rFonts w:ascii="Times New Roman" w:hAnsi="Times New Roman" w:cs="Times New Roman"/>
          </w:rPr>
          <w:t xml:space="preserve"> Medicine.” In</w:t>
        </w:r>
        <w:r w:rsidRPr="005E15F1">
          <w:rPr>
            <w:rFonts w:ascii="Times New Roman" w:hAnsi="Times New Roman" w:cs="Times New Roman"/>
            <w:i/>
          </w:rPr>
          <w:t xml:space="preserve"> </w:t>
        </w:r>
        <w:r w:rsidRPr="005E15F1">
          <w:rPr>
            <w:rFonts w:ascii="Times New Roman" w:hAnsi="Times New Roman" w:cs="Times New Roman"/>
          </w:rPr>
          <w:t>Moon 1995, 38–</w:t>
        </w:r>
        <w:r>
          <w:rPr>
            <w:rFonts w:ascii="Times New Roman" w:hAnsi="Times New Roman" w:cs="Times New Roman"/>
          </w:rPr>
          <w:t>51.</w:t>
        </w:r>
      </w:ins>
    </w:p>
    <w:p w:rsidR="0061575D" w:rsidRPr="005E15F1" w:rsidRDefault="0061575D" w:rsidP="0061575D">
      <w:pPr>
        <w:pStyle w:val="NoteLevel11"/>
        <w:spacing w:line="360" w:lineRule="auto"/>
        <w:rPr>
          <w:ins w:id="1584" w:author="Robin" w:date="2016-12-21T11:15:00Z"/>
          <w:rFonts w:ascii="Times New Roman" w:hAnsi="Times New Roman" w:cs="Times New Roman"/>
        </w:rPr>
      </w:pPr>
    </w:p>
    <w:p w:rsidR="0061575D" w:rsidRDefault="0061575D" w:rsidP="0061575D">
      <w:pPr>
        <w:pStyle w:val="NoteLevel11"/>
        <w:spacing w:line="360" w:lineRule="auto"/>
        <w:rPr>
          <w:ins w:id="1585" w:author="Robin" w:date="2016-12-21T11:15:00Z"/>
          <w:rFonts w:ascii="Times New Roman" w:hAnsi="Times New Roman" w:cs="Times New Roman"/>
        </w:rPr>
      </w:pPr>
      <w:ins w:id="1586" w:author="Robin" w:date="2016-12-21T11:15:00Z">
        <w:r w:rsidRPr="00C40FDE">
          <w:rPr>
            <w:rFonts w:ascii="Times New Roman" w:hAnsi="Times New Roman" w:cs="Times New Roman"/>
          </w:rPr>
          <w:t>Mattusch 2006</w:t>
        </w:r>
      </w:ins>
    </w:p>
    <w:p w:rsidR="0061575D" w:rsidRPr="00C40FDE" w:rsidRDefault="0061575D" w:rsidP="0061575D">
      <w:pPr>
        <w:pStyle w:val="NoteLevel11"/>
        <w:spacing w:line="360" w:lineRule="auto"/>
        <w:rPr>
          <w:ins w:id="1587" w:author="Robin" w:date="2016-12-21T11:15:00Z"/>
          <w:rFonts w:ascii="Times New Roman" w:hAnsi="Times New Roman" w:cs="Times New Roman"/>
        </w:rPr>
      </w:pPr>
      <w:ins w:id="1588" w:author="Robin" w:date="2016-12-21T11:15:00Z">
        <w:r w:rsidRPr="00C40FDE">
          <w:rPr>
            <w:rFonts w:ascii="Times New Roman" w:hAnsi="Times New Roman" w:cs="Times New Roman"/>
          </w:rPr>
          <w:t>Mattusch, C.</w:t>
        </w:r>
        <w:r>
          <w:rPr>
            <w:rFonts w:ascii="Times New Roman" w:hAnsi="Times New Roman" w:cs="Times New Roman"/>
          </w:rPr>
          <w:t xml:space="preserve"> </w:t>
        </w:r>
        <w:r w:rsidRPr="00C40FDE">
          <w:rPr>
            <w:rFonts w:ascii="Times New Roman" w:hAnsi="Times New Roman" w:cs="Times New Roman"/>
          </w:rPr>
          <w:t xml:space="preserve">C. 2006. “Archaic and Classical Bronzes.” In </w:t>
        </w:r>
        <w:r>
          <w:rPr>
            <w:rFonts w:ascii="Times New Roman" w:hAnsi="Times New Roman" w:cs="Times New Roman"/>
            <w:i/>
          </w:rPr>
          <w:t>Greek Sculpture: Function, Materials, and T</w:t>
        </w:r>
        <w:r w:rsidRPr="00C40FDE">
          <w:rPr>
            <w:rFonts w:ascii="Times New Roman" w:hAnsi="Times New Roman" w:cs="Times New Roman"/>
            <w:i/>
          </w:rPr>
          <w:t>echniques in the Archaic and Classical Periods</w:t>
        </w:r>
        <w:r>
          <w:rPr>
            <w:rFonts w:ascii="Times New Roman" w:hAnsi="Times New Roman" w:cs="Times New Roman"/>
          </w:rPr>
          <w:t>, ed.</w:t>
        </w:r>
        <w:r w:rsidRPr="00C40FDE">
          <w:rPr>
            <w:rFonts w:ascii="Times New Roman" w:hAnsi="Times New Roman" w:cs="Times New Roman"/>
          </w:rPr>
          <w:t xml:space="preserve"> O. </w:t>
        </w:r>
        <w:proofErr w:type="spellStart"/>
        <w:r w:rsidRPr="00C40FDE">
          <w:rPr>
            <w:rFonts w:ascii="Times New Roman" w:hAnsi="Times New Roman" w:cs="Times New Roman"/>
          </w:rPr>
          <w:t>Palagia</w:t>
        </w:r>
        <w:proofErr w:type="spellEnd"/>
        <w:r w:rsidRPr="00C40FDE">
          <w:rPr>
            <w:rFonts w:ascii="Times New Roman" w:hAnsi="Times New Roman" w:cs="Times New Roman"/>
          </w:rPr>
          <w:t>, 208–42. Cambridge: Cambridge University Press</w:t>
        </w:r>
        <w:r>
          <w:rPr>
            <w:rFonts w:ascii="Times New Roman" w:hAnsi="Times New Roman" w:cs="Times New Roman"/>
          </w:rPr>
          <w:t>.</w:t>
        </w:r>
      </w:ins>
    </w:p>
    <w:p w:rsidR="0061575D" w:rsidRDefault="0061575D" w:rsidP="0061575D">
      <w:pPr>
        <w:pStyle w:val="NoteLevel11"/>
        <w:spacing w:line="360" w:lineRule="auto"/>
        <w:rPr>
          <w:ins w:id="1589" w:author="Robin" w:date="2016-12-21T11:15:00Z"/>
          <w:rFonts w:ascii="Times New Roman" w:hAnsi="Times New Roman" w:cs="Times New Roman"/>
        </w:rPr>
      </w:pPr>
    </w:p>
    <w:p w:rsidR="0061575D" w:rsidRDefault="0061575D" w:rsidP="0061575D">
      <w:pPr>
        <w:pStyle w:val="NoteLevel11"/>
        <w:spacing w:line="360" w:lineRule="auto"/>
        <w:rPr>
          <w:ins w:id="1590" w:author="Robin" w:date="2016-12-21T11:15:00Z"/>
          <w:rFonts w:ascii="Times New Roman" w:hAnsi="Times New Roman" w:cs="Times New Roman"/>
        </w:rPr>
      </w:pPr>
      <w:ins w:id="1591" w:author="Robin" w:date="2016-12-21T11:15:00Z">
        <w:r w:rsidRPr="00C40FDE">
          <w:rPr>
            <w:rFonts w:ascii="Times New Roman" w:hAnsi="Times New Roman" w:cs="Times New Roman"/>
          </w:rPr>
          <w:t>Moon</w:t>
        </w:r>
        <w:r>
          <w:rPr>
            <w:rFonts w:ascii="Times New Roman" w:hAnsi="Times New Roman" w:cs="Times New Roman"/>
          </w:rPr>
          <w:t xml:space="preserve"> 1995</w:t>
        </w:r>
      </w:ins>
    </w:p>
    <w:p w:rsidR="0061575D" w:rsidRDefault="0061575D" w:rsidP="0061575D">
      <w:pPr>
        <w:pStyle w:val="NoteLevel11"/>
        <w:spacing w:line="360" w:lineRule="auto"/>
        <w:rPr>
          <w:ins w:id="1592" w:author="Robin" w:date="2016-12-21T11:15:00Z"/>
          <w:rFonts w:ascii="Times New Roman" w:hAnsi="Times New Roman" w:cs="Times New Roman"/>
        </w:rPr>
      </w:pPr>
      <w:ins w:id="1593" w:author="Robin" w:date="2016-12-21T11:15:00Z">
        <w:r w:rsidRPr="00C40FDE">
          <w:rPr>
            <w:rFonts w:ascii="Times New Roman" w:hAnsi="Times New Roman" w:cs="Times New Roman"/>
          </w:rPr>
          <w:t>Moon</w:t>
        </w:r>
        <w:r>
          <w:rPr>
            <w:rFonts w:ascii="Times New Roman" w:hAnsi="Times New Roman" w:cs="Times New Roman"/>
          </w:rPr>
          <w:t>,</w:t>
        </w:r>
        <w:r w:rsidRPr="00C40FDE">
          <w:rPr>
            <w:rFonts w:ascii="Times New Roman" w:hAnsi="Times New Roman" w:cs="Times New Roman"/>
          </w:rPr>
          <w:t xml:space="preserve"> W.</w:t>
        </w:r>
        <w:r>
          <w:rPr>
            <w:rFonts w:ascii="Times New Roman" w:hAnsi="Times New Roman" w:cs="Times New Roman"/>
          </w:rPr>
          <w:t xml:space="preserve"> </w:t>
        </w:r>
        <w:r w:rsidRPr="00C40FDE">
          <w:rPr>
            <w:rFonts w:ascii="Times New Roman" w:hAnsi="Times New Roman" w:cs="Times New Roman"/>
          </w:rPr>
          <w:t>G.,</w:t>
        </w:r>
        <w:r>
          <w:rPr>
            <w:rFonts w:ascii="Times New Roman" w:hAnsi="Times New Roman" w:cs="Times New Roman"/>
          </w:rPr>
          <w:t xml:space="preserve"> ed. 1995.</w:t>
        </w:r>
        <w:r w:rsidRPr="00C40FDE">
          <w:rPr>
            <w:rFonts w:ascii="Times New Roman" w:hAnsi="Times New Roman" w:cs="Times New Roman"/>
          </w:rPr>
          <w:t xml:space="preserve"> </w:t>
        </w:r>
        <w:proofErr w:type="spellStart"/>
        <w:r w:rsidRPr="00C40FDE">
          <w:rPr>
            <w:rFonts w:ascii="Times New Roman" w:hAnsi="Times New Roman" w:cs="Times New Roman"/>
            <w:i/>
          </w:rPr>
          <w:t>Polykleitos</w:t>
        </w:r>
        <w:proofErr w:type="spellEnd"/>
        <w:r w:rsidRPr="00C40FDE">
          <w:rPr>
            <w:rFonts w:ascii="Times New Roman" w:hAnsi="Times New Roman" w:cs="Times New Roman"/>
            <w:i/>
          </w:rPr>
          <w:t xml:space="preserve">, the </w:t>
        </w:r>
        <w:proofErr w:type="spellStart"/>
        <w:r w:rsidRPr="00C40FDE">
          <w:rPr>
            <w:rFonts w:ascii="Times New Roman" w:hAnsi="Times New Roman" w:cs="Times New Roman"/>
            <w:i/>
          </w:rPr>
          <w:t>Doryphoros</w:t>
        </w:r>
        <w:proofErr w:type="spellEnd"/>
        <w:r w:rsidRPr="00C40FDE">
          <w:rPr>
            <w:rFonts w:ascii="Times New Roman" w:hAnsi="Times New Roman" w:cs="Times New Roman"/>
            <w:i/>
          </w:rPr>
          <w:t>, and Tradition</w:t>
        </w:r>
        <w:r w:rsidRPr="00C40FDE">
          <w:rPr>
            <w:rFonts w:ascii="Times New Roman" w:hAnsi="Times New Roman" w:cs="Times New Roman"/>
          </w:rPr>
          <w:t>. Madison: Wisconsin Studies in Classics</w:t>
        </w:r>
        <w:r>
          <w:rPr>
            <w:rFonts w:ascii="Times New Roman" w:hAnsi="Times New Roman" w:cs="Times New Roman"/>
          </w:rPr>
          <w:t>.</w:t>
        </w:r>
      </w:ins>
    </w:p>
    <w:p w:rsidR="0061575D" w:rsidRDefault="0061575D" w:rsidP="0061575D">
      <w:pPr>
        <w:pStyle w:val="NoteLevel11"/>
        <w:spacing w:line="360" w:lineRule="auto"/>
        <w:rPr>
          <w:ins w:id="1594" w:author="Robin" w:date="2016-12-21T11:15:00Z"/>
          <w:rFonts w:ascii="Times New Roman" w:hAnsi="Times New Roman" w:cs="Times New Roman"/>
        </w:rPr>
      </w:pPr>
    </w:p>
    <w:p w:rsidR="0061575D" w:rsidRDefault="0061575D" w:rsidP="0061575D">
      <w:pPr>
        <w:pStyle w:val="NoteLevel11"/>
        <w:spacing w:line="360" w:lineRule="auto"/>
        <w:rPr>
          <w:ins w:id="1595" w:author="Robin" w:date="2016-12-21T11:15:00Z"/>
          <w:rFonts w:ascii="Times New Roman" w:hAnsi="Times New Roman" w:cs="Times New Roman"/>
        </w:rPr>
      </w:pPr>
      <w:ins w:id="1596" w:author="Robin" w:date="2016-12-21T11:15:00Z">
        <w:r>
          <w:rPr>
            <w:rFonts w:ascii="Times New Roman" w:hAnsi="Times New Roman" w:cs="Times New Roman"/>
          </w:rPr>
          <w:t>Muller-</w:t>
        </w:r>
        <w:proofErr w:type="spellStart"/>
        <w:r>
          <w:rPr>
            <w:rFonts w:ascii="Times New Roman" w:hAnsi="Times New Roman" w:cs="Times New Roman"/>
          </w:rPr>
          <w:t>Dufeu</w:t>
        </w:r>
        <w:proofErr w:type="spellEnd"/>
        <w:r w:rsidRPr="00C40FDE">
          <w:rPr>
            <w:rFonts w:ascii="Times New Roman" w:hAnsi="Times New Roman" w:cs="Times New Roman"/>
          </w:rPr>
          <w:t xml:space="preserve"> 2002</w:t>
        </w:r>
      </w:ins>
    </w:p>
    <w:p w:rsidR="0061575D" w:rsidRDefault="0061575D" w:rsidP="0061575D">
      <w:pPr>
        <w:pStyle w:val="NoteLevel11"/>
        <w:spacing w:line="360" w:lineRule="auto"/>
        <w:rPr>
          <w:ins w:id="1597" w:author="Robin" w:date="2016-12-21T11:15:00Z"/>
          <w:rFonts w:ascii="Times New Roman" w:hAnsi="Times New Roman" w:cs="Times New Roman"/>
        </w:rPr>
      </w:pPr>
      <w:ins w:id="1598" w:author="Robin" w:date="2016-12-21T11:15:00Z">
        <w:r w:rsidRPr="00C40FDE">
          <w:rPr>
            <w:rFonts w:ascii="Times New Roman" w:hAnsi="Times New Roman" w:cs="Times New Roman"/>
          </w:rPr>
          <w:t>Muller-</w:t>
        </w:r>
        <w:proofErr w:type="spellStart"/>
        <w:r w:rsidRPr="00C40FDE">
          <w:rPr>
            <w:rFonts w:ascii="Times New Roman" w:hAnsi="Times New Roman" w:cs="Times New Roman"/>
          </w:rPr>
          <w:t>Dufeu</w:t>
        </w:r>
        <w:proofErr w:type="spellEnd"/>
        <w:r w:rsidRPr="00C40FDE">
          <w:rPr>
            <w:rFonts w:ascii="Times New Roman" w:hAnsi="Times New Roman" w:cs="Times New Roman"/>
          </w:rPr>
          <w:t xml:space="preserve">, M. 2002. </w:t>
        </w:r>
        <w:r>
          <w:rPr>
            <w:rFonts w:ascii="Times New Roman" w:hAnsi="Times New Roman" w:cs="Times New Roman"/>
            <w:i/>
          </w:rPr>
          <w:t xml:space="preserve">La sculpture </w:t>
        </w:r>
        <w:proofErr w:type="spellStart"/>
        <w:r>
          <w:rPr>
            <w:rFonts w:ascii="Times New Roman" w:hAnsi="Times New Roman" w:cs="Times New Roman"/>
            <w:i/>
          </w:rPr>
          <w:t>grecque</w:t>
        </w:r>
        <w:proofErr w:type="spellEnd"/>
        <w:r>
          <w:rPr>
            <w:rFonts w:ascii="Times New Roman" w:hAnsi="Times New Roman" w:cs="Times New Roman"/>
            <w:i/>
          </w:rPr>
          <w:t>:</w:t>
        </w:r>
        <w:r w:rsidRPr="00C40FDE">
          <w:rPr>
            <w:rFonts w:ascii="Times New Roman" w:hAnsi="Times New Roman" w:cs="Times New Roman"/>
            <w:i/>
          </w:rPr>
          <w:t xml:space="preserve"> Sources </w:t>
        </w:r>
        <w:proofErr w:type="spellStart"/>
        <w:r w:rsidRPr="00C40FDE">
          <w:rPr>
            <w:rFonts w:ascii="Times New Roman" w:hAnsi="Times New Roman" w:cs="Times New Roman"/>
            <w:i/>
          </w:rPr>
          <w:t>littéraires</w:t>
        </w:r>
        <w:proofErr w:type="spellEnd"/>
        <w:r w:rsidRPr="00C40FDE">
          <w:rPr>
            <w:rFonts w:ascii="Times New Roman" w:hAnsi="Times New Roman" w:cs="Times New Roman"/>
            <w:i/>
          </w:rPr>
          <w:t xml:space="preserve"> et </w:t>
        </w:r>
        <w:proofErr w:type="spellStart"/>
        <w:r w:rsidRPr="00C40FDE">
          <w:rPr>
            <w:rFonts w:ascii="Times New Roman" w:hAnsi="Times New Roman" w:cs="Times New Roman"/>
            <w:i/>
          </w:rPr>
          <w:t>épigraphiques</w:t>
        </w:r>
        <w:proofErr w:type="spellEnd"/>
        <w:r w:rsidRPr="00C40FDE">
          <w:rPr>
            <w:rFonts w:ascii="Times New Roman" w:hAnsi="Times New Roman" w:cs="Times New Roman"/>
          </w:rPr>
          <w:t xml:space="preserve">. Paris: </w:t>
        </w:r>
        <w:proofErr w:type="spellStart"/>
        <w:r w:rsidRPr="00C40FDE">
          <w:rPr>
            <w:rFonts w:ascii="Times New Roman" w:hAnsi="Times New Roman" w:cs="Times New Roman"/>
          </w:rPr>
          <w:t>École</w:t>
        </w:r>
        <w:proofErr w:type="spellEnd"/>
        <w:r w:rsidRPr="00C40FDE">
          <w:rPr>
            <w:rFonts w:ascii="Times New Roman" w:hAnsi="Times New Roman" w:cs="Times New Roman"/>
          </w:rPr>
          <w:t xml:space="preserve"> </w:t>
        </w:r>
        <w:proofErr w:type="spellStart"/>
        <w:r w:rsidRPr="00C40FDE">
          <w:rPr>
            <w:rFonts w:ascii="Times New Roman" w:hAnsi="Times New Roman" w:cs="Times New Roman"/>
          </w:rPr>
          <w:t>Nationale</w:t>
        </w:r>
        <w:proofErr w:type="spellEnd"/>
        <w:r w:rsidRPr="00C40FDE">
          <w:rPr>
            <w:rFonts w:ascii="Times New Roman" w:hAnsi="Times New Roman" w:cs="Times New Roman"/>
          </w:rPr>
          <w:t xml:space="preserve"> </w:t>
        </w:r>
        <w:proofErr w:type="spellStart"/>
        <w:r w:rsidRPr="00C40FDE">
          <w:rPr>
            <w:rFonts w:ascii="Times New Roman" w:hAnsi="Times New Roman" w:cs="Times New Roman"/>
          </w:rPr>
          <w:t>Supérieure</w:t>
        </w:r>
        <w:proofErr w:type="spellEnd"/>
        <w:r w:rsidRPr="00C40FDE">
          <w:rPr>
            <w:rFonts w:ascii="Times New Roman" w:hAnsi="Times New Roman" w:cs="Times New Roman"/>
          </w:rPr>
          <w:t xml:space="preserve"> des Beaux-Arts</w:t>
        </w:r>
        <w:r>
          <w:rPr>
            <w:rFonts w:ascii="Times New Roman" w:hAnsi="Times New Roman" w:cs="Times New Roman"/>
          </w:rPr>
          <w:t>.</w:t>
        </w:r>
      </w:ins>
    </w:p>
    <w:p w:rsidR="0061575D" w:rsidRPr="00C40FDE" w:rsidRDefault="0061575D" w:rsidP="0061575D">
      <w:pPr>
        <w:pStyle w:val="NoteLevel11"/>
        <w:spacing w:line="360" w:lineRule="auto"/>
        <w:rPr>
          <w:ins w:id="1599" w:author="Robin" w:date="2016-12-21T11:15:00Z"/>
          <w:rFonts w:ascii="Times New Roman" w:hAnsi="Times New Roman" w:cs="Times New Roman"/>
        </w:rPr>
      </w:pPr>
      <w:ins w:id="1600" w:author="Robin" w:date="2016-12-21T11:15:00Z">
        <w:r w:rsidRPr="00C40FDE">
          <w:rPr>
            <w:rFonts w:ascii="Times New Roman" w:hAnsi="Times New Roman" w:cs="Times New Roman"/>
          </w:rPr>
          <w:t xml:space="preserve"> </w:t>
        </w:r>
      </w:ins>
    </w:p>
    <w:p w:rsidR="0061575D" w:rsidRPr="005E15F1" w:rsidRDefault="0061575D" w:rsidP="0061575D">
      <w:pPr>
        <w:pStyle w:val="NoteLevel11"/>
        <w:spacing w:line="360" w:lineRule="auto"/>
        <w:rPr>
          <w:ins w:id="1601" w:author="Robin" w:date="2016-12-21T11:15:00Z"/>
          <w:rFonts w:ascii="Times New Roman" w:hAnsi="Times New Roman" w:cs="Times New Roman"/>
        </w:rPr>
      </w:pPr>
      <w:proofErr w:type="spellStart"/>
      <w:ins w:id="1602" w:author="Robin" w:date="2016-12-21T11:15:00Z">
        <w:r>
          <w:rPr>
            <w:rFonts w:ascii="Times New Roman" w:eastAsia="Times New Roman" w:hAnsi="Times New Roman" w:cs="Times New Roman"/>
          </w:rPr>
          <w:t>Neumeister</w:t>
        </w:r>
        <w:proofErr w:type="spellEnd"/>
        <w:r w:rsidRPr="00C40FDE">
          <w:rPr>
            <w:rFonts w:ascii="Times New Roman" w:eastAsia="Times New Roman" w:hAnsi="Times New Roman" w:cs="Times New Roman"/>
          </w:rPr>
          <w:t xml:space="preserve"> 1990</w:t>
        </w:r>
      </w:ins>
    </w:p>
    <w:p w:rsidR="0061575D" w:rsidRDefault="0061575D" w:rsidP="0061575D">
      <w:pPr>
        <w:pStyle w:val="NoteLevel11"/>
        <w:spacing w:line="360" w:lineRule="auto"/>
        <w:rPr>
          <w:ins w:id="1603" w:author="Robin" w:date="2016-12-21T11:15:00Z"/>
          <w:rFonts w:ascii="Times New Roman" w:hAnsi="Times New Roman" w:cs="Times New Roman"/>
        </w:rPr>
      </w:pPr>
      <w:proofErr w:type="spellStart"/>
      <w:ins w:id="1604" w:author="Robin" w:date="2016-12-21T11:15:00Z">
        <w:r>
          <w:rPr>
            <w:rFonts w:ascii="Times New Roman" w:eastAsia="Times New Roman" w:hAnsi="Times New Roman" w:cs="Times New Roman"/>
          </w:rPr>
          <w:t>Neumeister</w:t>
        </w:r>
        <w:proofErr w:type="spellEnd"/>
        <w:r>
          <w:rPr>
            <w:rFonts w:ascii="Times New Roman" w:eastAsia="Times New Roman" w:hAnsi="Times New Roman" w:cs="Times New Roman"/>
          </w:rPr>
          <w:t>, C</w:t>
        </w:r>
        <w:r w:rsidRPr="00C40FDE">
          <w:rPr>
            <w:rFonts w:ascii="Times New Roman" w:eastAsia="Times New Roman" w:hAnsi="Times New Roman" w:cs="Times New Roman"/>
          </w:rPr>
          <w:t>. 1990. “</w:t>
        </w:r>
        <w:proofErr w:type="spellStart"/>
        <w:r w:rsidRPr="00C40FDE">
          <w:rPr>
            <w:rFonts w:ascii="Times New Roman" w:eastAsia="Times New Roman" w:hAnsi="Times New Roman" w:cs="Times New Roman"/>
          </w:rPr>
          <w:t>Polyklet</w:t>
        </w:r>
        <w:proofErr w:type="spellEnd"/>
        <w:r w:rsidRPr="00C40FDE">
          <w:rPr>
            <w:rFonts w:ascii="Times New Roman" w:eastAsia="Times New Roman" w:hAnsi="Times New Roman" w:cs="Times New Roman"/>
          </w:rPr>
          <w:t xml:space="preserve"> in </w:t>
        </w:r>
        <w:proofErr w:type="spellStart"/>
        <w:r w:rsidRPr="00C40FDE">
          <w:rPr>
            <w:rFonts w:ascii="Times New Roman" w:eastAsia="Times New Roman" w:hAnsi="Times New Roman" w:cs="Times New Roman"/>
          </w:rPr>
          <w:t>der</w:t>
        </w:r>
        <w:proofErr w:type="spellEnd"/>
        <w:r w:rsidRPr="00C40FDE">
          <w:rPr>
            <w:rFonts w:ascii="Times New Roman" w:eastAsia="Times New Roman" w:hAnsi="Times New Roman" w:cs="Times New Roman"/>
          </w:rPr>
          <w:t xml:space="preserve"> </w:t>
        </w:r>
        <w:proofErr w:type="spellStart"/>
        <w:r w:rsidRPr="00C40FDE">
          <w:rPr>
            <w:rFonts w:ascii="Times New Roman" w:eastAsia="Times New Roman" w:hAnsi="Times New Roman" w:cs="Times New Roman"/>
          </w:rPr>
          <w:t>römischen</w:t>
        </w:r>
        <w:proofErr w:type="spellEnd"/>
        <w:r w:rsidRPr="00C40FDE">
          <w:rPr>
            <w:rFonts w:ascii="Times New Roman" w:eastAsia="Times New Roman" w:hAnsi="Times New Roman" w:cs="Times New Roman"/>
          </w:rPr>
          <w:t xml:space="preserve"> </w:t>
        </w:r>
        <w:proofErr w:type="spellStart"/>
        <w:r w:rsidRPr="00C40FDE">
          <w:rPr>
            <w:rFonts w:ascii="Times New Roman" w:eastAsia="Times New Roman" w:hAnsi="Times New Roman" w:cs="Times New Roman"/>
          </w:rPr>
          <w:t>Literatur</w:t>
        </w:r>
        <w:proofErr w:type="spellEnd"/>
        <w:r w:rsidRPr="00C40FDE">
          <w:rPr>
            <w:rFonts w:ascii="Times New Roman" w:eastAsia="Times New Roman" w:hAnsi="Times New Roman" w:cs="Times New Roman"/>
          </w:rPr>
          <w:t>.”</w:t>
        </w:r>
        <w:r w:rsidRPr="00C40FDE">
          <w:rPr>
            <w:rFonts w:ascii="Times New Roman" w:hAnsi="Times New Roman" w:cs="Times New Roman"/>
          </w:rPr>
          <w:t xml:space="preserve"> In </w:t>
        </w:r>
      </w:ins>
      <w:r w:rsidR="005E3834">
        <w:rPr>
          <w:rFonts w:ascii="Times New Roman" w:hAnsi="Times New Roman" w:cs="Times New Roman"/>
          <w:lang w:val="en-GB"/>
        </w:rPr>
        <w:t xml:space="preserve">Beck, </w:t>
      </w:r>
      <w:proofErr w:type="spellStart"/>
      <w:r w:rsidR="005E3834">
        <w:rPr>
          <w:rFonts w:ascii="Times New Roman" w:hAnsi="Times New Roman" w:cs="Times New Roman"/>
          <w:lang w:val="en-GB"/>
        </w:rPr>
        <w:t>Bol</w:t>
      </w:r>
      <w:proofErr w:type="spellEnd"/>
      <w:r w:rsidR="005E3834">
        <w:rPr>
          <w:rFonts w:ascii="Times New Roman" w:hAnsi="Times New Roman" w:cs="Times New Roman"/>
          <w:lang w:val="en-GB"/>
        </w:rPr>
        <w:t xml:space="preserve">, and </w:t>
      </w:r>
      <w:proofErr w:type="spellStart"/>
      <w:r w:rsidR="005E3834" w:rsidRPr="00C40FDE">
        <w:rPr>
          <w:rFonts w:ascii="Times New Roman" w:hAnsi="Times New Roman" w:cs="Times New Roman"/>
        </w:rPr>
        <w:t>Bückling</w:t>
      </w:r>
      <w:proofErr w:type="spellEnd"/>
      <w:r w:rsidR="005E3834">
        <w:rPr>
          <w:rFonts w:ascii="Times New Roman" w:hAnsi="Times New Roman" w:cs="Times New Roman"/>
          <w:lang w:val="en-GB"/>
        </w:rPr>
        <w:t xml:space="preserve"> 1990</w:t>
      </w:r>
      <w:ins w:id="1605" w:author="Robin" w:date="2016-12-21T11:15:00Z">
        <w:r w:rsidRPr="00C40FDE">
          <w:rPr>
            <w:rFonts w:ascii="Times New Roman" w:hAnsi="Times New Roman" w:cs="Times New Roman"/>
          </w:rPr>
          <w:t>, 428–49.</w:t>
        </w:r>
        <w:r>
          <w:rPr>
            <w:rFonts w:ascii="Times New Roman" w:hAnsi="Times New Roman" w:cs="Times New Roman"/>
          </w:rPr>
          <w:t xml:space="preserve"> </w:t>
        </w:r>
      </w:ins>
    </w:p>
    <w:p w:rsidR="0061575D" w:rsidRPr="00C40FDE" w:rsidRDefault="0061575D" w:rsidP="0061575D">
      <w:pPr>
        <w:pStyle w:val="NoteLevel11"/>
        <w:spacing w:line="360" w:lineRule="auto"/>
        <w:rPr>
          <w:ins w:id="1606" w:author="Robin" w:date="2016-12-21T11:15:00Z"/>
          <w:rFonts w:ascii="Times New Roman" w:hAnsi="Times New Roman" w:cs="Times New Roman"/>
        </w:rPr>
      </w:pPr>
    </w:p>
    <w:p w:rsidR="0061575D" w:rsidRDefault="0061575D" w:rsidP="0061575D">
      <w:pPr>
        <w:pStyle w:val="NoteLevel11"/>
        <w:spacing w:line="360" w:lineRule="auto"/>
        <w:rPr>
          <w:ins w:id="1607" w:author="Robin" w:date="2016-12-21T11:15:00Z"/>
          <w:rFonts w:ascii="Times New Roman" w:hAnsi="Times New Roman" w:cs="Times New Roman"/>
        </w:rPr>
      </w:pPr>
      <w:ins w:id="1608" w:author="Robin" w:date="2016-12-21T11:15:00Z">
        <w:r w:rsidRPr="00C40FDE">
          <w:rPr>
            <w:rFonts w:ascii="Times New Roman" w:hAnsi="Times New Roman" w:cs="Times New Roman"/>
          </w:rPr>
          <w:t>Pollitt, J. 1974</w:t>
        </w:r>
      </w:ins>
    </w:p>
    <w:p w:rsidR="0061575D" w:rsidRDefault="0061575D" w:rsidP="0061575D">
      <w:pPr>
        <w:pStyle w:val="NoteLevel11"/>
        <w:spacing w:line="360" w:lineRule="auto"/>
        <w:rPr>
          <w:ins w:id="1609" w:author="Robin" w:date="2016-12-21T11:15:00Z"/>
          <w:rFonts w:ascii="Times New Roman" w:hAnsi="Times New Roman" w:cs="Times New Roman"/>
        </w:rPr>
      </w:pPr>
      <w:ins w:id="1610" w:author="Robin" w:date="2016-12-21T11:15:00Z">
        <w:r w:rsidRPr="00C40FDE">
          <w:rPr>
            <w:rFonts w:ascii="Times New Roman" w:hAnsi="Times New Roman" w:cs="Times New Roman"/>
          </w:rPr>
          <w:t>Pollitt, J. 1974</w:t>
        </w:r>
        <w:r w:rsidRPr="00C40FDE">
          <w:rPr>
            <w:rFonts w:ascii="Times New Roman" w:hAnsi="Times New Roman" w:cs="Times New Roman"/>
          </w:rPr>
          <w:tab/>
          <w:t xml:space="preserve">. </w:t>
        </w:r>
        <w:r w:rsidRPr="005E15F1">
          <w:rPr>
            <w:rFonts w:ascii="Times New Roman" w:hAnsi="Times New Roman" w:cs="Times New Roman"/>
            <w:i/>
          </w:rPr>
          <w:t>The Ancient View of Greek Art: Criticism, History and Terminology</w:t>
        </w:r>
        <w:r w:rsidRPr="00C40FDE">
          <w:rPr>
            <w:rFonts w:ascii="Times New Roman" w:hAnsi="Times New Roman" w:cs="Times New Roman"/>
          </w:rPr>
          <w:t>. New Haven</w:t>
        </w:r>
      </w:ins>
      <w:r w:rsidR="005E3834">
        <w:rPr>
          <w:rFonts w:ascii="Times New Roman" w:hAnsi="Times New Roman" w:cs="Times New Roman"/>
        </w:rPr>
        <w:t xml:space="preserve"> and </w:t>
      </w:r>
      <w:ins w:id="1611" w:author="Robin" w:date="2016-12-21T11:15:00Z">
        <w:r w:rsidRPr="00C40FDE">
          <w:rPr>
            <w:rFonts w:ascii="Times New Roman" w:hAnsi="Times New Roman" w:cs="Times New Roman"/>
          </w:rPr>
          <w:t>London: Yale University Press</w:t>
        </w:r>
        <w:r>
          <w:rPr>
            <w:rFonts w:ascii="Times New Roman" w:hAnsi="Times New Roman" w:cs="Times New Roman"/>
          </w:rPr>
          <w:t>.</w:t>
        </w:r>
      </w:ins>
    </w:p>
    <w:p w:rsidR="0061575D" w:rsidRPr="00C40FDE" w:rsidRDefault="0061575D" w:rsidP="0061575D">
      <w:pPr>
        <w:pStyle w:val="NoteLevel11"/>
        <w:spacing w:line="360" w:lineRule="auto"/>
        <w:rPr>
          <w:ins w:id="1612" w:author="Robin" w:date="2016-12-21T11:15:00Z"/>
          <w:rFonts w:ascii="Times New Roman" w:hAnsi="Times New Roman" w:cs="Times New Roman"/>
        </w:rPr>
      </w:pPr>
    </w:p>
    <w:p w:rsidR="0061575D" w:rsidRDefault="0061575D" w:rsidP="0061575D">
      <w:pPr>
        <w:pStyle w:val="NoteLevel11"/>
        <w:spacing w:line="360" w:lineRule="auto"/>
        <w:rPr>
          <w:ins w:id="1613" w:author="Robin" w:date="2016-12-21T11:15:00Z"/>
          <w:rFonts w:ascii="Times New Roman" w:hAnsi="Times New Roman" w:cs="Times New Roman"/>
        </w:rPr>
      </w:pPr>
      <w:ins w:id="1614" w:author="Robin" w:date="2016-12-21T11:15:00Z">
        <w:r>
          <w:rPr>
            <w:rFonts w:ascii="Times New Roman" w:hAnsi="Times New Roman" w:cs="Times New Roman"/>
          </w:rPr>
          <w:t>Porter</w:t>
        </w:r>
        <w:r w:rsidRPr="00C40FDE">
          <w:rPr>
            <w:rFonts w:ascii="Times New Roman" w:hAnsi="Times New Roman" w:cs="Times New Roman"/>
          </w:rPr>
          <w:t xml:space="preserve"> 2010</w:t>
        </w:r>
      </w:ins>
    </w:p>
    <w:p w:rsidR="0061575D" w:rsidRDefault="0061575D" w:rsidP="0061575D">
      <w:pPr>
        <w:pStyle w:val="NoteLevel11"/>
        <w:spacing w:line="360" w:lineRule="auto"/>
        <w:rPr>
          <w:ins w:id="1615" w:author="Robin" w:date="2016-12-21T11:15:00Z"/>
          <w:rFonts w:ascii="Times New Roman" w:hAnsi="Times New Roman" w:cs="Times New Roman"/>
        </w:rPr>
      </w:pPr>
      <w:ins w:id="1616" w:author="Robin" w:date="2016-12-21T11:15:00Z">
        <w:r w:rsidRPr="00C40FDE">
          <w:rPr>
            <w:rFonts w:ascii="Times New Roman" w:hAnsi="Times New Roman" w:cs="Times New Roman"/>
          </w:rPr>
          <w:t>Porter, J.</w:t>
        </w:r>
        <w:r>
          <w:rPr>
            <w:rFonts w:ascii="Times New Roman" w:hAnsi="Times New Roman" w:cs="Times New Roman"/>
          </w:rPr>
          <w:t xml:space="preserve"> </w:t>
        </w:r>
        <w:r w:rsidRPr="00C40FDE">
          <w:rPr>
            <w:rFonts w:ascii="Times New Roman" w:hAnsi="Times New Roman" w:cs="Times New Roman"/>
          </w:rPr>
          <w:t xml:space="preserve">I. 2010. </w:t>
        </w:r>
        <w:r w:rsidRPr="005E15F1">
          <w:rPr>
            <w:rFonts w:ascii="Times New Roman" w:hAnsi="Times New Roman" w:cs="Times New Roman"/>
            <w:i/>
          </w:rPr>
          <w:t>The Origins of Aesthetic Thought in Ancient Greece: Matter, Sensation, and Experience</w:t>
        </w:r>
        <w:r w:rsidRPr="00C40FDE">
          <w:rPr>
            <w:rFonts w:ascii="Times New Roman" w:hAnsi="Times New Roman" w:cs="Times New Roman"/>
          </w:rPr>
          <w:t>. Cambridge: Cambridge University Press</w:t>
        </w:r>
        <w:r>
          <w:rPr>
            <w:rFonts w:ascii="Times New Roman" w:hAnsi="Times New Roman" w:cs="Times New Roman"/>
          </w:rPr>
          <w:t>.</w:t>
        </w:r>
      </w:ins>
    </w:p>
    <w:p w:rsidR="0061575D" w:rsidRPr="00C40FDE" w:rsidRDefault="0061575D" w:rsidP="0061575D">
      <w:pPr>
        <w:pStyle w:val="NoteLevel11"/>
        <w:spacing w:line="360" w:lineRule="auto"/>
        <w:rPr>
          <w:ins w:id="1617" w:author="Robin" w:date="2016-12-21T11:15:00Z"/>
          <w:rFonts w:ascii="Times New Roman" w:hAnsi="Times New Roman" w:cs="Times New Roman"/>
        </w:rPr>
      </w:pPr>
    </w:p>
    <w:p w:rsidR="0061575D" w:rsidRDefault="0061575D" w:rsidP="0061575D">
      <w:pPr>
        <w:pStyle w:val="NoteLevel11"/>
        <w:spacing w:line="360" w:lineRule="auto"/>
        <w:rPr>
          <w:ins w:id="1618" w:author="Robin" w:date="2016-12-21T11:15:00Z"/>
          <w:rFonts w:ascii="Times New Roman" w:hAnsi="Times New Roman" w:cs="Times New Roman"/>
        </w:rPr>
      </w:pPr>
      <w:proofErr w:type="spellStart"/>
      <w:ins w:id="1619" w:author="Robin" w:date="2016-12-21T11:15:00Z">
        <w:r>
          <w:rPr>
            <w:rFonts w:ascii="Times New Roman" w:hAnsi="Times New Roman" w:cs="Times New Roman"/>
          </w:rPr>
          <w:t>Poulsen</w:t>
        </w:r>
        <w:proofErr w:type="spellEnd"/>
        <w:r w:rsidRPr="00C40FDE">
          <w:rPr>
            <w:rFonts w:ascii="Times New Roman" w:hAnsi="Times New Roman" w:cs="Times New Roman"/>
          </w:rPr>
          <w:t xml:space="preserve"> 1937</w:t>
        </w:r>
      </w:ins>
    </w:p>
    <w:p w:rsidR="0061575D" w:rsidRDefault="0061575D" w:rsidP="0061575D">
      <w:pPr>
        <w:pStyle w:val="NoteLevel11"/>
        <w:spacing w:line="360" w:lineRule="auto"/>
        <w:rPr>
          <w:ins w:id="1620" w:author="Robin" w:date="2016-12-21T11:15:00Z"/>
          <w:rFonts w:ascii="Times New Roman" w:hAnsi="Times New Roman" w:cs="Times New Roman"/>
        </w:rPr>
      </w:pPr>
      <w:proofErr w:type="spellStart"/>
      <w:ins w:id="1621" w:author="Robin" w:date="2016-12-21T11:15:00Z">
        <w:r w:rsidRPr="00C40FDE">
          <w:rPr>
            <w:rFonts w:ascii="Times New Roman" w:hAnsi="Times New Roman" w:cs="Times New Roman"/>
          </w:rPr>
          <w:t>Poulsen</w:t>
        </w:r>
        <w:proofErr w:type="spellEnd"/>
        <w:r w:rsidRPr="00C40FDE">
          <w:rPr>
            <w:rFonts w:ascii="Times New Roman" w:hAnsi="Times New Roman" w:cs="Times New Roman"/>
          </w:rPr>
          <w:t>, V.</w:t>
        </w:r>
        <w:r>
          <w:rPr>
            <w:rFonts w:ascii="Times New Roman" w:hAnsi="Times New Roman" w:cs="Times New Roman"/>
          </w:rPr>
          <w:t xml:space="preserve"> </w:t>
        </w:r>
        <w:r w:rsidRPr="00C40FDE">
          <w:rPr>
            <w:rFonts w:ascii="Times New Roman" w:hAnsi="Times New Roman" w:cs="Times New Roman"/>
          </w:rPr>
          <w:t xml:space="preserve">H. 1937. </w:t>
        </w:r>
        <w:r w:rsidRPr="005E15F1">
          <w:rPr>
            <w:rFonts w:ascii="Times New Roman" w:hAnsi="Times New Roman" w:cs="Times New Roman"/>
            <w:i/>
          </w:rPr>
          <w:t xml:space="preserve">Der </w:t>
        </w:r>
        <w:proofErr w:type="spellStart"/>
        <w:r w:rsidRPr="005E15F1">
          <w:rPr>
            <w:rFonts w:ascii="Times New Roman" w:hAnsi="Times New Roman" w:cs="Times New Roman"/>
            <w:i/>
          </w:rPr>
          <w:t>strenge</w:t>
        </w:r>
        <w:proofErr w:type="spellEnd"/>
        <w:r w:rsidRPr="005E15F1">
          <w:rPr>
            <w:rFonts w:ascii="Times New Roman" w:hAnsi="Times New Roman" w:cs="Times New Roman"/>
            <w:i/>
          </w:rPr>
          <w:t xml:space="preserve"> </w:t>
        </w:r>
        <w:proofErr w:type="spellStart"/>
        <w:r w:rsidRPr="005E15F1">
          <w:rPr>
            <w:rFonts w:ascii="Times New Roman" w:hAnsi="Times New Roman" w:cs="Times New Roman"/>
            <w:i/>
          </w:rPr>
          <w:t>Stil</w:t>
        </w:r>
        <w:proofErr w:type="spellEnd"/>
        <w:r w:rsidRPr="005E15F1">
          <w:rPr>
            <w:rFonts w:ascii="Times New Roman" w:hAnsi="Times New Roman" w:cs="Times New Roman"/>
            <w:i/>
          </w:rPr>
          <w:t xml:space="preserve">: </w:t>
        </w:r>
        <w:proofErr w:type="spellStart"/>
        <w:r w:rsidRPr="005E15F1">
          <w:rPr>
            <w:rFonts w:ascii="Times New Roman" w:hAnsi="Times New Roman" w:cs="Times New Roman"/>
            <w:i/>
          </w:rPr>
          <w:t>Studien</w:t>
        </w:r>
        <w:proofErr w:type="spellEnd"/>
        <w:r w:rsidRPr="005E15F1">
          <w:rPr>
            <w:rFonts w:ascii="Times New Roman" w:hAnsi="Times New Roman" w:cs="Times New Roman"/>
            <w:i/>
          </w:rPr>
          <w:t xml:space="preserve"> </w:t>
        </w:r>
        <w:proofErr w:type="spellStart"/>
        <w:r w:rsidRPr="005E15F1">
          <w:rPr>
            <w:rFonts w:ascii="Times New Roman" w:hAnsi="Times New Roman" w:cs="Times New Roman"/>
            <w:i/>
          </w:rPr>
          <w:t>zur</w:t>
        </w:r>
        <w:proofErr w:type="spellEnd"/>
        <w:r w:rsidRPr="005E15F1">
          <w:rPr>
            <w:rFonts w:ascii="Times New Roman" w:hAnsi="Times New Roman" w:cs="Times New Roman"/>
            <w:i/>
          </w:rPr>
          <w:t xml:space="preserve"> Geschichte </w:t>
        </w:r>
        <w:proofErr w:type="spellStart"/>
        <w:r w:rsidRPr="005E15F1">
          <w:rPr>
            <w:rFonts w:ascii="Times New Roman" w:hAnsi="Times New Roman" w:cs="Times New Roman"/>
            <w:i/>
          </w:rPr>
          <w:t>der</w:t>
        </w:r>
        <w:proofErr w:type="spellEnd"/>
        <w:r w:rsidRPr="005E15F1">
          <w:rPr>
            <w:rFonts w:ascii="Times New Roman" w:hAnsi="Times New Roman" w:cs="Times New Roman"/>
            <w:i/>
          </w:rPr>
          <w:t xml:space="preserve"> </w:t>
        </w:r>
        <w:proofErr w:type="spellStart"/>
        <w:r w:rsidRPr="005E15F1">
          <w:rPr>
            <w:rFonts w:ascii="Times New Roman" w:hAnsi="Times New Roman" w:cs="Times New Roman"/>
            <w:i/>
          </w:rPr>
          <w:t>griechischen</w:t>
        </w:r>
        <w:proofErr w:type="spellEnd"/>
        <w:r w:rsidRPr="005E15F1">
          <w:rPr>
            <w:rFonts w:ascii="Times New Roman" w:hAnsi="Times New Roman" w:cs="Times New Roman"/>
            <w:i/>
          </w:rPr>
          <w:t xml:space="preserve"> </w:t>
        </w:r>
        <w:proofErr w:type="spellStart"/>
        <w:r w:rsidRPr="005E15F1">
          <w:rPr>
            <w:rFonts w:ascii="Times New Roman" w:hAnsi="Times New Roman" w:cs="Times New Roman"/>
            <w:i/>
          </w:rPr>
          <w:t>Plastik</w:t>
        </w:r>
        <w:proofErr w:type="spellEnd"/>
        <w:r w:rsidRPr="005E15F1">
          <w:rPr>
            <w:rFonts w:ascii="Times New Roman" w:hAnsi="Times New Roman" w:cs="Times New Roman"/>
            <w:i/>
          </w:rPr>
          <w:t xml:space="preserve"> 480–450</w:t>
        </w:r>
        <w:r w:rsidRPr="00C40FDE">
          <w:rPr>
            <w:rFonts w:ascii="Times New Roman" w:hAnsi="Times New Roman" w:cs="Times New Roman"/>
          </w:rPr>
          <w:t>. Copenhagen</w:t>
        </w:r>
        <w:r>
          <w:rPr>
            <w:rFonts w:ascii="Times New Roman" w:hAnsi="Times New Roman" w:cs="Times New Roman"/>
          </w:rPr>
          <w:t xml:space="preserve">: Levin &amp; </w:t>
        </w:r>
        <w:proofErr w:type="spellStart"/>
        <w:r>
          <w:rPr>
            <w:rFonts w:ascii="Times New Roman" w:hAnsi="Times New Roman" w:cs="Times New Roman"/>
          </w:rPr>
          <w:t>Munksgaard</w:t>
        </w:r>
        <w:proofErr w:type="spellEnd"/>
        <w:r>
          <w:rPr>
            <w:rFonts w:ascii="Times New Roman" w:hAnsi="Times New Roman" w:cs="Times New Roman"/>
          </w:rPr>
          <w:t>.</w:t>
        </w:r>
      </w:ins>
    </w:p>
    <w:p w:rsidR="0061575D" w:rsidRPr="00C40FDE" w:rsidRDefault="0061575D" w:rsidP="0061575D">
      <w:pPr>
        <w:pStyle w:val="NoteLevel11"/>
        <w:spacing w:line="360" w:lineRule="auto"/>
        <w:rPr>
          <w:ins w:id="1622" w:author="Robin" w:date="2016-12-21T11:15:00Z"/>
          <w:rFonts w:ascii="Times New Roman" w:hAnsi="Times New Roman" w:cs="Times New Roman"/>
        </w:rPr>
      </w:pPr>
    </w:p>
    <w:p w:rsidR="0061575D" w:rsidRDefault="0061575D" w:rsidP="0061575D">
      <w:pPr>
        <w:pStyle w:val="NoteLevel11"/>
        <w:spacing w:line="360" w:lineRule="auto"/>
        <w:rPr>
          <w:ins w:id="1623" w:author="Robin" w:date="2016-12-21T11:15:00Z"/>
          <w:rFonts w:ascii="Times New Roman" w:hAnsi="Times New Roman" w:cs="Times New Roman"/>
        </w:rPr>
      </w:pPr>
      <w:proofErr w:type="spellStart"/>
      <w:ins w:id="1624" w:author="Robin" w:date="2016-12-21T11:15:00Z">
        <w:r>
          <w:rPr>
            <w:rFonts w:ascii="Times New Roman" w:hAnsi="Times New Roman" w:cs="Times New Roman"/>
          </w:rPr>
          <w:t>Raubitschek</w:t>
        </w:r>
        <w:proofErr w:type="spellEnd"/>
        <w:r w:rsidRPr="00C40FDE">
          <w:rPr>
            <w:rFonts w:ascii="Times New Roman" w:hAnsi="Times New Roman" w:cs="Times New Roman"/>
          </w:rPr>
          <w:t xml:space="preserve"> 1949</w:t>
        </w:r>
      </w:ins>
    </w:p>
    <w:p w:rsidR="0061575D" w:rsidRDefault="0061575D" w:rsidP="0061575D">
      <w:pPr>
        <w:pStyle w:val="NoteLevel11"/>
        <w:spacing w:line="360" w:lineRule="auto"/>
        <w:rPr>
          <w:ins w:id="1625" w:author="Robin" w:date="2016-12-21T11:15:00Z"/>
          <w:rFonts w:ascii="Times New Roman" w:hAnsi="Times New Roman" w:cs="Times New Roman"/>
        </w:rPr>
      </w:pPr>
      <w:proofErr w:type="spellStart"/>
      <w:ins w:id="1626" w:author="Robin" w:date="2016-12-21T11:15:00Z">
        <w:r w:rsidRPr="00C40FDE">
          <w:rPr>
            <w:rFonts w:ascii="Times New Roman" w:hAnsi="Times New Roman" w:cs="Times New Roman"/>
          </w:rPr>
          <w:t>Raubitschek</w:t>
        </w:r>
        <w:proofErr w:type="spellEnd"/>
        <w:r w:rsidRPr="00C40FDE">
          <w:rPr>
            <w:rFonts w:ascii="Times New Roman" w:hAnsi="Times New Roman" w:cs="Times New Roman"/>
          </w:rPr>
          <w:t>, A.</w:t>
        </w:r>
        <w:r>
          <w:rPr>
            <w:rFonts w:ascii="Times New Roman" w:hAnsi="Times New Roman" w:cs="Times New Roman"/>
          </w:rPr>
          <w:t xml:space="preserve"> </w:t>
        </w:r>
        <w:r w:rsidRPr="00C40FDE">
          <w:rPr>
            <w:rFonts w:ascii="Times New Roman" w:hAnsi="Times New Roman" w:cs="Times New Roman"/>
          </w:rPr>
          <w:t xml:space="preserve">E. 1949. </w:t>
        </w:r>
        <w:r w:rsidRPr="001254EC">
          <w:rPr>
            <w:rFonts w:ascii="Times New Roman" w:hAnsi="Times New Roman" w:cs="Times New Roman"/>
            <w:i/>
          </w:rPr>
          <w:t xml:space="preserve">Dedications from the Athenian </w:t>
        </w:r>
        <w:proofErr w:type="spellStart"/>
        <w:r w:rsidRPr="001254EC">
          <w:rPr>
            <w:rFonts w:ascii="Times New Roman" w:hAnsi="Times New Roman" w:cs="Times New Roman"/>
            <w:i/>
          </w:rPr>
          <w:t>Akropolis</w:t>
        </w:r>
        <w:proofErr w:type="spellEnd"/>
        <w:r w:rsidRPr="001254EC">
          <w:rPr>
            <w:rFonts w:ascii="Times New Roman" w:hAnsi="Times New Roman" w:cs="Times New Roman"/>
            <w:i/>
          </w:rPr>
          <w:t>: A Catalogue of the Inscriptions of the Sixth and Fifth Centuries B.C</w:t>
        </w:r>
        <w:r>
          <w:rPr>
            <w:rFonts w:ascii="Times New Roman" w:hAnsi="Times New Roman" w:cs="Times New Roman"/>
          </w:rPr>
          <w:t>. Cambridge (MA</w:t>
        </w:r>
        <w:r w:rsidRPr="00C40FDE">
          <w:rPr>
            <w:rFonts w:ascii="Times New Roman" w:hAnsi="Times New Roman" w:cs="Times New Roman"/>
          </w:rPr>
          <w:t>): Archaeological Institute of America</w:t>
        </w:r>
        <w:r>
          <w:rPr>
            <w:rFonts w:ascii="Times New Roman" w:hAnsi="Times New Roman" w:cs="Times New Roman"/>
          </w:rPr>
          <w:t>.</w:t>
        </w:r>
      </w:ins>
    </w:p>
    <w:p w:rsidR="0061575D" w:rsidRPr="00C40FDE" w:rsidRDefault="0061575D" w:rsidP="0061575D">
      <w:pPr>
        <w:pStyle w:val="NoteLevel11"/>
        <w:spacing w:line="360" w:lineRule="auto"/>
        <w:rPr>
          <w:ins w:id="1627" w:author="Robin" w:date="2016-12-21T11:15:00Z"/>
          <w:rFonts w:ascii="Times New Roman" w:hAnsi="Times New Roman" w:cs="Times New Roman"/>
        </w:rPr>
      </w:pPr>
    </w:p>
    <w:p w:rsidR="0061575D" w:rsidRDefault="0061575D" w:rsidP="0061575D">
      <w:pPr>
        <w:pStyle w:val="NoteLevel11"/>
        <w:spacing w:line="360" w:lineRule="auto"/>
        <w:rPr>
          <w:ins w:id="1628" w:author="Robin" w:date="2016-12-21T11:15:00Z"/>
          <w:rFonts w:ascii="Times New Roman" w:hAnsi="Times New Roman" w:cs="Times New Roman"/>
        </w:rPr>
      </w:pPr>
      <w:ins w:id="1629" w:author="Robin" w:date="2016-12-21T11:15:00Z">
        <w:r>
          <w:rPr>
            <w:rFonts w:ascii="Times New Roman" w:hAnsi="Times New Roman" w:cs="Times New Roman"/>
          </w:rPr>
          <w:t>Richter</w:t>
        </w:r>
        <w:r w:rsidRPr="00C40FDE">
          <w:rPr>
            <w:rFonts w:ascii="Times New Roman" w:hAnsi="Times New Roman" w:cs="Times New Roman"/>
          </w:rPr>
          <w:t xml:space="preserve"> 1951</w:t>
        </w:r>
      </w:ins>
    </w:p>
    <w:p w:rsidR="0061575D" w:rsidRDefault="0061575D" w:rsidP="0061575D">
      <w:pPr>
        <w:pStyle w:val="NoteLevel11"/>
        <w:spacing w:line="360" w:lineRule="auto"/>
        <w:rPr>
          <w:ins w:id="1630" w:author="Robin" w:date="2016-12-21T11:15:00Z"/>
          <w:rFonts w:ascii="Times New Roman" w:hAnsi="Times New Roman" w:cs="Times New Roman"/>
        </w:rPr>
      </w:pPr>
      <w:ins w:id="1631" w:author="Robin" w:date="2016-12-21T11:15:00Z">
        <w:r w:rsidRPr="00C40FDE">
          <w:rPr>
            <w:rFonts w:ascii="Times New Roman" w:hAnsi="Times New Roman" w:cs="Times New Roman"/>
          </w:rPr>
          <w:t>Richter, G.</w:t>
        </w:r>
        <w:r>
          <w:rPr>
            <w:rFonts w:ascii="Times New Roman" w:hAnsi="Times New Roman" w:cs="Times New Roman"/>
          </w:rPr>
          <w:t xml:space="preserve"> </w:t>
        </w:r>
        <w:r w:rsidRPr="00C40FDE">
          <w:rPr>
            <w:rFonts w:ascii="Times New Roman" w:hAnsi="Times New Roman" w:cs="Times New Roman"/>
          </w:rPr>
          <w:t>M.</w:t>
        </w:r>
        <w:r>
          <w:rPr>
            <w:rFonts w:ascii="Times New Roman" w:hAnsi="Times New Roman" w:cs="Times New Roman"/>
          </w:rPr>
          <w:t xml:space="preserve"> </w:t>
        </w:r>
        <w:r w:rsidRPr="00C40FDE">
          <w:rPr>
            <w:rFonts w:ascii="Times New Roman" w:hAnsi="Times New Roman" w:cs="Times New Roman"/>
          </w:rPr>
          <w:t xml:space="preserve">A. 1951. </w:t>
        </w:r>
        <w:r w:rsidRPr="00C40FDE">
          <w:rPr>
            <w:rFonts w:ascii="Times New Roman" w:hAnsi="Times New Roman" w:cs="Times New Roman"/>
            <w:i/>
          </w:rPr>
          <w:t>Three Critical Periods in Greek Sculpture</w:t>
        </w:r>
        <w:r w:rsidRPr="00C40FDE">
          <w:rPr>
            <w:rFonts w:ascii="Times New Roman" w:hAnsi="Times New Roman" w:cs="Times New Roman"/>
          </w:rPr>
          <w:t>. Oxford: Clarendon Press.</w:t>
        </w:r>
      </w:ins>
    </w:p>
    <w:p w:rsidR="0061575D" w:rsidRPr="00C40FDE" w:rsidRDefault="0061575D" w:rsidP="0061575D">
      <w:pPr>
        <w:pStyle w:val="NoteLevel11"/>
        <w:spacing w:line="360" w:lineRule="auto"/>
        <w:rPr>
          <w:ins w:id="1632" w:author="Robin" w:date="2016-12-21T11:15:00Z"/>
          <w:rFonts w:ascii="Times New Roman" w:hAnsi="Times New Roman" w:cs="Times New Roman"/>
        </w:rPr>
      </w:pPr>
    </w:p>
    <w:p w:rsidR="0061575D" w:rsidRDefault="0061575D" w:rsidP="0061575D">
      <w:pPr>
        <w:pStyle w:val="NoteLevel11"/>
        <w:spacing w:line="360" w:lineRule="auto"/>
        <w:rPr>
          <w:ins w:id="1633" w:author="Robin" w:date="2016-12-21T11:15:00Z"/>
          <w:rFonts w:ascii="Times New Roman" w:hAnsi="Times New Roman" w:cs="Times New Roman"/>
        </w:rPr>
      </w:pPr>
      <w:ins w:id="1634" w:author="Robin" w:date="2016-12-21T11:15:00Z">
        <w:r>
          <w:rPr>
            <w:rFonts w:ascii="Times New Roman" w:hAnsi="Times New Roman" w:cs="Times New Roman"/>
          </w:rPr>
          <w:t>Ridgway</w:t>
        </w:r>
        <w:r w:rsidRPr="00C40FDE">
          <w:rPr>
            <w:rFonts w:ascii="Times New Roman" w:hAnsi="Times New Roman" w:cs="Times New Roman"/>
          </w:rPr>
          <w:t xml:space="preserve"> 1970</w:t>
        </w:r>
      </w:ins>
    </w:p>
    <w:p w:rsidR="0061575D" w:rsidRDefault="0061575D" w:rsidP="0061575D">
      <w:pPr>
        <w:pStyle w:val="NoteLevel11"/>
        <w:spacing w:line="360" w:lineRule="auto"/>
        <w:rPr>
          <w:ins w:id="1635" w:author="Robin" w:date="2016-12-21T11:15:00Z"/>
          <w:rFonts w:ascii="Times New Roman" w:hAnsi="Times New Roman" w:cs="Times New Roman"/>
        </w:rPr>
      </w:pPr>
      <w:ins w:id="1636" w:author="Robin" w:date="2016-12-21T11:15:00Z">
        <w:r w:rsidRPr="00C40FDE">
          <w:rPr>
            <w:rFonts w:ascii="Times New Roman" w:hAnsi="Times New Roman" w:cs="Times New Roman"/>
          </w:rPr>
          <w:t xml:space="preserve">Ridgway, B. 1970. </w:t>
        </w:r>
        <w:r w:rsidRPr="00C40FDE">
          <w:rPr>
            <w:rFonts w:ascii="Times New Roman" w:hAnsi="Times New Roman" w:cs="Times New Roman"/>
            <w:i/>
          </w:rPr>
          <w:t>The Severe Style in Greek Sculpture</w:t>
        </w:r>
        <w:r w:rsidRPr="00C40FDE">
          <w:rPr>
            <w:rFonts w:ascii="Times New Roman" w:hAnsi="Times New Roman" w:cs="Times New Roman"/>
          </w:rPr>
          <w:t>. Princeton: Princeton University Press</w:t>
        </w:r>
        <w:r>
          <w:rPr>
            <w:rFonts w:ascii="Times New Roman" w:hAnsi="Times New Roman" w:cs="Times New Roman"/>
          </w:rPr>
          <w:t>.</w:t>
        </w:r>
      </w:ins>
    </w:p>
    <w:p w:rsidR="0061575D" w:rsidRPr="00C40FDE" w:rsidRDefault="0061575D" w:rsidP="0061575D">
      <w:pPr>
        <w:pStyle w:val="NoteLevel11"/>
        <w:spacing w:line="360" w:lineRule="auto"/>
        <w:rPr>
          <w:ins w:id="1637" w:author="Robin" w:date="2016-12-21T11:15:00Z"/>
          <w:rFonts w:ascii="Times New Roman" w:hAnsi="Times New Roman" w:cs="Times New Roman"/>
        </w:rPr>
      </w:pPr>
    </w:p>
    <w:p w:rsidR="0061575D" w:rsidRDefault="0061575D" w:rsidP="0061575D">
      <w:pPr>
        <w:pStyle w:val="NoteLevel11"/>
        <w:spacing w:line="360" w:lineRule="auto"/>
        <w:rPr>
          <w:ins w:id="1638" w:author="Robin" w:date="2016-12-21T11:15:00Z"/>
          <w:rFonts w:ascii="Times New Roman" w:hAnsi="Times New Roman" w:cs="Times New Roman"/>
        </w:rPr>
      </w:pPr>
      <w:proofErr w:type="spellStart"/>
      <w:ins w:id="1639" w:author="Robin" w:date="2016-12-21T11:15:00Z">
        <w:r w:rsidRPr="00C40FDE">
          <w:rPr>
            <w:rFonts w:ascii="Times New Roman" w:hAnsi="Times New Roman" w:cs="Times New Roman"/>
          </w:rPr>
          <w:t>Roll</w:t>
        </w:r>
        <w:r>
          <w:rPr>
            <w:rFonts w:ascii="Times New Roman" w:hAnsi="Times New Roman" w:cs="Times New Roman"/>
          </w:rPr>
          <w:t>ey</w:t>
        </w:r>
        <w:proofErr w:type="spellEnd"/>
        <w:r w:rsidRPr="00C40FDE">
          <w:rPr>
            <w:rFonts w:ascii="Times New Roman" w:hAnsi="Times New Roman" w:cs="Times New Roman"/>
          </w:rPr>
          <w:t xml:space="preserve"> 1994</w:t>
        </w:r>
      </w:ins>
    </w:p>
    <w:p w:rsidR="0061575D" w:rsidRDefault="0061575D" w:rsidP="0061575D">
      <w:pPr>
        <w:pStyle w:val="NoteLevel11"/>
        <w:spacing w:line="360" w:lineRule="auto"/>
        <w:rPr>
          <w:ins w:id="1640" w:author="Robin" w:date="2016-12-21T11:15:00Z"/>
          <w:rFonts w:ascii="Times New Roman" w:hAnsi="Times New Roman" w:cs="Times New Roman"/>
        </w:rPr>
      </w:pPr>
      <w:proofErr w:type="spellStart"/>
      <w:ins w:id="1641" w:author="Robin" w:date="2016-12-21T11:15:00Z">
        <w:r w:rsidRPr="00C40FDE">
          <w:rPr>
            <w:rFonts w:ascii="Times New Roman" w:hAnsi="Times New Roman" w:cs="Times New Roman"/>
          </w:rPr>
          <w:t>Rolley</w:t>
        </w:r>
        <w:proofErr w:type="spellEnd"/>
        <w:r>
          <w:rPr>
            <w:rFonts w:ascii="Times New Roman" w:hAnsi="Times New Roman" w:cs="Times New Roman"/>
          </w:rPr>
          <w:t xml:space="preserve">, C. 1994. </w:t>
        </w:r>
        <w:r w:rsidRPr="005E15F1">
          <w:rPr>
            <w:rFonts w:ascii="Times New Roman" w:hAnsi="Times New Roman" w:cs="Times New Roman"/>
            <w:i/>
          </w:rPr>
          <w:t xml:space="preserve">La sculpture </w:t>
        </w:r>
        <w:proofErr w:type="spellStart"/>
        <w:r w:rsidRPr="005E15F1">
          <w:rPr>
            <w:rFonts w:ascii="Times New Roman" w:hAnsi="Times New Roman" w:cs="Times New Roman"/>
            <w:i/>
          </w:rPr>
          <w:t>grecque</w:t>
        </w:r>
        <w:proofErr w:type="spellEnd"/>
        <w:r>
          <w:rPr>
            <w:rFonts w:ascii="Times New Roman" w:hAnsi="Times New Roman" w:cs="Times New Roman"/>
          </w:rPr>
          <w:t>.</w:t>
        </w:r>
        <w:r w:rsidRPr="00C40FDE">
          <w:rPr>
            <w:rFonts w:ascii="Times New Roman" w:hAnsi="Times New Roman" w:cs="Times New Roman"/>
          </w:rPr>
          <w:t xml:space="preserve"> </w:t>
        </w:r>
        <w:r>
          <w:rPr>
            <w:rFonts w:ascii="Times New Roman" w:hAnsi="Times New Roman" w:cs="Times New Roman"/>
          </w:rPr>
          <w:t xml:space="preserve">Vol. </w:t>
        </w:r>
        <w:r w:rsidRPr="00C40FDE">
          <w:rPr>
            <w:rFonts w:ascii="Times New Roman" w:hAnsi="Times New Roman" w:cs="Times New Roman"/>
          </w:rPr>
          <w:t>1</w:t>
        </w:r>
        <w:r>
          <w:rPr>
            <w:rFonts w:ascii="Times New Roman" w:hAnsi="Times New Roman" w:cs="Times New Roman"/>
          </w:rPr>
          <w:t>:</w:t>
        </w:r>
        <w:r w:rsidRPr="00C40FDE">
          <w:rPr>
            <w:rFonts w:ascii="Times New Roman" w:hAnsi="Times New Roman" w:cs="Times New Roman"/>
          </w:rPr>
          <w:t xml:space="preserve"> </w:t>
        </w:r>
        <w:r w:rsidRPr="005E15F1">
          <w:rPr>
            <w:rFonts w:ascii="Times New Roman" w:hAnsi="Times New Roman" w:cs="Times New Roman"/>
            <w:i/>
          </w:rPr>
          <w:t xml:space="preserve">Des </w:t>
        </w:r>
        <w:proofErr w:type="spellStart"/>
        <w:r w:rsidRPr="005E15F1">
          <w:rPr>
            <w:rFonts w:ascii="Times New Roman" w:hAnsi="Times New Roman" w:cs="Times New Roman"/>
            <w:i/>
          </w:rPr>
          <w:t>origines</w:t>
        </w:r>
        <w:proofErr w:type="spellEnd"/>
        <w:r w:rsidRPr="005E15F1">
          <w:rPr>
            <w:rFonts w:ascii="Times New Roman" w:hAnsi="Times New Roman" w:cs="Times New Roman"/>
            <w:i/>
          </w:rPr>
          <w:t xml:space="preserve"> au milieu du </w:t>
        </w:r>
        <w:proofErr w:type="spellStart"/>
        <w:r w:rsidRPr="005E15F1">
          <w:rPr>
            <w:rFonts w:ascii="Times New Roman" w:hAnsi="Times New Roman" w:cs="Times New Roman"/>
            <w:i/>
          </w:rPr>
          <w:t>Ve</w:t>
        </w:r>
        <w:proofErr w:type="spellEnd"/>
        <w:r w:rsidRPr="005E15F1">
          <w:rPr>
            <w:rFonts w:ascii="Times New Roman" w:hAnsi="Times New Roman" w:cs="Times New Roman"/>
            <w:i/>
          </w:rPr>
          <w:t xml:space="preserve"> siècle</w:t>
        </w:r>
        <w:r w:rsidRPr="00C40FDE">
          <w:rPr>
            <w:rFonts w:ascii="Times New Roman" w:hAnsi="Times New Roman" w:cs="Times New Roman"/>
          </w:rPr>
          <w:t>. Paris: Picard</w:t>
        </w:r>
        <w:r>
          <w:rPr>
            <w:rFonts w:ascii="Times New Roman" w:hAnsi="Times New Roman" w:cs="Times New Roman"/>
          </w:rPr>
          <w:t>.</w:t>
        </w:r>
      </w:ins>
    </w:p>
    <w:p w:rsidR="0061575D" w:rsidRPr="00C40FDE" w:rsidRDefault="0061575D" w:rsidP="0061575D">
      <w:pPr>
        <w:pStyle w:val="NoteLevel11"/>
        <w:spacing w:line="360" w:lineRule="auto"/>
        <w:rPr>
          <w:ins w:id="1642" w:author="Robin" w:date="2016-12-21T11:15:00Z"/>
          <w:rFonts w:ascii="Times New Roman" w:hAnsi="Times New Roman" w:cs="Times New Roman"/>
        </w:rPr>
      </w:pPr>
    </w:p>
    <w:p w:rsidR="0061575D" w:rsidRDefault="0061575D" w:rsidP="0061575D">
      <w:pPr>
        <w:pStyle w:val="NoteLevel11"/>
        <w:spacing w:line="360" w:lineRule="auto"/>
        <w:rPr>
          <w:ins w:id="1643" w:author="Robin" w:date="2016-12-21T11:15:00Z"/>
          <w:rFonts w:ascii="Times New Roman" w:hAnsi="Times New Roman" w:cs="Times New Roman"/>
        </w:rPr>
      </w:pPr>
      <w:proofErr w:type="spellStart"/>
      <w:ins w:id="1644" w:author="Robin" w:date="2016-12-21T11:15:00Z">
        <w:r>
          <w:rPr>
            <w:rFonts w:ascii="Times New Roman" w:hAnsi="Times New Roman" w:cs="Times New Roman"/>
          </w:rPr>
          <w:t>Settis</w:t>
        </w:r>
        <w:proofErr w:type="spellEnd"/>
        <w:r w:rsidRPr="00C40FDE">
          <w:rPr>
            <w:rFonts w:ascii="Times New Roman" w:hAnsi="Times New Roman" w:cs="Times New Roman"/>
          </w:rPr>
          <w:t xml:space="preserve"> 1992</w:t>
        </w:r>
      </w:ins>
    </w:p>
    <w:p w:rsidR="0061575D" w:rsidRDefault="0061575D" w:rsidP="0061575D">
      <w:pPr>
        <w:pStyle w:val="NoteLevel11"/>
        <w:spacing w:line="360" w:lineRule="auto"/>
        <w:rPr>
          <w:ins w:id="1645" w:author="Robin" w:date="2016-12-21T11:15:00Z"/>
          <w:rFonts w:ascii="Times New Roman" w:hAnsi="Times New Roman" w:cs="Times New Roman"/>
        </w:rPr>
      </w:pPr>
      <w:proofErr w:type="spellStart"/>
      <w:ins w:id="1646" w:author="Robin" w:date="2016-12-21T11:15:00Z">
        <w:r w:rsidRPr="00C40FDE">
          <w:rPr>
            <w:rFonts w:ascii="Times New Roman" w:hAnsi="Times New Roman" w:cs="Times New Roman"/>
          </w:rPr>
          <w:lastRenderedPageBreak/>
          <w:t>Settis</w:t>
        </w:r>
        <w:proofErr w:type="spellEnd"/>
        <w:r w:rsidRPr="00C40FDE">
          <w:rPr>
            <w:rFonts w:ascii="Times New Roman" w:hAnsi="Times New Roman" w:cs="Times New Roman"/>
          </w:rPr>
          <w:t xml:space="preserve">, S. 1992. “Fortuna del </w:t>
        </w:r>
        <w:proofErr w:type="spellStart"/>
        <w:r w:rsidRPr="00C40FDE">
          <w:rPr>
            <w:rFonts w:ascii="Times New Roman" w:hAnsi="Times New Roman" w:cs="Times New Roman"/>
          </w:rPr>
          <w:t>Diadumeno</w:t>
        </w:r>
        <w:proofErr w:type="spellEnd"/>
        <w:r w:rsidRPr="00C40FDE">
          <w:rPr>
            <w:rFonts w:ascii="Times New Roman" w:hAnsi="Times New Roman" w:cs="Times New Roman"/>
          </w:rPr>
          <w:t xml:space="preserve">: </w:t>
        </w:r>
        <w:proofErr w:type="spellStart"/>
        <w:r w:rsidRPr="00C40FDE">
          <w:rPr>
            <w:rFonts w:ascii="Times New Roman" w:hAnsi="Times New Roman" w:cs="Times New Roman"/>
          </w:rPr>
          <w:t>i</w:t>
        </w:r>
        <w:proofErr w:type="spellEnd"/>
        <w:r w:rsidRPr="00C40FDE">
          <w:rPr>
            <w:rFonts w:ascii="Times New Roman" w:hAnsi="Times New Roman" w:cs="Times New Roman"/>
          </w:rPr>
          <w:t xml:space="preserve"> </w:t>
        </w:r>
        <w:proofErr w:type="spellStart"/>
        <w:r w:rsidRPr="00C40FDE">
          <w:rPr>
            <w:rFonts w:ascii="Times New Roman" w:hAnsi="Times New Roman" w:cs="Times New Roman"/>
          </w:rPr>
          <w:t>testi</w:t>
        </w:r>
        <w:proofErr w:type="spellEnd"/>
        <w:r w:rsidRPr="00C40FDE">
          <w:rPr>
            <w:rFonts w:ascii="Times New Roman" w:hAnsi="Times New Roman" w:cs="Times New Roman"/>
          </w:rPr>
          <w:t xml:space="preserve">.” </w:t>
        </w:r>
        <w:proofErr w:type="spellStart"/>
        <w:r w:rsidRPr="00C40FDE">
          <w:rPr>
            <w:rFonts w:ascii="Times New Roman" w:hAnsi="Times New Roman" w:cs="Times New Roman"/>
            <w:i/>
          </w:rPr>
          <w:t>NumAntCl</w:t>
        </w:r>
        <w:proofErr w:type="spellEnd"/>
        <w:r w:rsidRPr="00C40FDE">
          <w:rPr>
            <w:rFonts w:ascii="Times New Roman" w:hAnsi="Times New Roman" w:cs="Times New Roman"/>
          </w:rPr>
          <w:t xml:space="preserve"> 21:</w:t>
        </w:r>
        <w:r>
          <w:rPr>
            <w:rFonts w:ascii="Times New Roman" w:hAnsi="Times New Roman" w:cs="Times New Roman"/>
          </w:rPr>
          <w:t xml:space="preserve"> </w:t>
        </w:r>
        <w:r w:rsidRPr="00C40FDE">
          <w:rPr>
            <w:rFonts w:ascii="Times New Roman" w:hAnsi="Times New Roman" w:cs="Times New Roman"/>
          </w:rPr>
          <w:t>51–76</w:t>
        </w:r>
        <w:r>
          <w:rPr>
            <w:rFonts w:ascii="Times New Roman" w:hAnsi="Times New Roman" w:cs="Times New Roman"/>
          </w:rPr>
          <w:t>.</w:t>
        </w:r>
      </w:ins>
    </w:p>
    <w:p w:rsidR="0061575D" w:rsidRPr="00C40FDE" w:rsidRDefault="0061575D" w:rsidP="0061575D">
      <w:pPr>
        <w:pStyle w:val="NoteLevel11"/>
        <w:spacing w:line="360" w:lineRule="auto"/>
        <w:rPr>
          <w:ins w:id="1647" w:author="Robin" w:date="2016-12-21T11:15:00Z"/>
          <w:rFonts w:ascii="Times New Roman" w:hAnsi="Times New Roman" w:cs="Times New Roman"/>
        </w:rPr>
      </w:pPr>
    </w:p>
    <w:p w:rsidR="0061575D" w:rsidRDefault="0061575D" w:rsidP="0061575D">
      <w:pPr>
        <w:pStyle w:val="NoteLevel11"/>
        <w:spacing w:line="360" w:lineRule="auto"/>
        <w:rPr>
          <w:ins w:id="1648" w:author="Robin" w:date="2016-12-21T11:15:00Z"/>
          <w:rFonts w:ascii="Times New Roman" w:hAnsi="Times New Roman" w:cs="Times New Roman"/>
        </w:rPr>
      </w:pPr>
      <w:ins w:id="1649" w:author="Robin" w:date="2016-12-21T11:15:00Z">
        <w:r>
          <w:rPr>
            <w:rFonts w:ascii="Times New Roman" w:hAnsi="Times New Roman" w:cs="Times New Roman"/>
          </w:rPr>
          <w:t>Steuben</w:t>
        </w:r>
        <w:r w:rsidRPr="00C40FDE">
          <w:rPr>
            <w:rFonts w:ascii="Times New Roman" w:hAnsi="Times New Roman" w:cs="Times New Roman"/>
          </w:rPr>
          <w:t xml:space="preserve"> 1990</w:t>
        </w:r>
      </w:ins>
    </w:p>
    <w:p w:rsidR="0061575D" w:rsidRDefault="0061575D" w:rsidP="0061575D">
      <w:pPr>
        <w:pStyle w:val="NoteLevel11"/>
        <w:spacing w:line="360" w:lineRule="auto"/>
        <w:rPr>
          <w:ins w:id="1650" w:author="Robin" w:date="2016-12-21T11:15:00Z"/>
          <w:rFonts w:ascii="Times New Roman" w:hAnsi="Times New Roman" w:cs="Times New Roman"/>
        </w:rPr>
      </w:pPr>
      <w:ins w:id="1651" w:author="Robin" w:date="2016-12-21T11:15:00Z">
        <w:r w:rsidRPr="00C40FDE">
          <w:rPr>
            <w:rFonts w:ascii="Times New Roman" w:hAnsi="Times New Roman" w:cs="Times New Roman"/>
          </w:rPr>
          <w:t>Steuben, H. von</w:t>
        </w:r>
        <w:r>
          <w:rPr>
            <w:rFonts w:ascii="Times New Roman" w:hAnsi="Times New Roman" w:cs="Times New Roman"/>
          </w:rPr>
          <w:t>.</w:t>
        </w:r>
        <w:r w:rsidRPr="00C40FDE">
          <w:rPr>
            <w:rFonts w:ascii="Times New Roman" w:hAnsi="Times New Roman" w:cs="Times New Roman"/>
          </w:rPr>
          <w:t xml:space="preserve"> 1990. “Der </w:t>
        </w:r>
        <w:proofErr w:type="spellStart"/>
        <w:r w:rsidRPr="00C40FDE">
          <w:rPr>
            <w:rFonts w:ascii="Times New Roman" w:hAnsi="Times New Roman" w:cs="Times New Roman"/>
          </w:rPr>
          <w:t>Doryphoros</w:t>
        </w:r>
        <w:proofErr w:type="spellEnd"/>
        <w:r w:rsidRPr="00C40FDE">
          <w:rPr>
            <w:rFonts w:ascii="Times New Roman" w:hAnsi="Times New Roman" w:cs="Times New Roman"/>
          </w:rPr>
          <w:t xml:space="preserve">.” In </w:t>
        </w:r>
      </w:ins>
      <w:r w:rsidR="005E3834">
        <w:rPr>
          <w:rFonts w:ascii="Times New Roman" w:hAnsi="Times New Roman" w:cs="Times New Roman"/>
          <w:lang w:val="en-GB"/>
        </w:rPr>
        <w:t xml:space="preserve">Beck, </w:t>
      </w:r>
      <w:proofErr w:type="spellStart"/>
      <w:r w:rsidR="005E3834">
        <w:rPr>
          <w:rFonts w:ascii="Times New Roman" w:hAnsi="Times New Roman" w:cs="Times New Roman"/>
          <w:lang w:val="en-GB"/>
        </w:rPr>
        <w:t>Bol</w:t>
      </w:r>
      <w:proofErr w:type="spellEnd"/>
      <w:r w:rsidR="005E3834">
        <w:rPr>
          <w:rFonts w:ascii="Times New Roman" w:hAnsi="Times New Roman" w:cs="Times New Roman"/>
          <w:lang w:val="en-GB"/>
        </w:rPr>
        <w:t xml:space="preserve">, and </w:t>
      </w:r>
      <w:proofErr w:type="spellStart"/>
      <w:r w:rsidR="005E3834" w:rsidRPr="00C40FDE">
        <w:rPr>
          <w:rFonts w:ascii="Times New Roman" w:hAnsi="Times New Roman" w:cs="Times New Roman"/>
        </w:rPr>
        <w:t>Bückling</w:t>
      </w:r>
      <w:proofErr w:type="spellEnd"/>
      <w:r w:rsidR="005E3834">
        <w:rPr>
          <w:rFonts w:ascii="Times New Roman" w:hAnsi="Times New Roman" w:cs="Times New Roman"/>
          <w:lang w:val="en-GB"/>
        </w:rPr>
        <w:t xml:space="preserve"> 1990</w:t>
      </w:r>
      <w:ins w:id="1652" w:author="Robin" w:date="2016-12-21T11:15:00Z">
        <w:r w:rsidRPr="00C40FDE">
          <w:rPr>
            <w:rFonts w:ascii="Times New Roman" w:hAnsi="Times New Roman" w:cs="Times New Roman"/>
          </w:rPr>
          <w:t xml:space="preserve">, 185–98. </w:t>
        </w:r>
      </w:ins>
    </w:p>
    <w:p w:rsidR="0061575D" w:rsidRPr="00C40FDE" w:rsidRDefault="0061575D" w:rsidP="0061575D">
      <w:pPr>
        <w:pStyle w:val="NoteLevel11"/>
        <w:spacing w:line="360" w:lineRule="auto"/>
        <w:rPr>
          <w:ins w:id="1653" w:author="Robin" w:date="2016-12-21T11:15:00Z"/>
          <w:rFonts w:ascii="Times New Roman" w:hAnsi="Times New Roman" w:cs="Times New Roman"/>
        </w:rPr>
      </w:pPr>
    </w:p>
    <w:p w:rsidR="0061575D" w:rsidRDefault="0061575D" w:rsidP="0061575D">
      <w:pPr>
        <w:pStyle w:val="NoteLevel11"/>
        <w:spacing w:line="360" w:lineRule="auto"/>
        <w:rPr>
          <w:ins w:id="1654" w:author="Robin" w:date="2016-12-21T11:15:00Z"/>
          <w:rFonts w:ascii="Times New Roman" w:hAnsi="Times New Roman" w:cs="Times New Roman"/>
        </w:rPr>
      </w:pPr>
      <w:ins w:id="1655" w:author="Robin" w:date="2016-12-21T11:15:00Z">
        <w:r>
          <w:rPr>
            <w:rFonts w:ascii="Times New Roman" w:hAnsi="Times New Roman" w:cs="Times New Roman"/>
          </w:rPr>
          <w:t>Stewart</w:t>
        </w:r>
        <w:r w:rsidRPr="00C40FDE">
          <w:rPr>
            <w:rFonts w:ascii="Times New Roman" w:hAnsi="Times New Roman" w:cs="Times New Roman"/>
          </w:rPr>
          <w:t xml:space="preserve"> 1990</w:t>
        </w:r>
      </w:ins>
    </w:p>
    <w:p w:rsidR="0061575D" w:rsidRDefault="0061575D" w:rsidP="0061575D">
      <w:pPr>
        <w:pStyle w:val="NoteLevel11"/>
        <w:spacing w:line="360" w:lineRule="auto"/>
        <w:rPr>
          <w:ins w:id="1656" w:author="Robin" w:date="2016-12-21T11:15:00Z"/>
          <w:rFonts w:ascii="Times New Roman" w:hAnsi="Times New Roman" w:cs="Times New Roman"/>
        </w:rPr>
      </w:pPr>
      <w:ins w:id="1657" w:author="Robin" w:date="2016-12-21T11:15:00Z">
        <w:r w:rsidRPr="00C40FDE">
          <w:rPr>
            <w:rFonts w:ascii="Times New Roman" w:hAnsi="Times New Roman" w:cs="Times New Roman"/>
          </w:rPr>
          <w:t xml:space="preserve">Stewart, A. 1990. </w:t>
        </w:r>
        <w:r w:rsidRPr="00C40FDE">
          <w:rPr>
            <w:rFonts w:ascii="Times New Roman" w:hAnsi="Times New Roman" w:cs="Times New Roman"/>
            <w:i/>
          </w:rPr>
          <w:t>Greek Sculpture</w:t>
        </w:r>
        <w:r>
          <w:rPr>
            <w:rFonts w:ascii="Times New Roman" w:hAnsi="Times New Roman" w:cs="Times New Roman"/>
            <w:i/>
          </w:rPr>
          <w:t>:</w:t>
        </w:r>
        <w:r w:rsidRPr="00C40FDE">
          <w:rPr>
            <w:rFonts w:ascii="Times New Roman" w:hAnsi="Times New Roman" w:cs="Times New Roman"/>
            <w:i/>
          </w:rPr>
          <w:t xml:space="preserve"> An Exploration</w:t>
        </w:r>
        <w:r w:rsidRPr="00C40FDE">
          <w:rPr>
            <w:rFonts w:ascii="Times New Roman" w:hAnsi="Times New Roman" w:cs="Times New Roman"/>
          </w:rPr>
          <w:t>. New Haven</w:t>
        </w:r>
        <w:r>
          <w:rPr>
            <w:rFonts w:ascii="Times New Roman" w:hAnsi="Times New Roman" w:cs="Times New Roman"/>
          </w:rPr>
          <w:t xml:space="preserve"> and </w:t>
        </w:r>
        <w:r w:rsidRPr="00C40FDE">
          <w:rPr>
            <w:rFonts w:ascii="Times New Roman" w:hAnsi="Times New Roman" w:cs="Times New Roman"/>
          </w:rPr>
          <w:t>London: Yale University Press</w:t>
        </w:r>
        <w:r>
          <w:rPr>
            <w:rFonts w:ascii="Times New Roman" w:hAnsi="Times New Roman" w:cs="Times New Roman"/>
          </w:rPr>
          <w:t>.</w:t>
        </w:r>
      </w:ins>
    </w:p>
    <w:p w:rsidR="0061575D" w:rsidRPr="00C40FDE" w:rsidRDefault="0061575D" w:rsidP="0061575D">
      <w:pPr>
        <w:pStyle w:val="NoteLevel11"/>
        <w:spacing w:line="360" w:lineRule="auto"/>
        <w:rPr>
          <w:ins w:id="1658" w:author="Robin" w:date="2016-12-21T11:15:00Z"/>
          <w:rFonts w:ascii="Times New Roman" w:hAnsi="Times New Roman" w:cs="Times New Roman"/>
        </w:rPr>
      </w:pPr>
      <w:ins w:id="1659" w:author="Robin" w:date="2016-12-21T11:15:00Z">
        <w:r w:rsidRPr="00C40FDE">
          <w:rPr>
            <w:rFonts w:ascii="Times New Roman" w:hAnsi="Times New Roman" w:cs="Times New Roman"/>
          </w:rPr>
          <w:t xml:space="preserve"> </w:t>
        </w:r>
      </w:ins>
    </w:p>
    <w:p w:rsidR="0061575D" w:rsidRDefault="0061575D" w:rsidP="0061575D">
      <w:pPr>
        <w:pStyle w:val="NoteLevel11"/>
        <w:spacing w:line="360" w:lineRule="auto"/>
        <w:rPr>
          <w:ins w:id="1660" w:author="Robin" w:date="2016-12-21T11:15:00Z"/>
          <w:rFonts w:ascii="Times New Roman" w:hAnsi="Times New Roman" w:cs="Times New Roman"/>
        </w:rPr>
      </w:pPr>
      <w:ins w:id="1661" w:author="Robin" w:date="2016-12-21T11:15:00Z">
        <w:r>
          <w:rPr>
            <w:rFonts w:ascii="Times New Roman" w:hAnsi="Times New Roman" w:cs="Times New Roman"/>
          </w:rPr>
          <w:t>Stewart</w:t>
        </w:r>
        <w:r w:rsidRPr="00C40FDE">
          <w:rPr>
            <w:rFonts w:ascii="Times New Roman" w:hAnsi="Times New Roman" w:cs="Times New Roman"/>
          </w:rPr>
          <w:t xml:space="preserve"> 1997</w:t>
        </w:r>
      </w:ins>
    </w:p>
    <w:p w:rsidR="0061575D" w:rsidRDefault="0061575D" w:rsidP="0061575D">
      <w:pPr>
        <w:pStyle w:val="NoteLevel11"/>
        <w:spacing w:line="360" w:lineRule="auto"/>
        <w:rPr>
          <w:ins w:id="1662" w:author="Robin" w:date="2016-12-21T11:15:00Z"/>
          <w:rFonts w:ascii="Times New Roman" w:hAnsi="Times New Roman" w:cs="Times New Roman"/>
        </w:rPr>
      </w:pPr>
      <w:ins w:id="1663" w:author="Robin" w:date="2016-12-21T11:15:00Z">
        <w:r w:rsidRPr="00C40FDE">
          <w:rPr>
            <w:rFonts w:ascii="Times New Roman" w:hAnsi="Times New Roman" w:cs="Times New Roman"/>
          </w:rPr>
          <w:t xml:space="preserve">Stewart, A. 1997. </w:t>
        </w:r>
        <w:r w:rsidRPr="00C40FDE">
          <w:rPr>
            <w:rFonts w:ascii="Times New Roman" w:hAnsi="Times New Roman" w:cs="Times New Roman"/>
            <w:i/>
          </w:rPr>
          <w:t>Art, Desire, and the Body in Ancient Greece</w:t>
        </w:r>
        <w:r w:rsidRPr="00C40FDE">
          <w:rPr>
            <w:rFonts w:ascii="Times New Roman" w:hAnsi="Times New Roman" w:cs="Times New Roman"/>
          </w:rPr>
          <w:t>. Cambridge: Cambridge University Press</w:t>
        </w:r>
        <w:r>
          <w:rPr>
            <w:rFonts w:ascii="Times New Roman" w:hAnsi="Times New Roman" w:cs="Times New Roman"/>
          </w:rPr>
          <w:t>.</w:t>
        </w:r>
      </w:ins>
    </w:p>
    <w:p w:rsidR="0061575D" w:rsidRPr="00C40FDE" w:rsidRDefault="0061575D" w:rsidP="0061575D">
      <w:pPr>
        <w:pStyle w:val="NoteLevel11"/>
        <w:spacing w:line="360" w:lineRule="auto"/>
        <w:rPr>
          <w:ins w:id="1664" w:author="Robin" w:date="2016-12-21T11:15:00Z"/>
          <w:rFonts w:ascii="Times New Roman" w:hAnsi="Times New Roman" w:cs="Times New Roman"/>
        </w:rPr>
      </w:pPr>
    </w:p>
    <w:p w:rsidR="0061575D" w:rsidRDefault="0061575D" w:rsidP="0061575D">
      <w:pPr>
        <w:pStyle w:val="NoteLevel11"/>
        <w:spacing w:line="360" w:lineRule="auto"/>
        <w:rPr>
          <w:ins w:id="1665" w:author="Robin" w:date="2016-12-21T11:15:00Z"/>
          <w:rFonts w:ascii="Times New Roman" w:hAnsi="Times New Roman" w:cs="Times New Roman"/>
        </w:rPr>
      </w:pPr>
      <w:ins w:id="1666" w:author="Robin" w:date="2016-12-21T11:15:00Z">
        <w:r>
          <w:rPr>
            <w:rFonts w:ascii="Times New Roman" w:hAnsi="Times New Roman" w:cs="Times New Roman"/>
          </w:rPr>
          <w:t>Stewart</w:t>
        </w:r>
        <w:r w:rsidRPr="00C40FDE">
          <w:rPr>
            <w:rFonts w:ascii="Times New Roman" w:hAnsi="Times New Roman" w:cs="Times New Roman"/>
          </w:rPr>
          <w:t xml:space="preserve"> 2008a </w:t>
        </w:r>
      </w:ins>
    </w:p>
    <w:p w:rsidR="0061575D" w:rsidRDefault="0061575D" w:rsidP="0061575D">
      <w:pPr>
        <w:pStyle w:val="NoteLevel11"/>
        <w:spacing w:line="360" w:lineRule="auto"/>
        <w:rPr>
          <w:ins w:id="1667" w:author="Robin" w:date="2016-12-21T11:15:00Z"/>
          <w:rFonts w:ascii="Times New Roman" w:hAnsi="Times New Roman" w:cs="Times New Roman"/>
        </w:rPr>
      </w:pPr>
      <w:ins w:id="1668" w:author="Robin" w:date="2016-12-21T11:15:00Z">
        <w:r w:rsidRPr="00C40FDE">
          <w:rPr>
            <w:rFonts w:ascii="Times New Roman" w:hAnsi="Times New Roman" w:cs="Times New Roman"/>
          </w:rPr>
          <w:t xml:space="preserve">Stewart, A. 2008a. “The Persian and Carthaginian Invasions of 480 B.C.E. and the Beginning of the Classical Style: Part 1, The Stratigraphy, Chronology, and Significance of the Acropolis Deposits.” </w:t>
        </w:r>
        <w:r w:rsidRPr="00C40FDE">
          <w:rPr>
            <w:rFonts w:ascii="Times New Roman" w:hAnsi="Times New Roman" w:cs="Times New Roman"/>
            <w:i/>
          </w:rPr>
          <w:t>AJA</w:t>
        </w:r>
        <w:r w:rsidRPr="00C40FDE">
          <w:rPr>
            <w:rFonts w:ascii="Times New Roman" w:hAnsi="Times New Roman" w:cs="Times New Roman"/>
          </w:rPr>
          <w:t xml:space="preserve"> 112:</w:t>
        </w:r>
        <w:r>
          <w:rPr>
            <w:rFonts w:ascii="Times New Roman" w:hAnsi="Times New Roman" w:cs="Times New Roman"/>
          </w:rPr>
          <w:t xml:space="preserve"> </w:t>
        </w:r>
        <w:r w:rsidRPr="00C40FDE">
          <w:rPr>
            <w:rFonts w:ascii="Times New Roman" w:hAnsi="Times New Roman" w:cs="Times New Roman"/>
          </w:rPr>
          <w:t>377–412</w:t>
        </w:r>
        <w:r>
          <w:rPr>
            <w:rFonts w:ascii="Times New Roman" w:hAnsi="Times New Roman" w:cs="Times New Roman"/>
          </w:rPr>
          <w:t>.</w:t>
        </w:r>
      </w:ins>
    </w:p>
    <w:p w:rsidR="00A765B3" w:rsidRDefault="00A765B3">
      <w:pPr>
        <w:pStyle w:val="NoteLevel11"/>
        <w:numPr>
          <w:ilvl w:val="0"/>
          <w:numId w:val="0"/>
        </w:numPr>
        <w:spacing w:line="360" w:lineRule="auto"/>
        <w:rPr>
          <w:ins w:id="1669" w:author="Jens Daehner" w:date="2017-01-20T14:13:00Z"/>
          <w:rFonts w:ascii="Times New Roman" w:hAnsi="Times New Roman" w:cs="Times New Roman"/>
        </w:rPr>
        <w:pPrChange w:id="1670" w:author="Jens Daehner" w:date="2017-01-20T14:12:00Z">
          <w:pPr>
            <w:pStyle w:val="NoteLevel11"/>
            <w:spacing w:line="360" w:lineRule="auto"/>
          </w:pPr>
        </w:pPrChange>
      </w:pPr>
    </w:p>
    <w:p w:rsidR="00A765B3" w:rsidRDefault="003E7E83">
      <w:pPr>
        <w:pStyle w:val="NoteLevel11"/>
        <w:numPr>
          <w:ilvl w:val="0"/>
          <w:numId w:val="0"/>
        </w:numPr>
        <w:spacing w:line="360" w:lineRule="auto"/>
        <w:rPr>
          <w:ins w:id="1671" w:author="Robin" w:date="2016-12-21T11:15:00Z"/>
          <w:rFonts w:ascii="Times New Roman" w:hAnsi="Times New Roman" w:cs="Times New Roman"/>
        </w:rPr>
        <w:pPrChange w:id="1672" w:author="Jens Daehner" w:date="2017-01-20T14:12:00Z">
          <w:pPr>
            <w:pStyle w:val="NoteLevel11"/>
            <w:spacing w:line="360" w:lineRule="auto"/>
          </w:pPr>
        </w:pPrChange>
      </w:pPr>
      <w:ins w:id="1673" w:author="Jens Daehner" w:date="2017-01-20T14:13:00Z">
        <w:r>
          <w:rPr>
            <w:rFonts w:ascii="Times New Roman" w:hAnsi="Times New Roman" w:cs="Times New Roman"/>
          </w:rPr>
          <w:t>Stewart 2008b</w:t>
        </w:r>
      </w:ins>
    </w:p>
    <w:p w:rsidR="0061575D" w:rsidRDefault="0061575D" w:rsidP="0061575D">
      <w:pPr>
        <w:pStyle w:val="NoteLevel11"/>
        <w:spacing w:line="360" w:lineRule="auto"/>
        <w:rPr>
          <w:ins w:id="1674" w:author="Robin" w:date="2016-12-21T11:15:00Z"/>
          <w:rFonts w:ascii="Times New Roman" w:hAnsi="Times New Roman" w:cs="Times New Roman"/>
        </w:rPr>
      </w:pPr>
      <w:ins w:id="1675" w:author="Robin" w:date="2016-12-21T11:15:00Z">
        <w:r w:rsidRPr="00C40FDE">
          <w:rPr>
            <w:rFonts w:ascii="Times New Roman" w:hAnsi="Times New Roman" w:cs="Times New Roman"/>
          </w:rPr>
          <w:t xml:space="preserve">Stewart, A. 2008b. “The Persian and Carthaginian Invasions of 480 B.C.E. and the Beginning of the Classical Style: Part 2, The Finds from Other Sites in Athens, Attica, Elsewhere in Greece, and on Sicily; Part 3, The Severe Style: Motivations and Meaning.” </w:t>
        </w:r>
        <w:r w:rsidRPr="00C40FDE">
          <w:rPr>
            <w:rFonts w:ascii="Times New Roman" w:hAnsi="Times New Roman" w:cs="Times New Roman"/>
            <w:i/>
          </w:rPr>
          <w:t>AJA</w:t>
        </w:r>
        <w:r w:rsidRPr="00C40FDE">
          <w:rPr>
            <w:rFonts w:ascii="Times New Roman" w:hAnsi="Times New Roman" w:cs="Times New Roman"/>
          </w:rPr>
          <w:t xml:space="preserve"> 112:</w:t>
        </w:r>
        <w:r>
          <w:rPr>
            <w:rFonts w:ascii="Times New Roman" w:hAnsi="Times New Roman" w:cs="Times New Roman"/>
          </w:rPr>
          <w:t xml:space="preserve"> </w:t>
        </w:r>
        <w:r w:rsidRPr="00C40FDE">
          <w:rPr>
            <w:rFonts w:ascii="Times New Roman" w:hAnsi="Times New Roman" w:cs="Times New Roman"/>
          </w:rPr>
          <w:t>581–615</w:t>
        </w:r>
        <w:r>
          <w:rPr>
            <w:rFonts w:ascii="Times New Roman" w:hAnsi="Times New Roman" w:cs="Times New Roman"/>
          </w:rPr>
          <w:t>.</w:t>
        </w:r>
      </w:ins>
    </w:p>
    <w:p w:rsidR="0061575D" w:rsidRPr="00C40FDE" w:rsidRDefault="0061575D" w:rsidP="0061575D">
      <w:pPr>
        <w:pStyle w:val="NoteLevel11"/>
        <w:spacing w:line="360" w:lineRule="auto"/>
        <w:rPr>
          <w:ins w:id="1676" w:author="Robin" w:date="2016-12-21T11:15:00Z"/>
          <w:rFonts w:ascii="Times New Roman" w:hAnsi="Times New Roman" w:cs="Times New Roman"/>
        </w:rPr>
      </w:pPr>
    </w:p>
    <w:p w:rsidR="00A765B3" w:rsidRPr="00A765B3" w:rsidRDefault="00050579" w:rsidP="00A765B3">
      <w:pPr>
        <w:pStyle w:val="NoteLevel11"/>
        <w:spacing w:line="360" w:lineRule="auto"/>
        <w:rPr>
          <w:ins w:id="1677" w:author="Jens Daehner" w:date="2017-01-20T14:11:00Z"/>
          <w:rFonts w:ascii="Times New Roman" w:hAnsi="Times New Roman" w:cs="Times New Roman"/>
        </w:rPr>
        <w:pPrChange w:id="1678" w:author="Jens Daehner" w:date="2017-01-20T14:11:00Z">
          <w:pPr>
            <w:pStyle w:val="NoteLevel11"/>
            <w:spacing w:line="360" w:lineRule="auto"/>
          </w:pPr>
        </w:pPrChange>
      </w:pPr>
      <w:ins w:id="1679" w:author="Jens Daehner" w:date="2017-01-20T14:10:00Z">
        <w:r>
          <w:rPr>
            <w:rFonts w:ascii="Times New Roman" w:hAnsi="Times New Roman" w:cs="Times New Roman"/>
          </w:rPr>
          <w:t>Stewart</w:t>
        </w:r>
        <w:r w:rsidR="003E7E83">
          <w:rPr>
            <w:rFonts w:ascii="Times New Roman" w:hAnsi="Times New Roman" w:cs="Times New Roman"/>
          </w:rPr>
          <w:t xml:space="preserve"> </w:t>
        </w:r>
        <w:proofErr w:type="spellStart"/>
        <w:r w:rsidR="003E7E83">
          <w:rPr>
            <w:rFonts w:ascii="Times New Roman" w:hAnsi="Times New Roman" w:cs="Times New Roman"/>
          </w:rPr>
          <w:t>2008c</w:t>
        </w:r>
      </w:ins>
      <w:proofErr w:type="spellEnd"/>
    </w:p>
    <w:p w:rsidR="003E7E83" w:rsidRPr="003E7E83" w:rsidRDefault="003E7E83" w:rsidP="003E7E83">
      <w:pPr>
        <w:pStyle w:val="NoteLevel11"/>
        <w:spacing w:line="360" w:lineRule="auto"/>
        <w:rPr>
          <w:ins w:id="1680" w:author="Jens Daehner" w:date="2017-01-20T14:11:00Z"/>
          <w:rFonts w:ascii="Times New Roman" w:hAnsi="Times New Roman" w:cs="Times New Roman"/>
          <w:b/>
          <w:bCs/>
        </w:rPr>
      </w:pPr>
      <w:ins w:id="1681" w:author="Jens Daehner" w:date="2017-01-20T14:11:00Z">
        <w:r>
          <w:rPr>
            <w:rFonts w:ascii="Times New Roman" w:hAnsi="Times New Roman" w:cs="Times New Roman"/>
          </w:rPr>
          <w:t xml:space="preserve">Stewart, A. 2008c. </w:t>
        </w:r>
        <w:r w:rsidR="004978F6" w:rsidRPr="004978F6">
          <w:rPr>
            <w:rFonts w:ascii="Times New Roman" w:hAnsi="Times New Roman" w:cs="Times New Roman"/>
            <w:bCs/>
            <w:i/>
            <w:rPrChange w:id="1682" w:author="Jens Daehner" w:date="2017-01-20T14:12:00Z">
              <w:rPr>
                <w:rFonts w:ascii="Times New Roman" w:hAnsi="Times New Roman" w:cs="Times New Roman"/>
                <w:b/>
                <w:bCs/>
              </w:rPr>
            </w:rPrChange>
          </w:rPr>
          <w:t>Classical Greece and the Birth of Western Art</w:t>
        </w:r>
        <w:r>
          <w:rPr>
            <w:rFonts w:ascii="Times New Roman" w:hAnsi="Times New Roman" w:cs="Times New Roman"/>
            <w:bCs/>
          </w:rPr>
          <w:t>. Cambridge: Cambridge University Press</w:t>
        </w:r>
      </w:ins>
      <w:ins w:id="1683" w:author="Jens Daehner" w:date="2017-01-20T14:12:00Z">
        <w:r>
          <w:rPr>
            <w:rFonts w:ascii="Times New Roman" w:hAnsi="Times New Roman" w:cs="Times New Roman"/>
            <w:bCs/>
          </w:rPr>
          <w:t>.</w:t>
        </w:r>
      </w:ins>
    </w:p>
    <w:p w:rsidR="00050579" w:rsidRPr="003E7E83" w:rsidRDefault="00050579" w:rsidP="003E7E83">
      <w:pPr>
        <w:pStyle w:val="NoteLevel11"/>
        <w:spacing w:line="360" w:lineRule="auto"/>
        <w:rPr>
          <w:ins w:id="1684" w:author="Jens Daehner" w:date="2017-01-20T14:10:00Z"/>
          <w:rFonts w:ascii="Times New Roman" w:hAnsi="Times New Roman" w:cs="Times New Roman"/>
        </w:rPr>
      </w:pPr>
    </w:p>
    <w:p w:rsidR="0061575D" w:rsidRDefault="0061575D" w:rsidP="0061575D">
      <w:pPr>
        <w:pStyle w:val="NoteLevel11"/>
        <w:spacing w:line="360" w:lineRule="auto"/>
        <w:rPr>
          <w:ins w:id="1685" w:author="Robin" w:date="2016-12-21T11:15:00Z"/>
          <w:rFonts w:ascii="Times New Roman" w:hAnsi="Times New Roman" w:cs="Times New Roman"/>
        </w:rPr>
      </w:pPr>
      <w:proofErr w:type="spellStart"/>
      <w:ins w:id="1686" w:author="Robin" w:date="2016-12-21T11:15:00Z">
        <w:r>
          <w:rPr>
            <w:rFonts w:ascii="Times New Roman" w:hAnsi="Times New Roman" w:cs="Times New Roman"/>
          </w:rPr>
          <w:t>Strocka</w:t>
        </w:r>
        <w:proofErr w:type="spellEnd"/>
        <w:r w:rsidRPr="00C40FDE">
          <w:rPr>
            <w:rFonts w:ascii="Times New Roman" w:hAnsi="Times New Roman" w:cs="Times New Roman"/>
          </w:rPr>
          <w:t xml:space="preserve"> 2002</w:t>
        </w:r>
      </w:ins>
    </w:p>
    <w:p w:rsidR="0061575D" w:rsidRDefault="0061575D" w:rsidP="0061575D">
      <w:pPr>
        <w:pStyle w:val="NoteLevel11"/>
        <w:spacing w:line="360" w:lineRule="auto"/>
        <w:rPr>
          <w:ins w:id="1687" w:author="Robin" w:date="2016-12-21T11:15:00Z"/>
          <w:rFonts w:ascii="Times New Roman" w:hAnsi="Times New Roman" w:cs="Times New Roman"/>
        </w:rPr>
      </w:pPr>
      <w:proofErr w:type="spellStart"/>
      <w:ins w:id="1688" w:author="Robin" w:date="2016-12-21T11:15:00Z">
        <w:r w:rsidRPr="00C40FDE">
          <w:rPr>
            <w:rFonts w:ascii="Times New Roman" w:hAnsi="Times New Roman" w:cs="Times New Roman"/>
          </w:rPr>
          <w:t>Strocka</w:t>
        </w:r>
        <w:proofErr w:type="spellEnd"/>
        <w:r w:rsidRPr="00C40FDE">
          <w:rPr>
            <w:rFonts w:ascii="Times New Roman" w:hAnsi="Times New Roman" w:cs="Times New Roman"/>
          </w:rPr>
          <w:t>, V.</w:t>
        </w:r>
        <w:r>
          <w:rPr>
            <w:rFonts w:ascii="Times New Roman" w:hAnsi="Times New Roman" w:cs="Times New Roman"/>
          </w:rPr>
          <w:t xml:space="preserve"> </w:t>
        </w:r>
        <w:r w:rsidRPr="00C40FDE">
          <w:rPr>
            <w:rFonts w:ascii="Times New Roman" w:hAnsi="Times New Roman" w:cs="Times New Roman"/>
          </w:rPr>
          <w:t xml:space="preserve">M. 2002. “Der </w:t>
        </w:r>
        <w:proofErr w:type="spellStart"/>
        <w:r w:rsidRPr="00C40FDE">
          <w:rPr>
            <w:rFonts w:ascii="Times New Roman" w:hAnsi="Times New Roman" w:cs="Times New Roman"/>
          </w:rPr>
          <w:t>Apollon</w:t>
        </w:r>
        <w:proofErr w:type="spellEnd"/>
        <w:r w:rsidRPr="00C40FDE">
          <w:rPr>
            <w:rFonts w:ascii="Times New Roman" w:hAnsi="Times New Roman" w:cs="Times New Roman"/>
          </w:rPr>
          <w:t xml:space="preserve"> des </w:t>
        </w:r>
        <w:proofErr w:type="spellStart"/>
        <w:r w:rsidRPr="00C40FDE">
          <w:rPr>
            <w:rFonts w:ascii="Times New Roman" w:hAnsi="Times New Roman" w:cs="Times New Roman"/>
          </w:rPr>
          <w:t>Kanachos</w:t>
        </w:r>
        <w:proofErr w:type="spellEnd"/>
        <w:r w:rsidRPr="00C40FDE">
          <w:rPr>
            <w:rFonts w:ascii="Times New Roman" w:hAnsi="Times New Roman" w:cs="Times New Roman"/>
          </w:rPr>
          <w:t xml:space="preserve"> in </w:t>
        </w:r>
        <w:proofErr w:type="spellStart"/>
        <w:r w:rsidRPr="00C40FDE">
          <w:rPr>
            <w:rFonts w:ascii="Times New Roman" w:hAnsi="Times New Roman" w:cs="Times New Roman"/>
          </w:rPr>
          <w:t>Didyma</w:t>
        </w:r>
        <w:proofErr w:type="spellEnd"/>
        <w:r w:rsidRPr="00C40FDE">
          <w:rPr>
            <w:rFonts w:ascii="Times New Roman" w:hAnsi="Times New Roman" w:cs="Times New Roman"/>
          </w:rPr>
          <w:t xml:space="preserve"> und </w:t>
        </w:r>
        <w:proofErr w:type="spellStart"/>
        <w:r w:rsidRPr="00C40FDE">
          <w:rPr>
            <w:rFonts w:ascii="Times New Roman" w:hAnsi="Times New Roman" w:cs="Times New Roman"/>
          </w:rPr>
          <w:t>der</w:t>
        </w:r>
        <w:proofErr w:type="spellEnd"/>
        <w:r w:rsidRPr="00C40FDE">
          <w:rPr>
            <w:rFonts w:ascii="Times New Roman" w:hAnsi="Times New Roman" w:cs="Times New Roman"/>
          </w:rPr>
          <w:t xml:space="preserve"> </w:t>
        </w:r>
        <w:proofErr w:type="spellStart"/>
        <w:r w:rsidRPr="00C40FDE">
          <w:rPr>
            <w:rFonts w:ascii="Times New Roman" w:hAnsi="Times New Roman" w:cs="Times New Roman"/>
          </w:rPr>
          <w:t>Beginn</w:t>
        </w:r>
        <w:proofErr w:type="spellEnd"/>
        <w:r w:rsidRPr="00C40FDE">
          <w:rPr>
            <w:rFonts w:ascii="Times New Roman" w:hAnsi="Times New Roman" w:cs="Times New Roman"/>
          </w:rPr>
          <w:t xml:space="preserve"> des </w:t>
        </w:r>
        <w:proofErr w:type="spellStart"/>
        <w:r w:rsidRPr="00C40FDE">
          <w:rPr>
            <w:rFonts w:ascii="Times New Roman" w:hAnsi="Times New Roman" w:cs="Times New Roman"/>
          </w:rPr>
          <w:t>strengen</w:t>
        </w:r>
        <w:proofErr w:type="spellEnd"/>
        <w:r w:rsidRPr="00C40FDE">
          <w:rPr>
            <w:rFonts w:ascii="Times New Roman" w:hAnsi="Times New Roman" w:cs="Times New Roman"/>
          </w:rPr>
          <w:t xml:space="preserve"> </w:t>
        </w:r>
        <w:proofErr w:type="spellStart"/>
        <w:r w:rsidRPr="00C40FDE">
          <w:rPr>
            <w:rFonts w:ascii="Times New Roman" w:hAnsi="Times New Roman" w:cs="Times New Roman"/>
          </w:rPr>
          <w:t>Stils</w:t>
        </w:r>
        <w:proofErr w:type="spellEnd"/>
        <w:r w:rsidRPr="00C40FDE">
          <w:rPr>
            <w:rFonts w:ascii="Times New Roman" w:hAnsi="Times New Roman" w:cs="Times New Roman"/>
          </w:rPr>
          <w:t xml:space="preserve">.” </w:t>
        </w:r>
        <w:proofErr w:type="spellStart"/>
        <w:r w:rsidRPr="00C40FDE">
          <w:rPr>
            <w:rFonts w:ascii="Times New Roman" w:hAnsi="Times New Roman" w:cs="Times New Roman"/>
            <w:i/>
          </w:rPr>
          <w:t>JdI</w:t>
        </w:r>
        <w:proofErr w:type="spellEnd"/>
        <w:r w:rsidRPr="00C40FDE">
          <w:rPr>
            <w:rFonts w:ascii="Times New Roman" w:hAnsi="Times New Roman" w:cs="Times New Roman"/>
          </w:rPr>
          <w:t xml:space="preserve"> 117:</w:t>
        </w:r>
        <w:r>
          <w:rPr>
            <w:rFonts w:ascii="Times New Roman" w:hAnsi="Times New Roman" w:cs="Times New Roman"/>
          </w:rPr>
          <w:t xml:space="preserve"> </w:t>
        </w:r>
        <w:r w:rsidRPr="00C40FDE">
          <w:rPr>
            <w:rFonts w:ascii="Times New Roman" w:hAnsi="Times New Roman" w:cs="Times New Roman"/>
          </w:rPr>
          <w:t>81–125</w:t>
        </w:r>
        <w:r>
          <w:rPr>
            <w:rFonts w:ascii="Times New Roman" w:hAnsi="Times New Roman" w:cs="Times New Roman"/>
          </w:rPr>
          <w:t>.</w:t>
        </w:r>
      </w:ins>
    </w:p>
    <w:p w:rsidR="0061575D" w:rsidRPr="00C40FDE" w:rsidRDefault="0061575D" w:rsidP="0061575D">
      <w:pPr>
        <w:pStyle w:val="NoteLevel11"/>
        <w:spacing w:line="360" w:lineRule="auto"/>
        <w:rPr>
          <w:ins w:id="1689" w:author="Robin" w:date="2016-12-21T11:15:00Z"/>
          <w:rFonts w:ascii="Times New Roman" w:hAnsi="Times New Roman" w:cs="Times New Roman"/>
        </w:rPr>
      </w:pPr>
    </w:p>
    <w:p w:rsidR="0061575D" w:rsidRDefault="0061575D" w:rsidP="0061575D">
      <w:pPr>
        <w:pStyle w:val="NoteLevel11"/>
        <w:spacing w:line="360" w:lineRule="auto"/>
        <w:rPr>
          <w:ins w:id="1690" w:author="Robin" w:date="2016-12-21T11:15:00Z"/>
          <w:rFonts w:ascii="Times New Roman" w:hAnsi="Times New Roman" w:cs="Times New Roman"/>
        </w:rPr>
      </w:pPr>
      <w:ins w:id="1691" w:author="Robin" w:date="2016-12-21T11:15:00Z">
        <w:r>
          <w:rPr>
            <w:rFonts w:ascii="Times New Roman" w:hAnsi="Times New Roman" w:cs="Times New Roman"/>
          </w:rPr>
          <w:t>Taylor</w:t>
        </w:r>
        <w:r w:rsidRPr="00C40FDE">
          <w:rPr>
            <w:rFonts w:ascii="Times New Roman" w:hAnsi="Times New Roman" w:cs="Times New Roman"/>
          </w:rPr>
          <w:t xml:space="preserve"> 1991</w:t>
        </w:r>
      </w:ins>
    </w:p>
    <w:p w:rsidR="0061575D" w:rsidRDefault="0061575D" w:rsidP="0061575D">
      <w:pPr>
        <w:pStyle w:val="NoteLevel11"/>
        <w:spacing w:line="360" w:lineRule="auto"/>
        <w:rPr>
          <w:ins w:id="1692" w:author="Robin" w:date="2016-12-21T11:15:00Z"/>
          <w:rFonts w:ascii="Times New Roman" w:hAnsi="Times New Roman" w:cs="Times New Roman"/>
        </w:rPr>
      </w:pPr>
      <w:ins w:id="1693" w:author="Robin" w:date="2016-12-21T11:15:00Z">
        <w:r w:rsidRPr="00C40FDE">
          <w:rPr>
            <w:rFonts w:ascii="Times New Roman" w:hAnsi="Times New Roman" w:cs="Times New Roman"/>
          </w:rPr>
          <w:t xml:space="preserve">Taylor, M. W. 1991. </w:t>
        </w:r>
        <w:r w:rsidRPr="00C24C83">
          <w:rPr>
            <w:rFonts w:ascii="Times New Roman" w:hAnsi="Times New Roman" w:cs="Times New Roman"/>
            <w:i/>
          </w:rPr>
          <w:t>The Tyrant Slayers: The Heroic Image in Fifth Century B.C. Athenian Art and Politics</w:t>
        </w:r>
        <w:r w:rsidRPr="00C40FDE">
          <w:rPr>
            <w:rFonts w:ascii="Times New Roman" w:hAnsi="Times New Roman" w:cs="Times New Roman"/>
          </w:rPr>
          <w:t>. Salem: Ayer</w:t>
        </w:r>
        <w:r>
          <w:rPr>
            <w:rFonts w:ascii="Times New Roman" w:hAnsi="Times New Roman" w:cs="Times New Roman"/>
          </w:rPr>
          <w:t>.</w:t>
        </w:r>
      </w:ins>
    </w:p>
    <w:p w:rsidR="0061575D" w:rsidRPr="00C40FDE" w:rsidRDefault="0061575D" w:rsidP="0061575D">
      <w:pPr>
        <w:pStyle w:val="NoteLevel11"/>
        <w:spacing w:line="360" w:lineRule="auto"/>
        <w:rPr>
          <w:ins w:id="1694" w:author="Robin" w:date="2016-12-21T11:15:00Z"/>
          <w:rFonts w:ascii="Times New Roman" w:hAnsi="Times New Roman" w:cs="Times New Roman"/>
        </w:rPr>
      </w:pPr>
    </w:p>
    <w:p w:rsidR="0061575D" w:rsidRDefault="0061575D" w:rsidP="0061575D">
      <w:pPr>
        <w:pStyle w:val="NoteLevel11"/>
        <w:spacing w:line="360" w:lineRule="auto"/>
        <w:rPr>
          <w:ins w:id="1695" w:author="Robin" w:date="2016-12-21T11:15:00Z"/>
          <w:rFonts w:ascii="Times New Roman" w:hAnsi="Times New Roman" w:cs="Times New Roman"/>
        </w:rPr>
      </w:pPr>
      <w:ins w:id="1696" w:author="Robin" w:date="2016-12-21T11:15:00Z">
        <w:r>
          <w:rPr>
            <w:rFonts w:ascii="Times New Roman" w:hAnsi="Times New Roman" w:cs="Times New Roman"/>
          </w:rPr>
          <w:t xml:space="preserve">Vlad </w:t>
        </w:r>
        <w:proofErr w:type="spellStart"/>
        <w:r>
          <w:rPr>
            <w:rFonts w:ascii="Times New Roman" w:hAnsi="Times New Roman" w:cs="Times New Roman"/>
          </w:rPr>
          <w:t>Borrelli</w:t>
        </w:r>
        <w:proofErr w:type="spellEnd"/>
        <w:r w:rsidRPr="00C40FDE">
          <w:rPr>
            <w:rFonts w:ascii="Times New Roman" w:hAnsi="Times New Roman" w:cs="Times New Roman"/>
          </w:rPr>
          <w:t xml:space="preserve"> 1966</w:t>
        </w:r>
      </w:ins>
    </w:p>
    <w:p w:rsidR="0061575D" w:rsidRDefault="0061575D" w:rsidP="0061575D">
      <w:pPr>
        <w:pStyle w:val="NoteLevel11"/>
        <w:spacing w:line="360" w:lineRule="auto"/>
        <w:rPr>
          <w:ins w:id="1697" w:author="Robin" w:date="2016-12-21T11:15:00Z"/>
          <w:rFonts w:ascii="Times New Roman" w:hAnsi="Times New Roman" w:cs="Times New Roman"/>
        </w:rPr>
      </w:pPr>
      <w:proofErr w:type="spellStart"/>
      <w:ins w:id="1698" w:author="Robin" w:date="2016-12-21T11:15:00Z">
        <w:r w:rsidRPr="00C40FDE">
          <w:rPr>
            <w:rFonts w:ascii="Times New Roman" w:hAnsi="Times New Roman" w:cs="Times New Roman"/>
          </w:rPr>
          <w:t>Vlad</w:t>
        </w:r>
        <w:proofErr w:type="spellEnd"/>
        <w:r w:rsidRPr="00C40FDE">
          <w:rPr>
            <w:rFonts w:ascii="Times New Roman" w:hAnsi="Times New Roman" w:cs="Times New Roman"/>
          </w:rPr>
          <w:t xml:space="preserve"> </w:t>
        </w:r>
        <w:proofErr w:type="spellStart"/>
        <w:r w:rsidRPr="00C40FDE">
          <w:rPr>
            <w:rFonts w:ascii="Times New Roman" w:hAnsi="Times New Roman" w:cs="Times New Roman"/>
          </w:rPr>
          <w:t>Borrelli</w:t>
        </w:r>
        <w:proofErr w:type="spellEnd"/>
        <w:r w:rsidRPr="00C40FDE">
          <w:rPr>
            <w:rFonts w:ascii="Times New Roman" w:hAnsi="Times New Roman" w:cs="Times New Roman"/>
          </w:rPr>
          <w:t xml:space="preserve">, L. 1966. </w:t>
        </w:r>
        <w:proofErr w:type="spellStart"/>
        <w:r w:rsidRPr="00C40FDE">
          <w:rPr>
            <w:rFonts w:ascii="Times New Roman" w:hAnsi="Times New Roman" w:cs="Times New Roman"/>
          </w:rPr>
          <w:t>s.v</w:t>
        </w:r>
        <w:proofErr w:type="spellEnd"/>
        <w:r w:rsidRPr="00C40FDE">
          <w:rPr>
            <w:rFonts w:ascii="Times New Roman" w:hAnsi="Times New Roman" w:cs="Times New Roman"/>
          </w:rPr>
          <w:t>. “</w:t>
        </w:r>
        <w:proofErr w:type="spellStart"/>
        <w:r w:rsidRPr="00C40FDE">
          <w:rPr>
            <w:rFonts w:ascii="Times New Roman" w:hAnsi="Times New Roman" w:cs="Times New Roman"/>
          </w:rPr>
          <w:t>Severo</w:t>
        </w:r>
        <w:proofErr w:type="spellEnd"/>
        <w:r w:rsidRPr="00C40FDE">
          <w:rPr>
            <w:rFonts w:ascii="Times New Roman" w:hAnsi="Times New Roman" w:cs="Times New Roman"/>
          </w:rPr>
          <w:t xml:space="preserve">, Stile.” </w:t>
        </w:r>
        <w:proofErr w:type="spellStart"/>
        <w:r w:rsidRPr="00C40FDE">
          <w:rPr>
            <w:rFonts w:ascii="Times New Roman" w:hAnsi="Times New Roman" w:cs="Times New Roman"/>
            <w:i/>
          </w:rPr>
          <w:t>E</w:t>
        </w:r>
        <w:r>
          <w:rPr>
            <w:rFonts w:ascii="Times New Roman" w:hAnsi="Times New Roman" w:cs="Times New Roman"/>
            <w:i/>
          </w:rPr>
          <w:t>nciclopedia</w:t>
        </w:r>
        <w:proofErr w:type="spellEnd"/>
        <w:r>
          <w:rPr>
            <w:rFonts w:ascii="Times New Roman" w:hAnsi="Times New Roman" w:cs="Times New Roman"/>
            <w:i/>
          </w:rPr>
          <w:t xml:space="preserve"> </w:t>
        </w:r>
        <w:proofErr w:type="spellStart"/>
        <w:r>
          <w:rPr>
            <w:rFonts w:ascii="Times New Roman" w:hAnsi="Times New Roman" w:cs="Times New Roman"/>
            <w:i/>
          </w:rPr>
          <w:t>dell’arte</w:t>
        </w:r>
        <w:proofErr w:type="spellEnd"/>
        <w:r>
          <w:rPr>
            <w:rFonts w:ascii="Times New Roman" w:hAnsi="Times New Roman" w:cs="Times New Roman"/>
            <w:i/>
          </w:rPr>
          <w:t xml:space="preserve"> </w:t>
        </w:r>
        <w:proofErr w:type="spellStart"/>
        <w:r>
          <w:rPr>
            <w:rFonts w:ascii="Times New Roman" w:hAnsi="Times New Roman" w:cs="Times New Roman"/>
            <w:i/>
          </w:rPr>
          <w:t>antica</w:t>
        </w:r>
        <w:proofErr w:type="spellEnd"/>
        <w:r>
          <w:rPr>
            <w:rFonts w:ascii="Times New Roman" w:hAnsi="Times New Roman" w:cs="Times New Roman"/>
          </w:rPr>
          <w:t xml:space="preserve"> </w:t>
        </w:r>
        <w:r w:rsidRPr="00C40FDE">
          <w:rPr>
            <w:rFonts w:ascii="Times New Roman" w:hAnsi="Times New Roman" w:cs="Times New Roman"/>
          </w:rPr>
          <w:t>7</w:t>
        </w:r>
        <w:r>
          <w:rPr>
            <w:rFonts w:ascii="Times New Roman" w:hAnsi="Times New Roman" w:cs="Times New Roman"/>
          </w:rPr>
          <w:t>:</w:t>
        </w:r>
        <w:r w:rsidRPr="00C40FDE">
          <w:rPr>
            <w:rFonts w:ascii="Times New Roman" w:hAnsi="Times New Roman" w:cs="Times New Roman"/>
          </w:rPr>
          <w:t xml:space="preserve"> 228–29</w:t>
        </w:r>
        <w:r>
          <w:rPr>
            <w:rFonts w:ascii="Times New Roman" w:hAnsi="Times New Roman" w:cs="Times New Roman"/>
          </w:rPr>
          <w:t xml:space="preserve">. Rome: </w:t>
        </w:r>
        <w:proofErr w:type="spellStart"/>
        <w:r>
          <w:rPr>
            <w:rFonts w:ascii="Times New Roman" w:hAnsi="Times New Roman" w:cs="Times New Roman"/>
          </w:rPr>
          <w:t>Istituto</w:t>
        </w:r>
        <w:proofErr w:type="spellEnd"/>
        <w:r>
          <w:rPr>
            <w:rFonts w:ascii="Times New Roman" w:hAnsi="Times New Roman" w:cs="Times New Roman"/>
          </w:rPr>
          <w:t xml:space="preserve"> </w:t>
        </w:r>
        <w:proofErr w:type="spellStart"/>
        <w:r>
          <w:rPr>
            <w:rFonts w:ascii="Times New Roman" w:hAnsi="Times New Roman" w:cs="Times New Roman"/>
          </w:rPr>
          <w:t>della</w:t>
        </w:r>
        <w:proofErr w:type="spellEnd"/>
        <w:r>
          <w:rPr>
            <w:rFonts w:ascii="Times New Roman" w:hAnsi="Times New Roman" w:cs="Times New Roman"/>
          </w:rPr>
          <w:t xml:space="preserve"> </w:t>
        </w:r>
        <w:proofErr w:type="spellStart"/>
        <w:r>
          <w:rPr>
            <w:rFonts w:ascii="Times New Roman" w:hAnsi="Times New Roman" w:cs="Times New Roman"/>
          </w:rPr>
          <w:t>Inciclopedia</w:t>
        </w:r>
        <w:proofErr w:type="spellEnd"/>
        <w:r>
          <w:rPr>
            <w:rFonts w:ascii="Times New Roman" w:hAnsi="Times New Roman" w:cs="Times New Roman"/>
          </w:rPr>
          <w:t xml:space="preserve"> </w:t>
        </w:r>
        <w:proofErr w:type="spellStart"/>
        <w:r>
          <w:rPr>
            <w:rFonts w:ascii="Times New Roman" w:hAnsi="Times New Roman" w:cs="Times New Roman"/>
          </w:rPr>
          <w:t>italiana</w:t>
        </w:r>
        <w:proofErr w:type="spellEnd"/>
        <w:r>
          <w:rPr>
            <w:rFonts w:ascii="Times New Roman" w:hAnsi="Times New Roman" w:cs="Times New Roman"/>
          </w:rPr>
          <w:t>.</w:t>
        </w:r>
      </w:ins>
    </w:p>
    <w:p w:rsidR="0061575D" w:rsidRPr="00C40FDE" w:rsidRDefault="0061575D" w:rsidP="0061575D">
      <w:pPr>
        <w:pStyle w:val="NoteLevel11"/>
        <w:spacing w:line="360" w:lineRule="auto"/>
        <w:rPr>
          <w:ins w:id="1699" w:author="Robin" w:date="2016-12-21T11:15:00Z"/>
          <w:rFonts w:ascii="Times New Roman" w:hAnsi="Times New Roman" w:cs="Times New Roman"/>
        </w:rPr>
      </w:pPr>
    </w:p>
    <w:p w:rsidR="0061575D" w:rsidRDefault="0061575D" w:rsidP="0061575D">
      <w:pPr>
        <w:pStyle w:val="NoteLevel11"/>
        <w:spacing w:line="360" w:lineRule="auto"/>
        <w:rPr>
          <w:ins w:id="1700" w:author="Robin" w:date="2016-12-21T11:15:00Z"/>
          <w:rFonts w:ascii="Times New Roman" w:hAnsi="Times New Roman" w:cs="Times New Roman"/>
        </w:rPr>
      </w:pPr>
      <w:ins w:id="1701" w:author="Robin" w:date="2016-12-21T11:15:00Z">
        <w:r>
          <w:rPr>
            <w:rFonts w:ascii="Times New Roman" w:hAnsi="Times New Roman" w:cs="Times New Roman"/>
          </w:rPr>
          <w:t>Winckelmann</w:t>
        </w:r>
        <w:r w:rsidRPr="00C40FDE">
          <w:rPr>
            <w:rFonts w:ascii="Times New Roman" w:hAnsi="Times New Roman" w:cs="Times New Roman"/>
          </w:rPr>
          <w:t xml:space="preserve"> 1764</w:t>
        </w:r>
      </w:ins>
    </w:p>
    <w:p w:rsidR="0061575D" w:rsidRDefault="0061575D" w:rsidP="0061575D">
      <w:pPr>
        <w:pStyle w:val="NoteLevel11"/>
        <w:spacing w:line="360" w:lineRule="auto"/>
        <w:rPr>
          <w:ins w:id="1702" w:author="Robin" w:date="2016-12-21T11:15:00Z"/>
          <w:rFonts w:ascii="Times New Roman" w:hAnsi="Times New Roman" w:cs="Times New Roman"/>
        </w:rPr>
      </w:pPr>
      <w:ins w:id="1703" w:author="Robin" w:date="2016-12-21T11:15:00Z">
        <w:r w:rsidRPr="00C40FDE">
          <w:rPr>
            <w:rFonts w:ascii="Times New Roman" w:hAnsi="Times New Roman" w:cs="Times New Roman"/>
          </w:rPr>
          <w:t>Winckelmann, J.</w:t>
        </w:r>
        <w:r>
          <w:rPr>
            <w:rFonts w:ascii="Times New Roman" w:hAnsi="Times New Roman" w:cs="Times New Roman"/>
          </w:rPr>
          <w:t xml:space="preserve"> </w:t>
        </w:r>
        <w:r w:rsidRPr="00C40FDE">
          <w:rPr>
            <w:rFonts w:ascii="Times New Roman" w:hAnsi="Times New Roman" w:cs="Times New Roman"/>
          </w:rPr>
          <w:t xml:space="preserve">J. 1764. </w:t>
        </w:r>
        <w:r w:rsidRPr="00C40FDE">
          <w:rPr>
            <w:rFonts w:ascii="Times New Roman" w:hAnsi="Times New Roman" w:cs="Times New Roman"/>
            <w:i/>
          </w:rPr>
          <w:t xml:space="preserve">Geschichte der </w:t>
        </w:r>
        <w:proofErr w:type="spellStart"/>
        <w:r w:rsidRPr="00C40FDE">
          <w:rPr>
            <w:rFonts w:ascii="Times New Roman" w:hAnsi="Times New Roman" w:cs="Times New Roman"/>
            <w:i/>
          </w:rPr>
          <w:t>Kunst</w:t>
        </w:r>
        <w:proofErr w:type="spellEnd"/>
        <w:r w:rsidRPr="00C40FDE">
          <w:rPr>
            <w:rFonts w:ascii="Times New Roman" w:hAnsi="Times New Roman" w:cs="Times New Roman"/>
            <w:i/>
          </w:rPr>
          <w:t xml:space="preserve"> des </w:t>
        </w:r>
        <w:proofErr w:type="spellStart"/>
        <w:r w:rsidRPr="00C40FDE">
          <w:rPr>
            <w:rFonts w:ascii="Times New Roman" w:hAnsi="Times New Roman" w:cs="Times New Roman"/>
            <w:i/>
          </w:rPr>
          <w:t>Alterthums</w:t>
        </w:r>
        <w:proofErr w:type="spellEnd"/>
        <w:r w:rsidRPr="00C40FDE">
          <w:rPr>
            <w:rFonts w:ascii="Times New Roman" w:hAnsi="Times New Roman" w:cs="Times New Roman"/>
          </w:rPr>
          <w:t>. Dresden: Walther</w:t>
        </w:r>
        <w:r>
          <w:rPr>
            <w:rFonts w:ascii="Times New Roman" w:hAnsi="Times New Roman" w:cs="Times New Roman"/>
          </w:rPr>
          <w:t>.</w:t>
        </w:r>
      </w:ins>
    </w:p>
    <w:p w:rsidR="00A765B3" w:rsidRDefault="00A765B3">
      <w:pPr>
        <w:pStyle w:val="NoteLevel11"/>
        <w:numPr>
          <w:ilvl w:val="0"/>
          <w:numId w:val="0"/>
        </w:numPr>
        <w:spacing w:line="360" w:lineRule="auto"/>
        <w:rPr>
          <w:ins w:id="1704" w:author="Jens Daehner" w:date="2017-01-20T13:58:00Z"/>
          <w:rFonts w:ascii="Times New Roman" w:hAnsi="Times New Roman" w:cs="Times New Roman"/>
        </w:rPr>
        <w:pPrChange w:id="1705" w:author="Jens Daehner" w:date="2017-01-20T13:58:00Z">
          <w:pPr>
            <w:pStyle w:val="NoteLevel11"/>
            <w:spacing w:line="360" w:lineRule="auto"/>
          </w:pPr>
        </w:pPrChange>
      </w:pPr>
    </w:p>
    <w:p w:rsidR="00A765B3" w:rsidRDefault="007C2168">
      <w:pPr>
        <w:pStyle w:val="NoteLevel11"/>
        <w:numPr>
          <w:ilvl w:val="0"/>
          <w:numId w:val="0"/>
        </w:numPr>
        <w:spacing w:line="360" w:lineRule="auto"/>
        <w:rPr>
          <w:ins w:id="1706" w:author="Jens Daehner" w:date="2017-01-20T13:58:00Z"/>
          <w:rFonts w:ascii="Times New Roman" w:hAnsi="Times New Roman" w:cs="Times New Roman"/>
        </w:rPr>
        <w:pPrChange w:id="1707" w:author="Jens Daehner" w:date="2017-01-20T13:58:00Z">
          <w:pPr>
            <w:pStyle w:val="NoteLevel11"/>
            <w:spacing w:line="360" w:lineRule="auto"/>
          </w:pPr>
        </w:pPrChange>
      </w:pPr>
      <w:ins w:id="1708" w:author="Jens Daehner" w:date="2017-01-20T13:58:00Z">
        <w:r>
          <w:rPr>
            <w:rFonts w:ascii="Times New Roman" w:hAnsi="Times New Roman" w:cs="Times New Roman"/>
          </w:rPr>
          <w:t>Winckelmann 2006</w:t>
        </w:r>
      </w:ins>
    </w:p>
    <w:p w:rsidR="00A765B3" w:rsidRDefault="007C2168">
      <w:pPr>
        <w:pStyle w:val="NoteLevel11"/>
        <w:numPr>
          <w:ilvl w:val="0"/>
          <w:numId w:val="0"/>
        </w:numPr>
        <w:spacing w:line="360" w:lineRule="auto"/>
        <w:rPr>
          <w:ins w:id="1709" w:author="Jens Daehner" w:date="2017-01-20T13:58:00Z"/>
          <w:rFonts w:ascii="Times New Roman" w:hAnsi="Times New Roman" w:cs="Times New Roman"/>
        </w:rPr>
        <w:pPrChange w:id="1710" w:author="Jens Daehner" w:date="2017-01-20T13:58:00Z">
          <w:pPr>
            <w:pStyle w:val="NoteLevel11"/>
            <w:spacing w:line="360" w:lineRule="auto"/>
          </w:pPr>
        </w:pPrChange>
      </w:pPr>
      <w:ins w:id="1711" w:author="Jens Daehner" w:date="2017-01-20T13:58:00Z">
        <w:r>
          <w:rPr>
            <w:rFonts w:ascii="Times New Roman" w:hAnsi="Times New Roman" w:cs="Times New Roman"/>
          </w:rPr>
          <w:t xml:space="preserve">Winckelmann, J. J. 2006. </w:t>
        </w:r>
        <w:r w:rsidR="004978F6" w:rsidRPr="004978F6">
          <w:rPr>
            <w:rFonts w:ascii="Times New Roman" w:hAnsi="Times New Roman" w:cs="Times New Roman"/>
            <w:i/>
            <w:rPrChange w:id="1712" w:author="Jens Daehner" w:date="2017-01-20T14:00:00Z">
              <w:rPr>
                <w:rFonts w:ascii="Times New Roman" w:hAnsi="Times New Roman" w:cs="Times New Roman"/>
              </w:rPr>
            </w:rPrChange>
          </w:rPr>
          <w:t>History of the Art of Antiquity</w:t>
        </w:r>
        <w:r>
          <w:rPr>
            <w:rFonts w:ascii="Times New Roman" w:hAnsi="Times New Roman" w:cs="Times New Roman"/>
          </w:rPr>
          <w:t xml:space="preserve">. Introduction by Alex Potts, trans. </w:t>
        </w:r>
      </w:ins>
      <w:ins w:id="1713" w:author="Jens Daehner" w:date="2017-01-20T13:59:00Z">
        <w:r>
          <w:rPr>
            <w:rFonts w:ascii="Times New Roman" w:hAnsi="Times New Roman" w:cs="Times New Roman"/>
          </w:rPr>
          <w:t xml:space="preserve">Harry Francis </w:t>
        </w:r>
        <w:proofErr w:type="spellStart"/>
        <w:r>
          <w:rPr>
            <w:rFonts w:ascii="Times New Roman" w:hAnsi="Times New Roman" w:cs="Times New Roman"/>
          </w:rPr>
          <w:t>Mallgrave</w:t>
        </w:r>
      </w:ins>
      <w:proofErr w:type="spellEnd"/>
      <w:ins w:id="1714" w:author="Jens Daehner" w:date="2017-01-20T14:00:00Z">
        <w:r>
          <w:rPr>
            <w:rFonts w:ascii="Times New Roman" w:hAnsi="Times New Roman" w:cs="Times New Roman"/>
          </w:rPr>
          <w:t xml:space="preserve">. </w:t>
        </w:r>
        <w:r w:rsidR="00210E76">
          <w:rPr>
            <w:rFonts w:ascii="Times New Roman" w:hAnsi="Times New Roman" w:cs="Times New Roman"/>
          </w:rPr>
          <w:t>Los Angeles: Getty Research Institute</w:t>
        </w:r>
      </w:ins>
    </w:p>
    <w:p w:rsidR="00A765B3" w:rsidRDefault="00A765B3">
      <w:pPr>
        <w:pStyle w:val="NoteLevel11"/>
        <w:numPr>
          <w:ilvl w:val="0"/>
          <w:numId w:val="0"/>
        </w:numPr>
        <w:spacing w:line="360" w:lineRule="auto"/>
        <w:rPr>
          <w:ins w:id="1715" w:author="Jens Daehner" w:date="2017-01-20T13:58:00Z"/>
          <w:rFonts w:ascii="Times New Roman" w:hAnsi="Times New Roman" w:cs="Times New Roman"/>
        </w:rPr>
        <w:pPrChange w:id="1716" w:author="Jens Daehner" w:date="2017-01-20T13:58:00Z">
          <w:pPr>
            <w:pStyle w:val="NoteLevel11"/>
            <w:spacing w:line="360" w:lineRule="auto"/>
          </w:pPr>
        </w:pPrChange>
      </w:pPr>
    </w:p>
    <w:p w:rsidR="00A765B3" w:rsidRDefault="0061575D">
      <w:pPr>
        <w:pStyle w:val="NoteLevel11"/>
        <w:numPr>
          <w:ilvl w:val="0"/>
          <w:numId w:val="0"/>
        </w:numPr>
        <w:spacing w:line="360" w:lineRule="auto"/>
        <w:rPr>
          <w:ins w:id="1717" w:author="Robin" w:date="2016-12-21T11:15:00Z"/>
          <w:del w:id="1718" w:author="Jens Daehner" w:date="2017-01-20T13:58:00Z"/>
          <w:rFonts w:ascii="Times New Roman" w:hAnsi="Times New Roman" w:cs="Times New Roman"/>
        </w:rPr>
        <w:pPrChange w:id="1719" w:author="Jens Daehner" w:date="2017-01-20T13:58:00Z">
          <w:pPr>
            <w:pStyle w:val="NoteLevel11"/>
            <w:spacing w:line="360" w:lineRule="auto"/>
          </w:pPr>
        </w:pPrChange>
      </w:pPr>
      <w:ins w:id="1720" w:author="Robin" w:date="2016-12-21T11:15:00Z">
        <w:del w:id="1721" w:author="Jens Daehner" w:date="2017-01-20T13:58:00Z">
          <w:r w:rsidRPr="00C40FDE" w:rsidDel="007C2168">
            <w:rPr>
              <w:rFonts w:ascii="Times New Roman" w:hAnsi="Times New Roman" w:cs="Times New Roman"/>
            </w:rPr>
            <w:tab/>
          </w:r>
        </w:del>
      </w:ins>
    </w:p>
    <w:p w:rsidR="00A765B3" w:rsidRDefault="0061575D">
      <w:pPr>
        <w:pStyle w:val="NoteLevel11"/>
        <w:numPr>
          <w:ilvl w:val="0"/>
          <w:numId w:val="0"/>
        </w:numPr>
        <w:spacing w:line="360" w:lineRule="auto"/>
        <w:rPr>
          <w:ins w:id="1722" w:author="Robin" w:date="2016-12-21T11:15:00Z"/>
          <w:rFonts w:ascii="Times New Roman" w:hAnsi="Times New Roman" w:cs="Times New Roman"/>
        </w:rPr>
        <w:pPrChange w:id="1723" w:author="Jens Daehner" w:date="2017-01-20T13:58:00Z">
          <w:pPr>
            <w:pStyle w:val="NoteLevel11"/>
            <w:spacing w:line="360" w:lineRule="auto"/>
          </w:pPr>
        </w:pPrChange>
      </w:pPr>
      <w:proofErr w:type="spellStart"/>
      <w:ins w:id="1724" w:author="Robin" w:date="2016-12-21T11:15:00Z">
        <w:r>
          <w:rPr>
            <w:rFonts w:ascii="Times New Roman" w:hAnsi="Times New Roman" w:cs="Times New Roman"/>
          </w:rPr>
          <w:lastRenderedPageBreak/>
          <w:t>Zweimüller</w:t>
        </w:r>
        <w:proofErr w:type="spellEnd"/>
        <w:r w:rsidRPr="00C40FDE">
          <w:rPr>
            <w:rFonts w:ascii="Times New Roman" w:hAnsi="Times New Roman" w:cs="Times New Roman"/>
          </w:rPr>
          <w:t xml:space="preserve"> 2008</w:t>
        </w:r>
      </w:ins>
    </w:p>
    <w:p w:rsidR="0061575D" w:rsidRPr="00C40FDE" w:rsidRDefault="0061575D" w:rsidP="0061575D">
      <w:pPr>
        <w:pStyle w:val="NoteLevel11"/>
        <w:spacing w:line="360" w:lineRule="auto"/>
        <w:rPr>
          <w:ins w:id="1725" w:author="Robin" w:date="2016-12-21T11:15:00Z"/>
          <w:rFonts w:ascii="Times New Roman" w:hAnsi="Times New Roman" w:cs="Times New Roman"/>
        </w:rPr>
      </w:pPr>
      <w:proofErr w:type="spellStart"/>
      <w:ins w:id="1726" w:author="Robin" w:date="2016-12-21T11:15:00Z">
        <w:r w:rsidRPr="00C40FDE">
          <w:rPr>
            <w:rFonts w:ascii="Times New Roman" w:hAnsi="Times New Roman" w:cs="Times New Roman"/>
          </w:rPr>
          <w:t>Zweimüller</w:t>
        </w:r>
        <w:proofErr w:type="spellEnd"/>
        <w:r w:rsidRPr="00C40FDE">
          <w:rPr>
            <w:rFonts w:ascii="Times New Roman" w:hAnsi="Times New Roman" w:cs="Times New Roman"/>
          </w:rPr>
          <w:t xml:space="preserve">, S. 2008. </w:t>
        </w:r>
        <w:proofErr w:type="spellStart"/>
        <w:r>
          <w:rPr>
            <w:rFonts w:ascii="Times New Roman" w:hAnsi="Times New Roman" w:cs="Times New Roman"/>
            <w:i/>
          </w:rPr>
          <w:t>Lukian</w:t>
        </w:r>
        <w:proofErr w:type="spellEnd"/>
        <w:r>
          <w:rPr>
            <w:rFonts w:ascii="Times New Roman" w:hAnsi="Times New Roman" w:cs="Times New Roman"/>
            <w:i/>
          </w:rPr>
          <w:t xml:space="preserve"> “</w:t>
        </w:r>
        <w:proofErr w:type="spellStart"/>
        <w:r>
          <w:rPr>
            <w:rFonts w:ascii="Times New Roman" w:hAnsi="Times New Roman" w:cs="Times New Roman"/>
            <w:i/>
          </w:rPr>
          <w:t>Rhetorum</w:t>
        </w:r>
        <w:proofErr w:type="spellEnd"/>
        <w:r>
          <w:rPr>
            <w:rFonts w:ascii="Times New Roman" w:hAnsi="Times New Roman" w:cs="Times New Roman"/>
            <w:i/>
          </w:rPr>
          <w:t xml:space="preserve"> </w:t>
        </w:r>
        <w:proofErr w:type="spellStart"/>
        <w:r>
          <w:rPr>
            <w:rFonts w:ascii="Times New Roman" w:hAnsi="Times New Roman" w:cs="Times New Roman"/>
            <w:i/>
          </w:rPr>
          <w:t>praeceptor</w:t>
        </w:r>
        <w:proofErr w:type="spellEnd"/>
        <w:r>
          <w:rPr>
            <w:rFonts w:ascii="Times New Roman" w:hAnsi="Times New Roman" w:cs="Times New Roman"/>
            <w:i/>
          </w:rPr>
          <w:t>”:</w:t>
        </w:r>
        <w:r w:rsidRPr="00C40FDE">
          <w:rPr>
            <w:rFonts w:ascii="Times New Roman" w:hAnsi="Times New Roman" w:cs="Times New Roman"/>
            <w:i/>
          </w:rPr>
          <w:t xml:space="preserve"> </w:t>
        </w:r>
        <w:proofErr w:type="spellStart"/>
        <w:r w:rsidRPr="00C40FDE">
          <w:rPr>
            <w:rFonts w:ascii="Times New Roman" w:hAnsi="Times New Roman" w:cs="Times New Roman"/>
            <w:i/>
          </w:rPr>
          <w:t>Einleitung</w:t>
        </w:r>
        <w:proofErr w:type="spellEnd"/>
        <w:r w:rsidRPr="00C40FDE">
          <w:rPr>
            <w:rFonts w:ascii="Times New Roman" w:hAnsi="Times New Roman" w:cs="Times New Roman"/>
            <w:i/>
          </w:rPr>
          <w:t xml:space="preserve">, Text und </w:t>
        </w:r>
        <w:proofErr w:type="spellStart"/>
        <w:r w:rsidRPr="00C40FDE">
          <w:rPr>
            <w:rFonts w:ascii="Times New Roman" w:hAnsi="Times New Roman" w:cs="Times New Roman"/>
            <w:i/>
          </w:rPr>
          <w:t>Kommentar</w:t>
        </w:r>
        <w:proofErr w:type="spellEnd"/>
        <w:r>
          <w:rPr>
            <w:rFonts w:ascii="Times New Roman" w:hAnsi="Times New Roman" w:cs="Times New Roman"/>
          </w:rPr>
          <w:t>.</w:t>
        </w:r>
        <w:r w:rsidRPr="00C40FDE">
          <w:rPr>
            <w:rFonts w:ascii="Times New Roman" w:hAnsi="Times New Roman" w:cs="Times New Roman"/>
          </w:rPr>
          <w:t xml:space="preserve"> </w:t>
        </w:r>
        <w:proofErr w:type="spellStart"/>
        <w:r w:rsidRPr="00C40FDE">
          <w:rPr>
            <w:rFonts w:ascii="Times New Roman" w:hAnsi="Times New Roman" w:cs="Times New Roman"/>
          </w:rPr>
          <w:t>Hypomnemata</w:t>
        </w:r>
        <w:proofErr w:type="spellEnd"/>
        <w:r w:rsidRPr="00C40FDE">
          <w:rPr>
            <w:rFonts w:ascii="Times New Roman" w:hAnsi="Times New Roman" w:cs="Times New Roman"/>
          </w:rPr>
          <w:t xml:space="preserve"> </w:t>
        </w:r>
        <w:r>
          <w:rPr>
            <w:rFonts w:ascii="Times New Roman" w:hAnsi="Times New Roman" w:cs="Times New Roman"/>
          </w:rPr>
          <w:t xml:space="preserve">176. </w:t>
        </w:r>
        <w:proofErr w:type="spellStart"/>
        <w:r w:rsidRPr="00C40FDE">
          <w:rPr>
            <w:rFonts w:ascii="Times New Roman" w:hAnsi="Times New Roman" w:cs="Times New Roman"/>
          </w:rPr>
          <w:t>Göttingen</w:t>
        </w:r>
        <w:proofErr w:type="spellEnd"/>
        <w:r w:rsidRPr="00C40FDE">
          <w:rPr>
            <w:rFonts w:ascii="Times New Roman" w:hAnsi="Times New Roman" w:cs="Times New Roman"/>
          </w:rPr>
          <w:t xml:space="preserve">: </w:t>
        </w:r>
        <w:proofErr w:type="spellStart"/>
        <w:r w:rsidRPr="00C40FDE">
          <w:rPr>
            <w:rFonts w:ascii="Times New Roman" w:hAnsi="Times New Roman" w:cs="Times New Roman"/>
          </w:rPr>
          <w:t>Vandenhoeck</w:t>
        </w:r>
        <w:proofErr w:type="spellEnd"/>
        <w:r w:rsidRPr="00C40FDE">
          <w:rPr>
            <w:rFonts w:ascii="Times New Roman" w:hAnsi="Times New Roman" w:cs="Times New Roman"/>
          </w:rPr>
          <w:t xml:space="preserve"> and </w:t>
        </w:r>
        <w:proofErr w:type="spellStart"/>
        <w:r w:rsidRPr="00C40FDE">
          <w:rPr>
            <w:rFonts w:ascii="Times New Roman" w:hAnsi="Times New Roman" w:cs="Times New Roman"/>
          </w:rPr>
          <w:t>Ruprecht</w:t>
        </w:r>
        <w:proofErr w:type="spellEnd"/>
        <w:r>
          <w:rPr>
            <w:rFonts w:ascii="Times New Roman" w:hAnsi="Times New Roman" w:cs="Times New Roman"/>
          </w:rPr>
          <w:t>.</w:t>
        </w:r>
        <w:r w:rsidRPr="00C40FDE">
          <w:rPr>
            <w:rFonts w:ascii="Times New Roman" w:hAnsi="Times New Roman" w:cs="Times New Roman"/>
          </w:rPr>
          <w:t xml:space="preserve"> </w:t>
        </w:r>
      </w:ins>
    </w:p>
    <w:p w:rsidR="00A765B3" w:rsidRDefault="00D5685E">
      <w:pPr>
        <w:pStyle w:val="EndnoteText"/>
        <w:spacing w:line="360" w:lineRule="auto"/>
        <w:rPr>
          <w:del w:id="1727" w:author="Robin" w:date="2016-12-21T11:12:00Z"/>
        </w:rPr>
        <w:pPrChange w:id="1728" w:author="Robin" w:date="2016-12-21T11:16:00Z">
          <w:pPr>
            <w:pStyle w:val="NoteLevel11"/>
            <w:spacing w:line="360" w:lineRule="auto"/>
          </w:pPr>
        </w:pPrChange>
      </w:pPr>
      <w:del w:id="1729" w:author="Robin" w:date="2016-12-21T11:16:00Z">
        <w:r w:rsidRPr="00C40FDE" w:rsidDel="0061575D">
          <w:delText>Bibliography</w:delText>
        </w:r>
      </w:del>
    </w:p>
    <w:p w:rsidR="00A765B3" w:rsidRDefault="004978F6">
      <w:pPr>
        <w:pStyle w:val="EndnoteText"/>
        <w:spacing w:line="360" w:lineRule="auto"/>
        <w:rPr>
          <w:del w:id="1730" w:author="Robin" w:date="2016-12-21T11:15:00Z"/>
        </w:rPr>
        <w:pPrChange w:id="1731" w:author="Robin" w:date="2016-12-21T11:16:00Z">
          <w:pPr>
            <w:pStyle w:val="NoteLevel11"/>
            <w:spacing w:line="360" w:lineRule="auto"/>
          </w:pPr>
        </w:pPrChange>
      </w:pPr>
      <w:del w:id="1732" w:author="Robin" w:date="2016-12-21T11:15:00Z">
        <w:r w:rsidRPr="004978F6">
          <w:rPr>
            <w:rFonts w:ascii="Times New Roman" w:hAnsi="Times New Roman" w:cs="Times New Roman"/>
            <w:rPrChange w:id="1733" w:author="Robin" w:date="2016-12-21T11:15:00Z">
              <w:rPr/>
            </w:rPrChange>
          </w:rPr>
          <w:delText>[bibliography]</w:delText>
        </w:r>
      </w:del>
    </w:p>
    <w:p w:rsidR="0093034D" w:rsidRPr="00C40FDE" w:rsidRDefault="0093034D" w:rsidP="000D4225">
      <w:pPr>
        <w:spacing w:line="360" w:lineRule="auto"/>
        <w:rPr>
          <w:rFonts w:ascii="Times New Roman" w:hAnsi="Times New Roman" w:cs="Times New Roman"/>
        </w:rPr>
      </w:pPr>
    </w:p>
    <w:sectPr w:rsidR="0093034D" w:rsidRPr="00C40FDE" w:rsidSect="000A46A6">
      <w:headerReference w:type="default" r:id="rId9"/>
      <w:footerReference w:type="even" r:id="rId10"/>
      <w:footerReference w:type="default" r:id="rId11"/>
      <w:headerReference w:type="first" r:id="rId12"/>
      <w:endnotePr>
        <w:numFmt w:val="decimal"/>
      </w:endnotePr>
      <w:pgSz w:w="12240" w:h="15840" w:code="1"/>
      <w:pgMar w:top="1440" w:right="1440" w:bottom="1440" w:left="1440" w:header="708" w:footer="708" w:gutter="0"/>
      <w:cols w:space="708"/>
      <w:titlePg/>
      <w:docGrid w:type="lines"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 w:author="Robin" w:date="2016-12-21T11:25:00Z" w:initials="RHR">
    <w:p w:rsidR="00A765B3" w:rsidRDefault="00A765B3">
      <w:pPr>
        <w:pStyle w:val="CommentText"/>
      </w:pPr>
      <w:r>
        <w:rPr>
          <w:rStyle w:val="CommentReference"/>
        </w:rPr>
        <w:annotationRef/>
      </w:r>
      <w:r>
        <w:t xml:space="preserve">ED: special characters: Greek in text, </w:t>
      </w:r>
      <w:proofErr w:type="spellStart"/>
      <w:r>
        <w:t>bibliog</w:t>
      </w:r>
      <w:proofErr w:type="spellEnd"/>
      <w:r>
        <w:t xml:space="preserve"> &amp; notes; </w:t>
      </w:r>
      <w:proofErr w:type="spellStart"/>
      <w:r w:rsidRPr="00D5685E">
        <w:rPr>
          <w:rFonts w:ascii="Times New Roman" w:hAnsi="Times New Roman" w:cs="Times New Roman"/>
        </w:rPr>
        <w:t>Brunnsåker</w:t>
      </w:r>
      <w:proofErr w:type="spellEnd"/>
      <w:r>
        <w:rPr>
          <w:rFonts w:ascii="Times New Roman" w:hAnsi="Times New Roman" w:cs="Times New Roman"/>
        </w:rPr>
        <w:t xml:space="preserve"> (a angstrom); several outstanding queries in text and notes</w:t>
      </w:r>
    </w:p>
  </w:comment>
  <w:comment w:id="68" w:author="Robin" w:date="2016-10-31T11:55:00Z" w:initials="RHR">
    <w:p w:rsidR="00A765B3" w:rsidRDefault="00A765B3">
      <w:pPr>
        <w:pStyle w:val="CommentText"/>
      </w:pPr>
      <w:r>
        <w:t>This seems to be your overall point - is this correct?</w:t>
      </w:r>
      <w:r>
        <w:rPr>
          <w:rStyle w:val="CommentReference"/>
        </w:rPr>
        <w:annotationRef/>
      </w:r>
    </w:p>
  </w:comment>
  <w:comment w:id="64" w:author="Jens Daehner" w:date="2016-10-31T11:55:00Z" w:initials="JD">
    <w:p w:rsidR="00A765B3" w:rsidRDefault="00A765B3">
      <w:pPr>
        <w:pStyle w:val="CommentText"/>
      </w:pPr>
      <w:r>
        <w:rPr>
          <w:rStyle w:val="CommentReference"/>
        </w:rPr>
        <w:annotationRef/>
      </w:r>
      <w:r>
        <w:t>Phrased like this, it sounds there’s not much new or to argue with.</w:t>
      </w:r>
    </w:p>
  </w:comment>
  <w:comment w:id="88" w:author="Jens Daehner" w:date="2016-10-31T11:55:00Z" w:initials="JD">
    <w:p w:rsidR="00A765B3" w:rsidRDefault="00A765B3">
      <w:pPr>
        <w:pStyle w:val="CommentText"/>
      </w:pPr>
      <w:r>
        <w:rPr>
          <w:rStyle w:val="CommentReference"/>
        </w:rPr>
        <w:annotationRef/>
      </w:r>
      <w:r>
        <w:t xml:space="preserve">All CAPS? </w:t>
      </w:r>
    </w:p>
  </w:comment>
  <w:comment w:id="138" w:author="Robin" w:date="2016-10-31T11:55:00Z" w:initials="RHR">
    <w:p w:rsidR="00A765B3" w:rsidRDefault="00A765B3">
      <w:pPr>
        <w:pStyle w:val="CommentText"/>
      </w:pPr>
      <w:r>
        <w:rPr>
          <w:rStyle w:val="CommentReference"/>
        </w:rPr>
        <w:annotationRef/>
      </w:r>
      <w:r>
        <w:t>AU: as meant?</w:t>
      </w:r>
    </w:p>
  </w:comment>
  <w:comment w:id="370" w:author="Jens Daehner" w:date="2016-10-31T11:55:00Z" w:initials="JD">
    <w:p w:rsidR="00A765B3" w:rsidRDefault="00A765B3">
      <w:pPr>
        <w:pStyle w:val="CommentText"/>
      </w:pPr>
      <w:r>
        <w:rPr>
          <w:rStyle w:val="CommentReference"/>
        </w:rPr>
        <w:annotationRef/>
      </w:r>
      <w:r>
        <w:t>What makes this a scheme as opposed to a pose?</w:t>
      </w:r>
    </w:p>
  </w:comment>
  <w:comment w:id="371" w:author="Robin" w:date="2016-10-31T11:55:00Z" w:initials="RHR">
    <w:p w:rsidR="00A765B3" w:rsidRDefault="00A765B3">
      <w:pPr>
        <w:pStyle w:val="CommentText"/>
      </w:pPr>
      <w:r>
        <w:rPr>
          <w:rStyle w:val="CommentReference"/>
        </w:rPr>
        <w:annotationRef/>
      </w:r>
      <w:r>
        <w:t xml:space="preserve">ED: I’m working to avoid the phrase “iconographic scheme” - I believe he means simply “iconography”. But </w:t>
      </w:r>
      <w:proofErr w:type="spellStart"/>
      <w:r>
        <w:t>pls</w:t>
      </w:r>
      <w:proofErr w:type="spellEnd"/>
      <w:r>
        <w:t xml:space="preserve"> read through to check.</w:t>
      </w:r>
    </w:p>
  </w:comment>
  <w:comment w:id="375" w:author="Jens Daehner" w:date="2016-10-31T11:55:00Z" w:initials="JD">
    <w:p w:rsidR="00A765B3" w:rsidRDefault="00A765B3">
      <w:pPr>
        <w:pStyle w:val="CommentText"/>
      </w:pPr>
      <w:r>
        <w:rPr>
          <w:rStyle w:val="CommentReference"/>
        </w:rPr>
        <w:annotationRef/>
      </w:r>
      <w:r>
        <w:t>And if it’s new, should it be called a scheme?</w:t>
      </w:r>
    </w:p>
  </w:comment>
  <w:comment w:id="379" w:author="Jens Daehner" w:date="2016-10-31T11:55:00Z" w:initials="JD">
    <w:p w:rsidR="00A765B3" w:rsidRDefault="00A765B3">
      <w:pPr>
        <w:pStyle w:val="CommentText"/>
      </w:pPr>
      <w:r>
        <w:rPr>
          <w:rStyle w:val="CommentReference"/>
        </w:rPr>
        <w:annotationRef/>
      </w:r>
      <w:r>
        <w:t>Do you use iconographic and typological interchangeably??</w:t>
      </w:r>
    </w:p>
  </w:comment>
  <w:comment w:id="484" w:author="Jens Daehner" w:date="2016-10-31T11:55:00Z" w:initials="JD">
    <w:p w:rsidR="00A765B3" w:rsidRDefault="00A765B3">
      <w:pPr>
        <w:pStyle w:val="CommentText"/>
      </w:pPr>
      <w:r>
        <w:rPr>
          <w:rStyle w:val="CommentReference"/>
        </w:rPr>
        <w:annotationRef/>
      </w:r>
      <w:r>
        <w:t>Scheme or schema?</w:t>
      </w:r>
    </w:p>
  </w:comment>
  <w:comment w:id="494" w:author="Robin" w:date="2016-11-09T10:19:00Z" w:initials="RHR">
    <w:p w:rsidR="00A765B3" w:rsidRDefault="00A765B3" w:rsidP="00DD76E8">
      <w:pPr>
        <w:pStyle w:val="CommentText"/>
      </w:pPr>
      <w:r>
        <w:rPr>
          <w:rStyle w:val="CommentReference"/>
        </w:rPr>
        <w:annotationRef/>
      </w:r>
      <w:r>
        <w:t>ED: OK as edited?</w:t>
      </w:r>
    </w:p>
  </w:comment>
  <w:comment w:id="496" w:author="Jens Daehner" w:date="2016-10-31T11:55:00Z" w:initials="JD">
    <w:p w:rsidR="00A765B3" w:rsidRDefault="00A765B3">
      <w:pPr>
        <w:pStyle w:val="CommentText"/>
      </w:pPr>
      <w:r>
        <w:rPr>
          <w:rStyle w:val="CommentReference"/>
        </w:rPr>
        <w:annotationRef/>
      </w:r>
      <w:r>
        <w:t>What is that?</w:t>
      </w:r>
    </w:p>
  </w:comment>
  <w:comment w:id="498" w:author="Robin" w:date="2016-11-09T10:19:00Z" w:initials="RHR">
    <w:p w:rsidR="00A765B3" w:rsidRDefault="00A765B3">
      <w:pPr>
        <w:pStyle w:val="CommentText"/>
      </w:pPr>
      <w:r>
        <w:rPr>
          <w:rStyle w:val="CommentReference"/>
        </w:rPr>
        <w:annotationRef/>
      </w:r>
      <w:r>
        <w:t>ED: OK as edited?</w:t>
      </w:r>
    </w:p>
  </w:comment>
  <w:comment w:id="582" w:author="Robin" w:date="2016-10-31T11:55:00Z" w:initials="RHR">
    <w:p w:rsidR="00A765B3" w:rsidRDefault="00A765B3">
      <w:pPr>
        <w:pStyle w:val="CommentText"/>
      </w:pPr>
      <w:r>
        <w:rPr>
          <w:rStyle w:val="CommentReference"/>
        </w:rPr>
        <w:annotationRef/>
      </w:r>
      <w:r>
        <w:t xml:space="preserve">AU/ED: </w:t>
      </w:r>
      <w:proofErr w:type="spellStart"/>
      <w:r>
        <w:t>Hegias</w:t>
      </w:r>
      <w:proofErr w:type="spellEnd"/>
      <w:r>
        <w:t xml:space="preserve"> preferred by Getty Union List of Artists</w:t>
      </w:r>
    </w:p>
  </w:comment>
  <w:comment w:id="620" w:author="Jens Daehner" w:date="2016-10-31T11:55:00Z" w:initials="JD">
    <w:p w:rsidR="00A765B3" w:rsidRDefault="00A765B3">
      <w:pPr>
        <w:pStyle w:val="CommentText"/>
      </w:pPr>
      <w:r>
        <w:rPr>
          <w:rStyle w:val="CommentReference"/>
        </w:rPr>
        <w:annotationRef/>
      </w:r>
      <w:r>
        <w:t>Rather pioneers?</w:t>
      </w:r>
    </w:p>
  </w:comment>
  <w:comment w:id="895" w:author="Jens Daehner" w:date="2016-10-31T11:55:00Z" w:initials="JD">
    <w:p w:rsidR="00A765B3" w:rsidRDefault="00A765B3">
      <w:pPr>
        <w:pStyle w:val="CommentText"/>
      </w:pPr>
      <w:r>
        <w:rPr>
          <w:rStyle w:val="CommentReference"/>
        </w:rPr>
        <w:annotationRef/>
      </w:r>
      <w:proofErr w:type="spellStart"/>
      <w:r>
        <w:t>Richtig</w:t>
      </w:r>
      <w:proofErr w:type="spellEnd"/>
      <w:r>
        <w:t xml:space="preserve"> und </w:t>
      </w:r>
      <w:proofErr w:type="spellStart"/>
      <w:r>
        <w:t>streng</w:t>
      </w:r>
      <w:proofErr w:type="spellEnd"/>
      <w:r>
        <w:t>: given the combination of the two adjectives, I would translate as “correct and strict” in the sense of “</w:t>
      </w:r>
      <w:proofErr w:type="spellStart"/>
      <w:r>
        <w:t>strenge</w:t>
      </w:r>
      <w:proofErr w:type="spellEnd"/>
      <w:r>
        <w:t xml:space="preserve"> Regel”, strict rule</w:t>
      </w:r>
    </w:p>
  </w:comment>
  <w:comment w:id="900" w:author="Jens Daehner" w:date="2016-10-31T11:55:00Z" w:initials="JD">
    <w:p w:rsidR="00A765B3" w:rsidRDefault="00A765B3">
      <w:pPr>
        <w:pStyle w:val="CommentText"/>
      </w:pPr>
      <w:r>
        <w:rPr>
          <w:rStyle w:val="CommentReference"/>
        </w:rPr>
        <w:annotationRef/>
      </w:r>
      <w:r>
        <w:t>Reading into Winckelmann! “</w:t>
      </w:r>
      <w:proofErr w:type="spellStart"/>
      <w:r>
        <w:t>sanft</w:t>
      </w:r>
      <w:proofErr w:type="spellEnd"/>
      <w:r>
        <w:t xml:space="preserve">” means gentle or tender. Or does he use the word </w:t>
      </w:r>
      <w:proofErr w:type="spellStart"/>
      <w:r>
        <w:t>weich</w:t>
      </w:r>
      <w:proofErr w:type="spellEnd"/>
      <w:r>
        <w:t xml:space="preserve"> anywhere?</w:t>
      </w:r>
    </w:p>
  </w:comment>
  <w:comment w:id="1043" w:author="Robin" w:date="2016-10-31T11:55:00Z" w:initials="RHR">
    <w:p w:rsidR="00A765B3" w:rsidRDefault="00A765B3">
      <w:pPr>
        <w:pStyle w:val="CommentText"/>
      </w:pPr>
      <w:r>
        <w:rPr>
          <w:rStyle w:val="CommentReference"/>
        </w:rPr>
        <w:annotationRef/>
      </w:r>
      <w:r>
        <w:t>AU/ED: OK definition? This phrase is poorly known and not in the dictionary.</w:t>
      </w:r>
    </w:p>
  </w:comment>
  <w:comment w:id="1047" w:author="Jens Daehner" w:date="2016-10-31T11:55:00Z" w:initials="JD">
    <w:p w:rsidR="00A765B3" w:rsidRDefault="00A765B3">
      <w:pPr>
        <w:pStyle w:val="CommentText"/>
      </w:pPr>
      <w:r>
        <w:rPr>
          <w:rStyle w:val="CommentReference"/>
        </w:rPr>
        <w:annotationRef/>
      </w:r>
      <w:r>
        <w:t>How is this a technical solution, rather than an artistic one?</w:t>
      </w:r>
    </w:p>
  </w:comment>
  <w:comment w:id="1190" w:author="Robin" w:date="2016-11-09T10:20:00Z" w:initials="RHR">
    <w:p w:rsidR="00A765B3" w:rsidRDefault="00A765B3">
      <w:pPr>
        <w:pStyle w:val="CommentText"/>
      </w:pPr>
      <w:r>
        <w:rPr>
          <w:rStyle w:val="CommentReference"/>
        </w:rPr>
        <w:annotationRef/>
      </w:r>
      <w:r>
        <w:t>See my comment 17 above</w:t>
      </w:r>
    </w:p>
  </w:comment>
  <w:comment w:id="1191" w:author="Jens Daehner" w:date="2016-10-31T11:55:00Z" w:initials="JD">
    <w:p w:rsidR="00A765B3" w:rsidRDefault="00A765B3">
      <w:pPr>
        <w:pStyle w:val="CommentText"/>
      </w:pPr>
      <w:r>
        <w:rPr>
          <w:rStyle w:val="CommentReference"/>
        </w:rPr>
        <w:annotationRef/>
      </w:r>
      <w:r>
        <w:t>How is ponderation different from equilibrium?</w:t>
      </w:r>
    </w:p>
  </w:comment>
  <w:comment w:id="1272" w:author="Robin" w:date="2016-10-31T11:55:00Z" w:initials="RHR">
    <w:p w:rsidR="00A765B3" w:rsidRDefault="00A765B3">
      <w:pPr>
        <w:pStyle w:val="CommentText"/>
      </w:pPr>
      <w:r>
        <w:rPr>
          <w:rStyle w:val="CommentReference"/>
        </w:rPr>
        <w:annotationRef/>
      </w:r>
      <w:r>
        <w:t>ED: I think better to just delete this punchline, which muddies his point.</w:t>
      </w:r>
    </w:p>
  </w:comment>
  <w:comment w:id="1273" w:author="Jens Daehner" w:date="2016-10-31T11:55:00Z" w:initials="JD">
    <w:p w:rsidR="00A765B3" w:rsidRDefault="00A765B3">
      <w:pPr>
        <w:pStyle w:val="CommentText"/>
      </w:pPr>
      <w:r>
        <w:rPr>
          <w:rStyle w:val="CommentReference"/>
        </w:rPr>
        <w:annotationRef/>
      </w:r>
      <w:r>
        <w:t xml:space="preserve">Nice punch line but problematic. If the </w:t>
      </w:r>
      <w:r w:rsidRPr="00790D68">
        <w:rPr>
          <w:i/>
        </w:rPr>
        <w:t>period</w:t>
      </w:r>
      <w:r>
        <w:t xml:space="preserve"> didn’t exist, it’s like you're saying 480–450 didn’t happen. If the Severe </w:t>
      </w:r>
      <w:r w:rsidRPr="00790D68">
        <w:rPr>
          <w:i/>
        </w:rPr>
        <w:t>style</w:t>
      </w:r>
      <w:r>
        <w:t xml:space="preserve"> didn’t exist then why did the ancients refer to changing degrees of hardness? It would be better you state why the concept of the Severe Style is still useful despite being misleading.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DCA713" w15:done="0"/>
  <w15:commentEx w15:paraId="080238CE" w15:done="0"/>
  <w15:commentEx w15:paraId="5849F374" w15:done="0"/>
  <w15:commentEx w15:paraId="280D80F5" w15:done="0"/>
  <w15:commentEx w15:paraId="29190C59" w15:done="0"/>
  <w15:commentEx w15:paraId="40FB87E7" w15:done="0"/>
  <w15:commentEx w15:paraId="0C996D08" w15:done="0"/>
  <w15:commentEx w15:paraId="74F883A6" w15:done="0"/>
  <w15:commentEx w15:paraId="7CDF7CE6" w15:done="0"/>
  <w15:commentEx w15:paraId="24C77EAA" w15:done="0"/>
  <w15:commentEx w15:paraId="12FA4FF6" w15:done="0"/>
  <w15:commentEx w15:paraId="14530405" w15:done="0"/>
  <w15:commentEx w15:paraId="4FCDF980" w15:done="0"/>
  <w15:commentEx w15:paraId="2BE97A7E" w15:done="0"/>
  <w15:commentEx w15:paraId="370D0931" w15:done="0"/>
  <w15:commentEx w15:paraId="0A267957" w15:done="0"/>
  <w15:commentEx w15:paraId="0109BE99" w15:done="0"/>
  <w15:commentEx w15:paraId="6DE1ABB3" w15:done="0"/>
  <w15:commentEx w15:paraId="0584F41C" w15:done="0"/>
  <w15:commentEx w15:paraId="58957B69" w15:done="0"/>
  <w15:commentEx w15:paraId="79AC4F8C" w15:done="0"/>
  <w15:commentEx w15:paraId="627496FB" w15:done="0"/>
  <w15:commentEx w15:paraId="2DD11565"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65B3" w:rsidRDefault="00A765B3" w:rsidP="006B1552">
      <w:pPr>
        <w:spacing w:after="0"/>
      </w:pPr>
      <w:r>
        <w:separator/>
      </w:r>
    </w:p>
  </w:endnote>
  <w:endnote w:type="continuationSeparator" w:id="0">
    <w:p w:rsidR="00A765B3" w:rsidRDefault="00A765B3" w:rsidP="006B1552">
      <w:pPr>
        <w:spacing w:after="0"/>
      </w:pPr>
      <w:r>
        <w:continuationSeparator/>
      </w:r>
    </w:p>
  </w:endnote>
  <w:endnote w:id="1">
    <w:p w:rsidR="00A765B3" w:rsidRPr="00A765B3" w:rsidRDefault="00A765B3" w:rsidP="00A765B3">
      <w:pPr>
        <w:pStyle w:val="EndnoteText"/>
        <w:rPr>
          <w:rFonts w:ascii="Times New Roman" w:hAnsi="Times New Roman" w:cs="Times New Roman"/>
          <w:rPrChange w:id="110" w:author="Robin" w:date="2016-11-01T08:53:00Z">
            <w:rPr/>
          </w:rPrChange>
        </w:rPr>
        <w:pPrChange w:id="111" w:author="Robin" w:date="2016-11-01T08:53:00Z">
          <w:pPr>
            <w:pStyle w:val="EndnoteText"/>
            <w:spacing w:line="480" w:lineRule="auto"/>
          </w:pPr>
        </w:pPrChange>
      </w:pPr>
      <w:r w:rsidRPr="00A765B3">
        <w:rPr>
          <w:rStyle w:val="EndnoteReference"/>
          <w:rFonts w:ascii="Times New Roman" w:hAnsi="Times New Roman" w:cs="Times New Roman"/>
          <w:rPrChange w:id="112" w:author="Robin" w:date="2016-11-01T08:53:00Z">
            <w:rPr>
              <w:rStyle w:val="EndnoteReference"/>
            </w:rPr>
          </w:rPrChange>
        </w:rPr>
        <w:endnoteRef/>
      </w:r>
      <w:r w:rsidRPr="00A765B3">
        <w:rPr>
          <w:rFonts w:ascii="Times New Roman" w:hAnsi="Times New Roman" w:cs="Times New Roman"/>
          <w:rPrChange w:id="113" w:author="Robin" w:date="2016-11-01T08:53:00Z">
            <w:rPr>
              <w:vertAlign w:val="superscript"/>
            </w:rPr>
          </w:rPrChange>
        </w:rPr>
        <w:t xml:space="preserve"> See Stewart 1990; </w:t>
      </w:r>
      <w:proofErr w:type="spellStart"/>
      <w:r w:rsidRPr="00A765B3">
        <w:rPr>
          <w:rFonts w:ascii="Times New Roman" w:hAnsi="Times New Roman" w:cs="Times New Roman"/>
          <w:rPrChange w:id="114" w:author="Robin" w:date="2016-11-01T08:53:00Z">
            <w:rPr>
              <w:vertAlign w:val="superscript"/>
            </w:rPr>
          </w:rPrChange>
        </w:rPr>
        <w:t>Rolley</w:t>
      </w:r>
      <w:proofErr w:type="spellEnd"/>
      <w:r w:rsidRPr="00A765B3">
        <w:rPr>
          <w:rFonts w:ascii="Times New Roman" w:hAnsi="Times New Roman" w:cs="Times New Roman"/>
          <w:rPrChange w:id="115" w:author="Robin" w:date="2016-11-01T08:53:00Z">
            <w:rPr>
              <w:vertAlign w:val="superscript"/>
            </w:rPr>
          </w:rPrChange>
        </w:rPr>
        <w:t xml:space="preserve"> 1994; this chronological span is also labeled as “tr</w:t>
      </w:r>
      <w:r>
        <w:rPr>
          <w:rFonts w:ascii="Times New Roman" w:hAnsi="Times New Roman" w:cs="Times New Roman"/>
        </w:rPr>
        <w:t>ansition period” (Richter 1951) or</w:t>
      </w:r>
      <w:r w:rsidRPr="00A765B3">
        <w:rPr>
          <w:rFonts w:ascii="Times New Roman" w:hAnsi="Times New Roman" w:cs="Times New Roman"/>
          <w:rPrChange w:id="116" w:author="Robin" w:date="2016-11-01T08:53:00Z">
            <w:rPr>
              <w:vertAlign w:val="superscript"/>
            </w:rPr>
          </w:rPrChange>
        </w:rPr>
        <w:t xml:space="preserve"> “Bold Style” (Harrison 1985), among others.</w:t>
      </w:r>
    </w:p>
  </w:endnote>
  <w:endnote w:id="2">
    <w:p w:rsidR="00A765B3" w:rsidRPr="00A765B3" w:rsidRDefault="00A765B3" w:rsidP="00A765B3">
      <w:pPr>
        <w:pStyle w:val="EndnoteText"/>
        <w:rPr>
          <w:rFonts w:ascii="Times New Roman" w:hAnsi="Times New Roman" w:cs="Times New Roman"/>
          <w:lang w:val="it-IT"/>
          <w:rPrChange w:id="140" w:author="Robin" w:date="2016-11-01T08:53:00Z">
            <w:rPr>
              <w:lang w:val="it-IT"/>
            </w:rPr>
          </w:rPrChange>
        </w:rPr>
        <w:pPrChange w:id="141" w:author="Robin" w:date="2016-11-01T08:53:00Z">
          <w:pPr>
            <w:pStyle w:val="EndnoteText"/>
          </w:pPr>
        </w:pPrChange>
      </w:pPr>
      <w:r w:rsidRPr="00A765B3">
        <w:rPr>
          <w:rStyle w:val="EndnoteReference"/>
          <w:rFonts w:ascii="Times New Roman" w:hAnsi="Times New Roman" w:cs="Times New Roman"/>
          <w:rPrChange w:id="142" w:author="Robin" w:date="2016-11-01T08:53:00Z">
            <w:rPr>
              <w:rStyle w:val="EndnoteReference"/>
            </w:rPr>
          </w:rPrChange>
        </w:rPr>
        <w:endnoteRef/>
      </w:r>
      <w:r w:rsidRPr="00A765B3">
        <w:rPr>
          <w:rFonts w:ascii="Times New Roman" w:hAnsi="Times New Roman" w:cs="Times New Roman"/>
          <w:rPrChange w:id="143" w:author="Robin" w:date="2016-11-01T08:53:00Z">
            <w:rPr>
              <w:vertAlign w:val="superscript"/>
            </w:rPr>
          </w:rPrChange>
        </w:rPr>
        <w:t xml:space="preserve"> </w:t>
      </w:r>
      <w:r w:rsidRPr="00A765B3">
        <w:rPr>
          <w:rFonts w:ascii="Times New Roman" w:hAnsi="Times New Roman" w:cs="Times New Roman"/>
          <w:lang w:val="it-IT"/>
          <w:rPrChange w:id="144" w:author="Robin" w:date="2016-11-01T08:53:00Z">
            <w:rPr>
              <w:vertAlign w:val="superscript"/>
              <w:lang w:val="it-IT"/>
            </w:rPr>
          </w:rPrChange>
        </w:rPr>
        <w:t>A thorough investigation on the development of technique is in Mattusch 2006; see also Adornato 2008.</w:t>
      </w:r>
    </w:p>
  </w:endnote>
  <w:endnote w:id="3">
    <w:p w:rsidR="00A765B3" w:rsidRPr="00A765B3" w:rsidRDefault="00A765B3" w:rsidP="00A765B3">
      <w:pPr>
        <w:pStyle w:val="EndnoteText"/>
        <w:rPr>
          <w:rFonts w:ascii="Times New Roman" w:hAnsi="Times New Roman" w:cs="Times New Roman"/>
          <w:rPrChange w:id="170" w:author="Robin" w:date="2016-11-01T08:53:00Z">
            <w:rPr/>
          </w:rPrChange>
        </w:rPr>
        <w:pPrChange w:id="171" w:author="Robin" w:date="2016-11-01T08:53:00Z">
          <w:pPr>
            <w:pStyle w:val="EndnoteText"/>
            <w:spacing w:line="480" w:lineRule="auto"/>
          </w:pPr>
        </w:pPrChange>
      </w:pPr>
      <w:r w:rsidRPr="00A765B3">
        <w:rPr>
          <w:rStyle w:val="EndnoteReference"/>
          <w:rFonts w:ascii="Times New Roman" w:hAnsi="Times New Roman" w:cs="Times New Roman"/>
          <w:rPrChange w:id="172" w:author="Robin" w:date="2016-11-01T08:53:00Z">
            <w:rPr>
              <w:rStyle w:val="EndnoteReference"/>
            </w:rPr>
          </w:rPrChange>
        </w:rPr>
        <w:endnoteRef/>
      </w:r>
      <w:r w:rsidRPr="00A765B3">
        <w:rPr>
          <w:rFonts w:ascii="Times New Roman" w:hAnsi="Times New Roman" w:cs="Times New Roman"/>
          <w:rPrChange w:id="173" w:author="Robin" w:date="2016-11-01T08:53:00Z">
            <w:rPr>
              <w:vertAlign w:val="superscript"/>
            </w:rPr>
          </w:rPrChange>
        </w:rPr>
        <w:t xml:space="preserve"> Kramer </w:t>
      </w:r>
      <w:r w:rsidRPr="00A765B3">
        <w:rPr>
          <w:rFonts w:ascii="Times New Roman" w:hAnsi="Times New Roman" w:cs="Times New Roman"/>
          <w:lang w:val="en-GB"/>
          <w:rPrChange w:id="174" w:author="Robin" w:date="2016-11-01T08:53:00Z">
            <w:rPr>
              <w:vertAlign w:val="superscript"/>
              <w:lang w:val="en-GB"/>
            </w:rPr>
          </w:rPrChange>
        </w:rPr>
        <w:t>1837, 101.</w:t>
      </w:r>
    </w:p>
  </w:endnote>
  <w:endnote w:id="4">
    <w:p w:rsidR="00A765B3" w:rsidRPr="00A765B3" w:rsidRDefault="00A765B3" w:rsidP="00A765B3">
      <w:pPr>
        <w:pStyle w:val="EndnoteText"/>
        <w:rPr>
          <w:rFonts w:ascii="Times New Roman" w:hAnsi="Times New Roman" w:cs="Times New Roman"/>
          <w:lang w:val="it-IT"/>
          <w:rPrChange w:id="189" w:author="Robin" w:date="2016-11-01T08:53:00Z">
            <w:rPr>
              <w:lang w:val="it-IT"/>
            </w:rPr>
          </w:rPrChange>
        </w:rPr>
        <w:pPrChange w:id="190" w:author="Robin" w:date="2016-11-01T08:53:00Z">
          <w:pPr>
            <w:pStyle w:val="EndnoteText"/>
          </w:pPr>
        </w:pPrChange>
      </w:pPr>
      <w:r w:rsidRPr="00A765B3">
        <w:rPr>
          <w:rStyle w:val="EndnoteReference"/>
          <w:rFonts w:ascii="Times New Roman" w:hAnsi="Times New Roman" w:cs="Times New Roman"/>
          <w:rPrChange w:id="191" w:author="Robin" w:date="2016-11-01T08:53:00Z">
            <w:rPr>
              <w:rStyle w:val="EndnoteReference"/>
            </w:rPr>
          </w:rPrChange>
        </w:rPr>
        <w:endnoteRef/>
      </w:r>
      <w:r w:rsidRPr="00A765B3">
        <w:rPr>
          <w:rFonts w:ascii="Times New Roman" w:hAnsi="Times New Roman" w:cs="Times New Roman"/>
          <w:rPrChange w:id="192" w:author="Robin" w:date="2016-11-01T08:53:00Z">
            <w:rPr>
              <w:vertAlign w:val="superscript"/>
            </w:rPr>
          </w:rPrChange>
        </w:rPr>
        <w:t xml:space="preserve"> </w:t>
      </w:r>
      <w:r w:rsidRPr="00A765B3">
        <w:rPr>
          <w:rFonts w:ascii="Times New Roman" w:hAnsi="Times New Roman" w:cs="Times New Roman"/>
          <w:lang w:val="it-IT"/>
          <w:rPrChange w:id="193" w:author="Robin" w:date="2016-11-01T08:53:00Z">
            <w:rPr>
              <w:vertAlign w:val="superscript"/>
              <w:lang w:val="it-IT"/>
            </w:rPr>
          </w:rPrChange>
        </w:rPr>
        <w:t>Poulsen 1937.</w:t>
      </w:r>
    </w:p>
  </w:endnote>
  <w:endnote w:id="5">
    <w:p w:rsidR="00A765B3" w:rsidRPr="00A765B3" w:rsidRDefault="00A765B3" w:rsidP="00A765B3">
      <w:pPr>
        <w:pStyle w:val="EndnoteText"/>
        <w:rPr>
          <w:rFonts w:ascii="Times New Roman" w:hAnsi="Times New Roman" w:cs="Times New Roman"/>
          <w:rPrChange w:id="208" w:author="Robin" w:date="2016-11-01T08:53:00Z">
            <w:rPr/>
          </w:rPrChange>
        </w:rPr>
        <w:pPrChange w:id="209" w:author="Robin" w:date="2016-11-01T08:53:00Z">
          <w:pPr>
            <w:pStyle w:val="EndnoteText"/>
            <w:spacing w:line="480" w:lineRule="auto"/>
          </w:pPr>
        </w:pPrChange>
      </w:pPr>
      <w:r w:rsidRPr="00A765B3">
        <w:rPr>
          <w:rStyle w:val="EndnoteReference"/>
          <w:rFonts w:ascii="Times New Roman" w:hAnsi="Times New Roman" w:cs="Times New Roman"/>
          <w:rPrChange w:id="210" w:author="Robin" w:date="2016-11-01T08:53:00Z">
            <w:rPr>
              <w:rStyle w:val="EndnoteReference"/>
            </w:rPr>
          </w:rPrChange>
        </w:rPr>
        <w:endnoteRef/>
      </w:r>
      <w:r w:rsidRPr="00A765B3">
        <w:rPr>
          <w:rFonts w:ascii="Times New Roman" w:hAnsi="Times New Roman" w:cs="Times New Roman"/>
          <w:rPrChange w:id="211" w:author="Robin" w:date="2016-11-01T08:53:00Z">
            <w:rPr>
              <w:vertAlign w:val="superscript"/>
            </w:rPr>
          </w:rPrChange>
        </w:rPr>
        <w:t xml:space="preserve"> Ridgway </w:t>
      </w:r>
      <w:r w:rsidRPr="00A765B3">
        <w:rPr>
          <w:rFonts w:ascii="Times New Roman" w:hAnsi="Times New Roman" w:cs="Times New Roman"/>
          <w:lang w:val="en-GB"/>
          <w:rPrChange w:id="212" w:author="Robin" w:date="2016-11-01T08:53:00Z">
            <w:rPr>
              <w:vertAlign w:val="superscript"/>
              <w:lang w:val="en-GB"/>
            </w:rPr>
          </w:rPrChange>
        </w:rPr>
        <w:t xml:space="preserve">1970, 12. Already </w:t>
      </w:r>
      <w:proofErr w:type="spellStart"/>
      <w:r w:rsidRPr="00A765B3">
        <w:rPr>
          <w:rFonts w:ascii="Times New Roman" w:hAnsi="Times New Roman" w:cs="Times New Roman"/>
          <w:lang w:val="en-GB"/>
          <w:rPrChange w:id="213" w:author="Robin" w:date="2016-11-01T08:53:00Z">
            <w:rPr>
              <w:vertAlign w:val="superscript"/>
              <w:lang w:val="en-GB"/>
            </w:rPr>
          </w:rPrChange>
        </w:rPr>
        <w:t>Poulsen</w:t>
      </w:r>
      <w:proofErr w:type="spellEnd"/>
      <w:r w:rsidRPr="00A765B3">
        <w:rPr>
          <w:rFonts w:ascii="Times New Roman" w:hAnsi="Times New Roman" w:cs="Times New Roman"/>
          <w:lang w:val="en-GB"/>
          <w:rPrChange w:id="214" w:author="Robin" w:date="2016-11-01T08:53:00Z">
            <w:rPr>
              <w:vertAlign w:val="superscript"/>
              <w:lang w:val="en-GB"/>
            </w:rPr>
          </w:rPrChange>
        </w:rPr>
        <w:t xml:space="preserve"> 1937, 116</w:t>
      </w:r>
      <w:ins w:id="215" w:author="Jens Daehner" w:date="2016-09-15T13:56:00Z">
        <w:r w:rsidRPr="00A765B3">
          <w:rPr>
            <w:rFonts w:ascii="Times New Roman" w:hAnsi="Times New Roman" w:cs="Times New Roman"/>
            <w:lang w:val="en-GB"/>
            <w:rPrChange w:id="216" w:author="Robin" w:date="2016-11-01T08:53:00Z">
              <w:rPr>
                <w:vertAlign w:val="superscript"/>
                <w:lang w:val="en-GB"/>
              </w:rPr>
            </w:rPrChange>
          </w:rPr>
          <w:t>.</w:t>
        </w:r>
      </w:ins>
    </w:p>
  </w:endnote>
  <w:endnote w:id="6">
    <w:p w:rsidR="00A765B3" w:rsidRPr="00A765B3" w:rsidRDefault="00A765B3" w:rsidP="00A765B3">
      <w:pPr>
        <w:pStyle w:val="EndnoteText"/>
        <w:rPr>
          <w:rFonts w:ascii="Times New Roman" w:hAnsi="Times New Roman" w:cs="Times New Roman"/>
          <w:rPrChange w:id="223" w:author="Robin" w:date="2016-11-01T08:53:00Z">
            <w:rPr/>
          </w:rPrChange>
        </w:rPr>
        <w:pPrChange w:id="224" w:author="Robin" w:date="2016-11-01T08:53:00Z">
          <w:pPr>
            <w:pStyle w:val="EndnoteText"/>
            <w:spacing w:line="480" w:lineRule="auto"/>
          </w:pPr>
        </w:pPrChange>
      </w:pPr>
      <w:r w:rsidRPr="00A765B3">
        <w:rPr>
          <w:rStyle w:val="EndnoteReference"/>
          <w:rFonts w:ascii="Times New Roman" w:hAnsi="Times New Roman" w:cs="Times New Roman"/>
          <w:rPrChange w:id="225" w:author="Robin" w:date="2016-11-01T08:53:00Z">
            <w:rPr>
              <w:rStyle w:val="EndnoteReference"/>
            </w:rPr>
          </w:rPrChange>
        </w:rPr>
        <w:endnoteRef/>
      </w:r>
      <w:r w:rsidRPr="00A765B3">
        <w:rPr>
          <w:rFonts w:ascii="Times New Roman" w:hAnsi="Times New Roman" w:cs="Times New Roman"/>
          <w:rPrChange w:id="226" w:author="Robin" w:date="2016-11-01T08:53:00Z">
            <w:rPr>
              <w:vertAlign w:val="superscript"/>
            </w:rPr>
          </w:rPrChange>
        </w:rPr>
        <w:t xml:space="preserve"> Stewart 2008a, 406–407.</w:t>
      </w:r>
    </w:p>
  </w:endnote>
  <w:endnote w:id="7">
    <w:p w:rsidR="00A765B3" w:rsidRPr="00A765B3" w:rsidRDefault="00A765B3" w:rsidP="00A765B3">
      <w:pPr>
        <w:pStyle w:val="EndnoteText"/>
        <w:rPr>
          <w:rFonts w:ascii="Times New Roman" w:hAnsi="Times New Roman" w:cs="Times New Roman"/>
          <w:rPrChange w:id="230" w:author="Robin" w:date="2016-11-01T08:53:00Z">
            <w:rPr/>
          </w:rPrChange>
        </w:rPr>
        <w:pPrChange w:id="231" w:author="Robin" w:date="2016-11-01T08:53:00Z">
          <w:pPr>
            <w:pStyle w:val="EndnoteText"/>
            <w:spacing w:line="480" w:lineRule="auto"/>
          </w:pPr>
        </w:pPrChange>
      </w:pPr>
      <w:r w:rsidRPr="00A765B3">
        <w:rPr>
          <w:rStyle w:val="EndnoteReference"/>
          <w:rFonts w:ascii="Times New Roman" w:hAnsi="Times New Roman" w:cs="Times New Roman"/>
          <w:rPrChange w:id="232" w:author="Robin" w:date="2016-11-01T08:53:00Z">
            <w:rPr>
              <w:rStyle w:val="EndnoteReference"/>
            </w:rPr>
          </w:rPrChange>
        </w:rPr>
        <w:endnoteRef/>
      </w:r>
      <w:r w:rsidRPr="00A765B3">
        <w:rPr>
          <w:rFonts w:ascii="Times New Roman" w:hAnsi="Times New Roman" w:cs="Times New Roman"/>
          <w:rPrChange w:id="233" w:author="Robin" w:date="2016-11-01T08:53:00Z">
            <w:rPr>
              <w:vertAlign w:val="superscript"/>
            </w:rPr>
          </w:rPrChange>
        </w:rPr>
        <w:t xml:space="preserve"> Stewart 2008b, </w:t>
      </w:r>
      <w:r w:rsidRPr="00A765B3">
        <w:rPr>
          <w:rFonts w:ascii="Times New Roman" w:hAnsi="Times New Roman" w:cs="Times New Roman"/>
          <w:lang w:val="en-GB"/>
          <w:rPrChange w:id="234" w:author="Robin" w:date="2016-11-01T08:53:00Z">
            <w:rPr>
              <w:vertAlign w:val="superscript"/>
              <w:lang w:val="en-GB"/>
            </w:rPr>
          </w:rPrChange>
        </w:rPr>
        <w:t>608 (my italics).</w:t>
      </w:r>
    </w:p>
  </w:endnote>
  <w:endnote w:id="8">
    <w:p w:rsidR="00A765B3" w:rsidRPr="00A765B3" w:rsidRDefault="00A765B3" w:rsidP="00A765B3">
      <w:pPr>
        <w:pStyle w:val="EndnoteText"/>
        <w:rPr>
          <w:rFonts w:ascii="Times New Roman" w:hAnsi="Times New Roman" w:cs="Times New Roman"/>
          <w:rPrChange w:id="262" w:author="Robin" w:date="2016-11-01T08:53:00Z">
            <w:rPr/>
          </w:rPrChange>
        </w:rPr>
        <w:pPrChange w:id="263" w:author="Robin" w:date="2016-11-01T08:53:00Z">
          <w:pPr>
            <w:pStyle w:val="EndnoteText"/>
            <w:spacing w:line="480" w:lineRule="auto"/>
          </w:pPr>
        </w:pPrChange>
      </w:pPr>
      <w:r w:rsidRPr="00A765B3">
        <w:rPr>
          <w:rStyle w:val="EndnoteReference"/>
          <w:rFonts w:ascii="Times New Roman" w:hAnsi="Times New Roman" w:cs="Times New Roman"/>
          <w:rPrChange w:id="264" w:author="Robin" w:date="2016-11-01T08:53:00Z">
            <w:rPr>
              <w:rStyle w:val="EndnoteReference"/>
            </w:rPr>
          </w:rPrChange>
        </w:rPr>
        <w:endnoteRef/>
      </w:r>
      <w:r w:rsidRPr="00A765B3">
        <w:rPr>
          <w:rFonts w:ascii="Times New Roman" w:hAnsi="Times New Roman" w:cs="Times New Roman"/>
          <w:rPrChange w:id="265" w:author="Robin" w:date="2016-11-01T08:53:00Z">
            <w:rPr>
              <w:vertAlign w:val="superscript"/>
            </w:rPr>
          </w:rPrChange>
        </w:rPr>
        <w:t xml:space="preserve"> </w:t>
      </w:r>
      <w:proofErr w:type="spellStart"/>
      <w:r w:rsidRPr="00A765B3">
        <w:rPr>
          <w:rFonts w:ascii="Times New Roman" w:hAnsi="Times New Roman" w:cs="Times New Roman"/>
          <w:rPrChange w:id="266" w:author="Robin" w:date="2016-11-01T08:53:00Z">
            <w:rPr>
              <w:vertAlign w:val="superscript"/>
            </w:rPr>
          </w:rPrChange>
        </w:rPr>
        <w:t>Raubitschek</w:t>
      </w:r>
      <w:proofErr w:type="spellEnd"/>
      <w:r w:rsidRPr="00A765B3">
        <w:rPr>
          <w:rFonts w:ascii="Times New Roman" w:hAnsi="Times New Roman" w:cs="Times New Roman"/>
          <w:rPrChange w:id="267" w:author="Robin" w:date="2016-11-01T08:53:00Z">
            <w:rPr>
              <w:vertAlign w:val="superscript"/>
            </w:rPr>
          </w:rPrChange>
        </w:rPr>
        <w:t xml:space="preserve"> 1949, no. 161: the fragment found between 1877 and 1886 west of </w:t>
      </w:r>
      <w:ins w:id="268" w:author="Jens Daehner" w:date="2016-09-15T13:56:00Z">
        <w:r w:rsidRPr="00A765B3">
          <w:rPr>
            <w:rFonts w:ascii="Times New Roman" w:hAnsi="Times New Roman" w:cs="Times New Roman"/>
            <w:rPrChange w:id="269" w:author="Robin" w:date="2016-11-01T08:53:00Z">
              <w:rPr>
                <w:vertAlign w:val="superscript"/>
              </w:rPr>
            </w:rPrChange>
          </w:rPr>
          <w:t xml:space="preserve">the </w:t>
        </w:r>
      </w:ins>
      <w:r w:rsidRPr="00A765B3">
        <w:rPr>
          <w:rFonts w:ascii="Times New Roman" w:hAnsi="Times New Roman" w:cs="Times New Roman"/>
          <w:rPrChange w:id="270" w:author="Robin" w:date="2016-11-01T08:53:00Z">
            <w:rPr>
              <w:vertAlign w:val="superscript"/>
            </w:rPr>
          </w:rPrChange>
        </w:rPr>
        <w:t xml:space="preserve">Erechtheion contains too few letters to be included in this analysis. No. 161a is not included </w:t>
      </w:r>
      <w:r>
        <w:rPr>
          <w:rFonts w:ascii="Times New Roman" w:hAnsi="Times New Roman" w:cs="Times New Roman"/>
        </w:rPr>
        <w:t>because</w:t>
      </w:r>
      <w:r w:rsidRPr="00A765B3">
        <w:rPr>
          <w:rFonts w:ascii="Times New Roman" w:hAnsi="Times New Roman" w:cs="Times New Roman"/>
          <w:rPrChange w:id="271" w:author="Robin" w:date="2016-11-01T08:53:00Z">
            <w:rPr>
              <w:vertAlign w:val="superscript"/>
            </w:rPr>
          </w:rPrChange>
        </w:rPr>
        <w:t xml:space="preserve"> the fragment was found in the Agora and contains just</w:t>
      </w:r>
      <w:r>
        <w:rPr>
          <w:rFonts w:ascii="Times New Roman" w:hAnsi="Times New Roman" w:cs="Times New Roman"/>
        </w:rPr>
        <w:t xml:space="preserve"> a</w:t>
      </w:r>
      <w:r w:rsidRPr="00A765B3">
        <w:rPr>
          <w:rFonts w:ascii="Times New Roman" w:hAnsi="Times New Roman" w:cs="Times New Roman"/>
          <w:rPrChange w:id="272" w:author="Robin" w:date="2016-11-01T08:53:00Z">
            <w:rPr>
              <w:vertAlign w:val="superscript"/>
            </w:rPr>
          </w:rPrChange>
        </w:rPr>
        <w:t xml:space="preserve"> few letters.</w:t>
      </w:r>
    </w:p>
  </w:endnote>
  <w:endnote w:id="9">
    <w:p w:rsidR="00A765B3" w:rsidRPr="00A765B3" w:rsidRDefault="00A765B3" w:rsidP="00A765B3">
      <w:pPr>
        <w:pStyle w:val="EndnoteText"/>
        <w:rPr>
          <w:rFonts w:ascii="Times New Roman" w:hAnsi="Times New Roman" w:cs="Times New Roman"/>
          <w:lang w:val="it-IT"/>
          <w:rPrChange w:id="291" w:author="Robin" w:date="2016-11-01T08:53:00Z">
            <w:rPr>
              <w:lang w:val="it-IT"/>
            </w:rPr>
          </w:rPrChange>
        </w:rPr>
        <w:pPrChange w:id="292" w:author="Robin" w:date="2016-11-01T08:53:00Z">
          <w:pPr>
            <w:pStyle w:val="EndnoteText"/>
          </w:pPr>
        </w:pPrChange>
      </w:pPr>
      <w:r w:rsidRPr="00A765B3">
        <w:rPr>
          <w:rStyle w:val="EndnoteReference"/>
          <w:rFonts w:ascii="Times New Roman" w:hAnsi="Times New Roman" w:cs="Times New Roman"/>
          <w:rPrChange w:id="293" w:author="Robin" w:date="2016-11-01T08:53:00Z">
            <w:rPr>
              <w:rStyle w:val="EndnoteReference"/>
            </w:rPr>
          </w:rPrChange>
        </w:rPr>
        <w:endnoteRef/>
      </w:r>
      <w:r w:rsidRPr="00A765B3">
        <w:rPr>
          <w:rFonts w:ascii="Times New Roman" w:hAnsi="Times New Roman" w:cs="Times New Roman"/>
          <w:rPrChange w:id="294" w:author="Robin" w:date="2016-11-01T08:53:00Z">
            <w:rPr>
              <w:vertAlign w:val="superscript"/>
            </w:rPr>
          </w:rPrChange>
        </w:rPr>
        <w:t xml:space="preserve"> </w:t>
      </w:r>
      <w:r w:rsidRPr="00A765B3">
        <w:rPr>
          <w:rFonts w:ascii="Times New Roman" w:hAnsi="Times New Roman" w:cs="Times New Roman"/>
          <w:i/>
          <w:lang w:val="it-IT"/>
          <w:rPrChange w:id="295" w:author="Robin" w:date="2016-11-01T08:53:00Z">
            <w:rPr>
              <w:vertAlign w:val="superscript"/>
              <w:lang w:val="it-IT"/>
            </w:rPr>
          </w:rPrChange>
        </w:rPr>
        <w:t>IG</w:t>
      </w:r>
      <w:r w:rsidRPr="00A765B3">
        <w:rPr>
          <w:rFonts w:ascii="Times New Roman" w:hAnsi="Times New Roman" w:cs="Times New Roman"/>
          <w:lang w:val="it-IT"/>
          <w:rPrChange w:id="296" w:author="Robin" w:date="2016-11-01T08:53:00Z">
            <w:rPr>
              <w:vertAlign w:val="superscript"/>
              <w:lang w:val="it-IT"/>
            </w:rPr>
          </w:rPrChange>
        </w:rPr>
        <w:t xml:space="preserve"> I3, 847 = DAA 120; Keesling 2003, 170</w:t>
      </w:r>
      <w:ins w:id="297" w:author="Robin" w:date="2016-10-31T11:17:00Z">
        <w:r w:rsidRPr="00A765B3">
          <w:rPr>
            <w:rFonts w:ascii="Times New Roman" w:hAnsi="Times New Roman" w:cs="Times New Roman"/>
            <w:lang w:val="it-IT"/>
            <w:rPrChange w:id="298" w:author="Robin" w:date="2016-11-01T08:53:00Z">
              <w:rPr>
                <w:vertAlign w:val="superscript"/>
                <w:lang w:val="it-IT"/>
              </w:rPr>
            </w:rPrChange>
          </w:rPr>
          <w:t>–</w:t>
        </w:r>
      </w:ins>
      <w:del w:id="299" w:author="Robin" w:date="2016-10-31T11:17:00Z">
        <w:r w:rsidRPr="00A765B3">
          <w:rPr>
            <w:rFonts w:ascii="Times New Roman" w:hAnsi="Times New Roman" w:cs="Times New Roman"/>
            <w:lang w:val="it-IT"/>
            <w:rPrChange w:id="300" w:author="Robin" w:date="2016-11-01T08:53:00Z">
              <w:rPr>
                <w:vertAlign w:val="superscript"/>
                <w:lang w:val="it-IT"/>
              </w:rPr>
            </w:rPrChange>
          </w:rPr>
          <w:delText>-1</w:delText>
        </w:r>
      </w:del>
      <w:r w:rsidRPr="00A765B3">
        <w:rPr>
          <w:rFonts w:ascii="Times New Roman" w:hAnsi="Times New Roman" w:cs="Times New Roman"/>
          <w:lang w:val="it-IT"/>
          <w:rPrChange w:id="301" w:author="Robin" w:date="2016-11-01T08:53:00Z">
            <w:rPr>
              <w:vertAlign w:val="superscript"/>
              <w:lang w:val="it-IT"/>
            </w:rPr>
          </w:rPrChange>
        </w:rPr>
        <w:t>72.</w:t>
      </w:r>
    </w:p>
  </w:endnote>
  <w:endnote w:id="10">
    <w:p w:rsidR="00A765B3" w:rsidRPr="00A765B3" w:rsidRDefault="00A765B3" w:rsidP="00A765B3">
      <w:pPr>
        <w:pStyle w:val="EndnoteText"/>
        <w:rPr>
          <w:rFonts w:ascii="Times New Roman" w:hAnsi="Times New Roman" w:cs="Times New Roman"/>
          <w:rPrChange w:id="321" w:author="Robin" w:date="2016-11-01T08:53:00Z">
            <w:rPr/>
          </w:rPrChange>
        </w:rPr>
        <w:pPrChange w:id="322" w:author="Robin" w:date="2016-11-01T08:53:00Z">
          <w:pPr>
            <w:pStyle w:val="EndnoteText"/>
            <w:spacing w:line="480" w:lineRule="auto"/>
          </w:pPr>
        </w:pPrChange>
      </w:pPr>
      <w:r w:rsidRPr="00A765B3">
        <w:rPr>
          <w:rStyle w:val="EndnoteReference"/>
          <w:rFonts w:ascii="Times New Roman" w:hAnsi="Times New Roman" w:cs="Times New Roman"/>
          <w:rPrChange w:id="323" w:author="Robin" w:date="2016-11-01T08:53:00Z">
            <w:rPr>
              <w:rStyle w:val="EndnoteReference"/>
            </w:rPr>
          </w:rPrChange>
        </w:rPr>
        <w:endnoteRef/>
      </w:r>
      <w:r w:rsidRPr="00A765B3">
        <w:rPr>
          <w:rFonts w:ascii="Times New Roman" w:hAnsi="Times New Roman" w:cs="Times New Roman"/>
          <w:rPrChange w:id="324" w:author="Robin" w:date="2016-11-01T08:53:00Z">
            <w:rPr>
              <w:vertAlign w:val="superscript"/>
            </w:rPr>
          </w:rPrChange>
        </w:rPr>
        <w:t xml:space="preserve"> </w:t>
      </w:r>
      <w:r w:rsidRPr="00A765B3">
        <w:rPr>
          <w:rFonts w:ascii="Times New Roman" w:hAnsi="Times New Roman" w:cs="Times New Roman"/>
          <w:i/>
          <w:rPrChange w:id="325" w:author="Robin" w:date="2016-11-01T08:53:00Z">
            <w:rPr>
              <w:vertAlign w:val="superscript"/>
            </w:rPr>
          </w:rPrChange>
        </w:rPr>
        <w:t>IG</w:t>
      </w:r>
      <w:r w:rsidRPr="00A765B3">
        <w:rPr>
          <w:rFonts w:ascii="Times New Roman" w:hAnsi="Times New Roman" w:cs="Times New Roman"/>
          <w:rPrChange w:id="326" w:author="Robin" w:date="2016-11-01T08:53:00Z">
            <w:rPr>
              <w:vertAlign w:val="superscript"/>
            </w:rPr>
          </w:rPrChange>
        </w:rPr>
        <w:t xml:space="preserve"> I3, 850 = DAA 121; </w:t>
      </w:r>
      <w:proofErr w:type="spellStart"/>
      <w:r w:rsidRPr="00A765B3">
        <w:rPr>
          <w:rFonts w:ascii="Times New Roman" w:hAnsi="Times New Roman" w:cs="Times New Roman"/>
          <w:rPrChange w:id="327" w:author="Robin" w:date="2016-11-01T08:53:00Z">
            <w:rPr>
              <w:vertAlign w:val="superscript"/>
            </w:rPr>
          </w:rPrChange>
        </w:rPr>
        <w:t>Raubitschek</w:t>
      </w:r>
      <w:proofErr w:type="spellEnd"/>
      <w:r w:rsidRPr="00A765B3">
        <w:rPr>
          <w:rFonts w:ascii="Times New Roman" w:hAnsi="Times New Roman" w:cs="Times New Roman"/>
          <w:rPrChange w:id="328" w:author="Robin" w:date="2016-11-01T08:53:00Z">
            <w:rPr>
              <w:vertAlign w:val="superscript"/>
            </w:rPr>
          </w:rPrChange>
        </w:rPr>
        <w:t xml:space="preserve"> 1949, 128; </w:t>
      </w:r>
      <w:proofErr w:type="spellStart"/>
      <w:r w:rsidRPr="00A765B3">
        <w:rPr>
          <w:rFonts w:ascii="Times New Roman" w:hAnsi="Times New Roman" w:cs="Times New Roman"/>
          <w:rPrChange w:id="329" w:author="Robin" w:date="2016-11-01T08:53:00Z">
            <w:rPr>
              <w:vertAlign w:val="superscript"/>
            </w:rPr>
          </w:rPrChange>
        </w:rPr>
        <w:t>Keesling</w:t>
      </w:r>
      <w:proofErr w:type="spellEnd"/>
      <w:r w:rsidRPr="00A765B3">
        <w:rPr>
          <w:rFonts w:ascii="Times New Roman" w:hAnsi="Times New Roman" w:cs="Times New Roman"/>
          <w:rPrChange w:id="330" w:author="Robin" w:date="2016-11-01T08:53:00Z">
            <w:rPr>
              <w:vertAlign w:val="superscript"/>
            </w:rPr>
          </w:rPrChange>
        </w:rPr>
        <w:t xml:space="preserve"> 2003, 186</w:t>
      </w:r>
      <w:ins w:id="331" w:author="Robin" w:date="2016-10-31T11:17:00Z">
        <w:r w:rsidRPr="00A765B3">
          <w:rPr>
            <w:rFonts w:ascii="Times New Roman" w:hAnsi="Times New Roman" w:cs="Times New Roman"/>
            <w:rPrChange w:id="332" w:author="Robin" w:date="2016-11-01T08:53:00Z">
              <w:rPr>
                <w:vertAlign w:val="superscript"/>
              </w:rPr>
            </w:rPrChange>
          </w:rPr>
          <w:t>–</w:t>
        </w:r>
      </w:ins>
      <w:del w:id="333" w:author="Robin" w:date="2016-10-31T11:17:00Z">
        <w:r w:rsidRPr="00A765B3">
          <w:rPr>
            <w:rFonts w:ascii="Times New Roman" w:hAnsi="Times New Roman" w:cs="Times New Roman"/>
            <w:rPrChange w:id="334" w:author="Robin" w:date="2016-11-01T08:53:00Z">
              <w:rPr>
                <w:vertAlign w:val="superscript"/>
              </w:rPr>
            </w:rPrChange>
          </w:rPr>
          <w:delText>-1</w:delText>
        </w:r>
      </w:del>
      <w:r w:rsidRPr="00A765B3">
        <w:rPr>
          <w:rFonts w:ascii="Times New Roman" w:hAnsi="Times New Roman" w:cs="Times New Roman"/>
          <w:rPrChange w:id="335" w:author="Robin" w:date="2016-11-01T08:53:00Z">
            <w:rPr>
              <w:vertAlign w:val="superscript"/>
            </w:rPr>
          </w:rPrChange>
        </w:rPr>
        <w:t>90.</w:t>
      </w:r>
    </w:p>
  </w:endnote>
  <w:endnote w:id="11">
    <w:p w:rsidR="00A765B3" w:rsidRPr="00A765B3" w:rsidRDefault="00A765B3" w:rsidP="00A765B3">
      <w:pPr>
        <w:pStyle w:val="EndnoteText"/>
        <w:rPr>
          <w:rFonts w:ascii="Times New Roman" w:hAnsi="Times New Roman" w:cs="Times New Roman"/>
          <w:rPrChange w:id="349" w:author="Robin" w:date="2016-11-01T08:53:00Z">
            <w:rPr/>
          </w:rPrChange>
        </w:rPr>
        <w:pPrChange w:id="350" w:author="Robin" w:date="2016-11-01T08:53:00Z">
          <w:pPr>
            <w:pStyle w:val="EndnoteText"/>
            <w:spacing w:line="480" w:lineRule="auto"/>
          </w:pPr>
        </w:pPrChange>
      </w:pPr>
      <w:r w:rsidRPr="00A765B3">
        <w:rPr>
          <w:rStyle w:val="EndnoteReference"/>
          <w:rFonts w:ascii="Times New Roman" w:hAnsi="Times New Roman" w:cs="Times New Roman"/>
          <w:rPrChange w:id="351" w:author="Robin" w:date="2016-11-01T08:53:00Z">
            <w:rPr>
              <w:rStyle w:val="EndnoteReference"/>
            </w:rPr>
          </w:rPrChange>
        </w:rPr>
        <w:endnoteRef/>
      </w:r>
      <w:r w:rsidRPr="00A765B3">
        <w:rPr>
          <w:rFonts w:ascii="Times New Roman" w:hAnsi="Times New Roman" w:cs="Times New Roman"/>
          <w:rPrChange w:id="352" w:author="Robin" w:date="2016-11-01T08:53:00Z">
            <w:rPr>
              <w:vertAlign w:val="superscript"/>
            </w:rPr>
          </w:rPrChange>
        </w:rPr>
        <w:t xml:space="preserve"> </w:t>
      </w:r>
      <w:r w:rsidRPr="00A765B3">
        <w:rPr>
          <w:rFonts w:ascii="Times New Roman" w:hAnsi="Times New Roman" w:cs="Times New Roman"/>
          <w:i/>
          <w:rPrChange w:id="353" w:author="Robin" w:date="2016-11-01T08:53:00Z">
            <w:rPr>
              <w:vertAlign w:val="superscript"/>
            </w:rPr>
          </w:rPrChange>
        </w:rPr>
        <w:t>IG</w:t>
      </w:r>
      <w:r w:rsidRPr="00A765B3">
        <w:rPr>
          <w:rFonts w:ascii="Times New Roman" w:hAnsi="Times New Roman" w:cs="Times New Roman"/>
          <w:rPrChange w:id="354" w:author="Robin" w:date="2016-11-01T08:53:00Z">
            <w:rPr>
              <w:vertAlign w:val="superscript"/>
            </w:rPr>
          </w:rPrChange>
        </w:rPr>
        <w:t xml:space="preserve"> I3, 848 = DAA 160; </w:t>
      </w:r>
      <w:proofErr w:type="spellStart"/>
      <w:r w:rsidRPr="00A765B3">
        <w:rPr>
          <w:rFonts w:ascii="Times New Roman" w:hAnsi="Times New Roman" w:cs="Times New Roman"/>
          <w:rPrChange w:id="355" w:author="Robin" w:date="2016-11-01T08:53:00Z">
            <w:rPr>
              <w:vertAlign w:val="superscript"/>
            </w:rPr>
          </w:rPrChange>
        </w:rPr>
        <w:t>Keesling</w:t>
      </w:r>
      <w:proofErr w:type="spellEnd"/>
      <w:r w:rsidRPr="00A765B3">
        <w:rPr>
          <w:rFonts w:ascii="Times New Roman" w:hAnsi="Times New Roman" w:cs="Times New Roman"/>
          <w:rPrChange w:id="356" w:author="Robin" w:date="2016-11-01T08:53:00Z">
            <w:rPr>
              <w:vertAlign w:val="superscript"/>
            </w:rPr>
          </w:rPrChange>
        </w:rPr>
        <w:t xml:space="preserve"> 2000.</w:t>
      </w:r>
    </w:p>
  </w:endnote>
  <w:endnote w:id="12">
    <w:p w:rsidR="00A765B3" w:rsidRPr="00A765B3" w:rsidRDefault="00A765B3" w:rsidP="00A765B3">
      <w:pPr>
        <w:pStyle w:val="EndnoteText"/>
        <w:rPr>
          <w:rFonts w:ascii="Times New Roman" w:hAnsi="Times New Roman" w:cs="Times New Roman"/>
          <w:lang w:val="it-IT"/>
          <w:rPrChange w:id="400" w:author="Robin" w:date="2016-11-01T08:53:00Z">
            <w:rPr>
              <w:lang w:val="it-IT"/>
            </w:rPr>
          </w:rPrChange>
        </w:rPr>
        <w:pPrChange w:id="401" w:author="Robin" w:date="2016-11-01T08:53:00Z">
          <w:pPr>
            <w:pStyle w:val="EndnoteText"/>
          </w:pPr>
        </w:pPrChange>
      </w:pPr>
      <w:r w:rsidRPr="00A765B3">
        <w:rPr>
          <w:rStyle w:val="EndnoteReference"/>
          <w:rFonts w:ascii="Times New Roman" w:hAnsi="Times New Roman" w:cs="Times New Roman"/>
          <w:rPrChange w:id="402" w:author="Robin" w:date="2016-11-01T08:53:00Z">
            <w:rPr>
              <w:rStyle w:val="EndnoteReference"/>
            </w:rPr>
          </w:rPrChange>
        </w:rPr>
        <w:endnoteRef/>
      </w:r>
      <w:r w:rsidRPr="00A765B3">
        <w:rPr>
          <w:rFonts w:ascii="Times New Roman" w:hAnsi="Times New Roman" w:cs="Times New Roman"/>
          <w:rPrChange w:id="403" w:author="Robin" w:date="2016-11-01T08:53:00Z">
            <w:rPr>
              <w:vertAlign w:val="superscript"/>
            </w:rPr>
          </w:rPrChange>
        </w:rPr>
        <w:t xml:space="preserve"> Athens, Acropolis Museum, inv. 631</w:t>
      </w:r>
      <w:ins w:id="404" w:author="Jens Daehner" w:date="2017-01-20T13:36:00Z">
        <w:r w:rsidRPr="00A765B3">
          <w:rPr>
            <w:rFonts w:ascii="Times New Roman" w:hAnsi="Times New Roman" w:cs="Times New Roman"/>
          </w:rPr>
          <w:t>: Stewart 1990, 129;</w:t>
        </w:r>
      </w:ins>
      <w:del w:id="405" w:author="Jens Daehner" w:date="2017-01-20T13:36:00Z">
        <w:r w:rsidRPr="00A765B3">
          <w:rPr>
            <w:rFonts w:ascii="Times New Roman" w:hAnsi="Times New Roman" w:cs="Times New Roman"/>
            <w:rPrChange w:id="406" w:author="Robin" w:date="2016-11-01T08:53:00Z">
              <w:rPr>
                <w:vertAlign w:val="superscript"/>
              </w:rPr>
            </w:rPrChange>
          </w:rPr>
          <w:delText>;</w:delText>
        </w:r>
      </w:del>
      <w:r w:rsidRPr="00A765B3">
        <w:rPr>
          <w:rFonts w:ascii="Times New Roman" w:hAnsi="Times New Roman" w:cs="Times New Roman"/>
          <w:rPrChange w:id="407" w:author="Robin" w:date="2016-11-01T08:53:00Z">
            <w:rPr>
              <w:vertAlign w:val="superscript"/>
            </w:rPr>
          </w:rPrChange>
        </w:rPr>
        <w:t xml:space="preserve"> Taranto, National Archeological Museum, inv. 121327</w:t>
      </w:r>
      <w:ins w:id="408" w:author="Jens Daehner" w:date="2017-01-20T13:36:00Z">
        <w:r w:rsidRPr="00A765B3">
          <w:rPr>
            <w:rFonts w:ascii="Times New Roman" w:hAnsi="Times New Roman" w:cs="Times New Roman"/>
          </w:rPr>
          <w:t xml:space="preserve">: </w:t>
        </w:r>
        <w:proofErr w:type="spellStart"/>
        <w:r w:rsidRPr="00A765B3">
          <w:rPr>
            <w:rFonts w:ascii="Times New Roman" w:hAnsi="Times New Roman" w:cs="Times New Roman"/>
          </w:rPr>
          <w:t>Adornato</w:t>
        </w:r>
        <w:proofErr w:type="spellEnd"/>
        <w:r w:rsidRPr="00A765B3">
          <w:rPr>
            <w:rFonts w:ascii="Times New Roman" w:hAnsi="Times New Roman" w:cs="Times New Roman"/>
          </w:rPr>
          <w:t xml:space="preserve"> 2010, 318</w:t>
        </w:r>
      </w:ins>
      <w:r>
        <w:rPr>
          <w:rFonts w:ascii="Times New Roman" w:hAnsi="Times New Roman" w:cs="Times New Roman"/>
        </w:rPr>
        <w:t>–</w:t>
      </w:r>
      <w:ins w:id="409" w:author="Jens Daehner" w:date="2017-01-20T13:36:00Z">
        <w:r w:rsidRPr="00A765B3">
          <w:rPr>
            <w:rFonts w:ascii="Times New Roman" w:hAnsi="Times New Roman" w:cs="Times New Roman"/>
          </w:rPr>
          <w:t>20</w:t>
        </w:r>
      </w:ins>
      <w:r w:rsidRPr="00A765B3">
        <w:rPr>
          <w:rFonts w:ascii="Times New Roman" w:hAnsi="Times New Roman" w:cs="Times New Roman"/>
          <w:rPrChange w:id="410" w:author="Robin" w:date="2016-11-01T08:53:00Z">
            <w:rPr>
              <w:vertAlign w:val="superscript"/>
            </w:rPr>
          </w:rPrChange>
        </w:rPr>
        <w:t xml:space="preserve">; Berlin, Staatliche </w:t>
      </w:r>
      <w:proofErr w:type="spellStart"/>
      <w:r w:rsidRPr="00A765B3">
        <w:rPr>
          <w:rFonts w:ascii="Times New Roman" w:hAnsi="Times New Roman" w:cs="Times New Roman"/>
          <w:rPrChange w:id="411" w:author="Robin" w:date="2016-11-01T08:53:00Z">
            <w:rPr>
              <w:vertAlign w:val="superscript"/>
            </w:rPr>
          </w:rPrChange>
        </w:rPr>
        <w:t>Museen</w:t>
      </w:r>
      <w:proofErr w:type="spellEnd"/>
      <w:r w:rsidRPr="00A765B3">
        <w:rPr>
          <w:rFonts w:ascii="Times New Roman" w:hAnsi="Times New Roman" w:cs="Times New Roman"/>
          <w:rPrChange w:id="412" w:author="Robin" w:date="2016-11-01T08:53:00Z">
            <w:rPr>
              <w:vertAlign w:val="superscript"/>
            </w:rPr>
          </w:rPrChange>
        </w:rPr>
        <w:t>, inv. Misc. 7470</w:t>
      </w:r>
      <w:ins w:id="413" w:author="Jens Daehner" w:date="2017-01-20T13:37:00Z">
        <w:r w:rsidRPr="00A765B3">
          <w:rPr>
            <w:rFonts w:ascii="Times New Roman" w:hAnsi="Times New Roman" w:cs="Times New Roman"/>
          </w:rPr>
          <w:t>: Stewart 1990, 147</w:t>
        </w:r>
      </w:ins>
      <w:r w:rsidRPr="00A765B3">
        <w:rPr>
          <w:rFonts w:ascii="Times New Roman" w:hAnsi="Times New Roman" w:cs="Times New Roman"/>
          <w:rPrChange w:id="414" w:author="Robin" w:date="2016-11-01T08:53:00Z">
            <w:rPr>
              <w:vertAlign w:val="superscript"/>
            </w:rPr>
          </w:rPrChange>
        </w:rPr>
        <w:t>.</w:t>
      </w:r>
      <w:ins w:id="415" w:author="Robin" w:date="2016-10-31T11:17:00Z">
        <w:del w:id="416" w:author="Jens Daehner" w:date="2017-01-20T13:37:00Z">
          <w:r w:rsidRPr="00A765B3">
            <w:rPr>
              <w:rFonts w:ascii="Times New Roman" w:hAnsi="Times New Roman" w:cs="Times New Roman"/>
              <w:highlight w:val="yellow"/>
              <w:rPrChange w:id="417" w:author="Robin" w:date="2016-11-01T08:53:00Z">
                <w:rPr>
                  <w:vertAlign w:val="superscript"/>
                </w:rPr>
              </w:rPrChange>
            </w:rPr>
            <w:delText>AU:</w:delText>
          </w:r>
        </w:del>
      </w:ins>
    </w:p>
  </w:endnote>
  <w:endnote w:id="13">
    <w:p w:rsidR="00A765B3" w:rsidRPr="00A765B3" w:rsidRDefault="00A765B3" w:rsidP="00A765B3">
      <w:pPr>
        <w:pStyle w:val="EndnoteText"/>
        <w:rPr>
          <w:rFonts w:ascii="Times New Roman" w:hAnsi="Times New Roman" w:cs="Times New Roman"/>
          <w:lang w:val="it-IT"/>
          <w:rPrChange w:id="420" w:author="Robin" w:date="2016-11-01T08:53:00Z">
            <w:rPr>
              <w:lang w:val="it-IT"/>
            </w:rPr>
          </w:rPrChange>
        </w:rPr>
        <w:pPrChange w:id="421" w:author="Robin" w:date="2016-11-01T08:53:00Z">
          <w:pPr>
            <w:pStyle w:val="EndnoteText"/>
          </w:pPr>
        </w:pPrChange>
      </w:pPr>
      <w:r w:rsidRPr="00A765B3">
        <w:rPr>
          <w:rStyle w:val="EndnoteReference"/>
          <w:rFonts w:ascii="Times New Roman" w:hAnsi="Times New Roman" w:cs="Times New Roman"/>
          <w:rPrChange w:id="422" w:author="Robin" w:date="2016-11-01T08:53:00Z">
            <w:rPr>
              <w:rStyle w:val="EndnoteReference"/>
            </w:rPr>
          </w:rPrChange>
        </w:rPr>
        <w:endnoteRef/>
      </w:r>
      <w:r w:rsidRPr="00A765B3">
        <w:rPr>
          <w:rFonts w:ascii="Times New Roman" w:hAnsi="Times New Roman" w:cs="Times New Roman"/>
          <w:rPrChange w:id="423" w:author="Robin" w:date="2016-11-01T08:53:00Z">
            <w:rPr>
              <w:vertAlign w:val="superscript"/>
            </w:rPr>
          </w:rPrChange>
        </w:rPr>
        <w:t xml:space="preserve"> </w:t>
      </w:r>
      <w:r w:rsidRPr="00A765B3">
        <w:rPr>
          <w:rFonts w:ascii="Times New Roman" w:hAnsi="Times New Roman" w:cs="Times New Roman"/>
          <w:lang w:val="it-IT"/>
          <w:rPrChange w:id="424" w:author="Robin" w:date="2016-11-01T08:53:00Z">
            <w:rPr>
              <w:vertAlign w:val="superscript"/>
              <w:lang w:val="it-IT"/>
            </w:rPr>
          </w:rPrChange>
        </w:rPr>
        <w:t>Athens, Acropolis Museum, inv. X 6447</w:t>
      </w:r>
      <w:ins w:id="425" w:author="Jens Daehner" w:date="2017-01-20T13:37:00Z">
        <w:r w:rsidRPr="00A765B3">
          <w:rPr>
            <w:rFonts w:ascii="Times New Roman" w:hAnsi="Times New Roman" w:cs="Times New Roman"/>
            <w:lang w:val="it-IT"/>
          </w:rPr>
          <w:t>: Stewart 2008a, 385, 388, 410</w:t>
        </w:r>
      </w:ins>
      <w:r w:rsidRPr="00A765B3">
        <w:rPr>
          <w:rFonts w:ascii="Times New Roman" w:hAnsi="Times New Roman" w:cs="Times New Roman"/>
          <w:lang w:val="it-IT"/>
          <w:rPrChange w:id="426" w:author="Robin" w:date="2016-11-01T08:53:00Z">
            <w:rPr>
              <w:vertAlign w:val="superscript"/>
              <w:lang w:val="it-IT"/>
            </w:rPr>
          </w:rPrChange>
        </w:rPr>
        <w:t>.</w:t>
      </w:r>
      <w:ins w:id="427" w:author="Jens Daehner" w:date="2016-09-15T13:57:00Z">
        <w:r w:rsidRPr="00A765B3">
          <w:rPr>
            <w:rFonts w:ascii="Times New Roman" w:hAnsi="Times New Roman" w:cs="Times New Roman"/>
            <w:lang w:val="it-IT"/>
            <w:rPrChange w:id="428" w:author="Robin" w:date="2016-11-01T08:53:00Z">
              <w:rPr>
                <w:vertAlign w:val="superscript"/>
                <w:lang w:val="it-IT"/>
              </w:rPr>
            </w:rPrChange>
          </w:rPr>
          <w:t xml:space="preserve"> </w:t>
        </w:r>
      </w:ins>
      <w:ins w:id="429" w:author="Robin" w:date="2016-10-31T11:18:00Z">
        <w:del w:id="430" w:author="Jens Daehner" w:date="2017-01-20T13:37:00Z">
          <w:r w:rsidRPr="00A765B3">
            <w:rPr>
              <w:rFonts w:ascii="Times New Roman" w:hAnsi="Times New Roman" w:cs="Times New Roman"/>
              <w:highlight w:val="yellow"/>
              <w:lang w:val="it-IT"/>
              <w:rPrChange w:id="431" w:author="Robin" w:date="2016-11-01T08:53:00Z">
                <w:rPr>
                  <w:vertAlign w:val="superscript"/>
                  <w:lang w:val="it-IT"/>
                </w:rPr>
              </w:rPrChange>
            </w:rPr>
            <w:delText>AU:</w:delText>
          </w:r>
        </w:del>
      </w:ins>
    </w:p>
  </w:endnote>
  <w:endnote w:id="14">
    <w:p w:rsidR="00A765B3" w:rsidRPr="00A765B3" w:rsidRDefault="00A765B3" w:rsidP="00A765B3">
      <w:pPr>
        <w:pStyle w:val="EndnoteText"/>
        <w:rPr>
          <w:rFonts w:ascii="Times New Roman" w:hAnsi="Times New Roman" w:cs="Times New Roman"/>
          <w:lang w:val="en-GB"/>
          <w:rPrChange w:id="444" w:author="Robin" w:date="2016-11-01T08:53:00Z">
            <w:rPr>
              <w:lang w:val="en-GB"/>
            </w:rPr>
          </w:rPrChange>
        </w:rPr>
        <w:pPrChange w:id="445" w:author="Robin" w:date="2016-11-01T08:53:00Z">
          <w:pPr>
            <w:pStyle w:val="EndnoteText"/>
            <w:spacing w:line="480" w:lineRule="auto"/>
            <w:jc w:val="both"/>
          </w:pPr>
        </w:pPrChange>
      </w:pPr>
      <w:r w:rsidRPr="00A765B3">
        <w:rPr>
          <w:rStyle w:val="EndnoteReference"/>
          <w:rFonts w:ascii="Times New Roman" w:hAnsi="Times New Roman" w:cs="Times New Roman"/>
          <w:lang w:val="en-GB"/>
          <w:rPrChange w:id="446" w:author="Robin" w:date="2016-11-01T08:53:00Z">
            <w:rPr>
              <w:rStyle w:val="EndnoteReference"/>
              <w:lang w:val="en-GB"/>
            </w:rPr>
          </w:rPrChange>
        </w:rPr>
        <w:endnoteRef/>
      </w:r>
      <w:r w:rsidRPr="00A765B3">
        <w:rPr>
          <w:rFonts w:ascii="Times New Roman" w:hAnsi="Times New Roman" w:cs="Times New Roman"/>
          <w:lang w:val="en-GB"/>
          <w:rPrChange w:id="447" w:author="Robin" w:date="2016-11-01T08:53:00Z">
            <w:rPr>
              <w:vertAlign w:val="superscript"/>
              <w:lang w:val="en-GB"/>
            </w:rPr>
          </w:rPrChange>
        </w:rPr>
        <w:t xml:space="preserve"> Naples, National Archaeological Museum, inv. 6009 and 6010; </w:t>
      </w:r>
      <w:proofErr w:type="spellStart"/>
      <w:r w:rsidRPr="00A765B3">
        <w:rPr>
          <w:rFonts w:ascii="Times New Roman" w:hAnsi="Times New Roman" w:cs="Times New Roman"/>
          <w:i/>
          <w:lang w:val="en-GB"/>
          <w:rPrChange w:id="448" w:author="Robin" w:date="2016-11-01T08:53:00Z">
            <w:rPr>
              <w:i/>
              <w:vertAlign w:val="superscript"/>
              <w:lang w:val="en-GB"/>
            </w:rPr>
          </w:rPrChange>
        </w:rPr>
        <w:t>FGrHist</w:t>
      </w:r>
      <w:proofErr w:type="spellEnd"/>
      <w:r w:rsidRPr="00A765B3">
        <w:rPr>
          <w:rFonts w:ascii="Times New Roman" w:hAnsi="Times New Roman" w:cs="Times New Roman"/>
          <w:lang w:val="en-GB"/>
          <w:rPrChange w:id="449" w:author="Robin" w:date="2016-11-01T08:53:00Z">
            <w:rPr>
              <w:vertAlign w:val="superscript"/>
              <w:lang w:val="en-GB"/>
            </w:rPr>
          </w:rPrChange>
        </w:rPr>
        <w:t xml:space="preserve"> 239 A 54; </w:t>
      </w:r>
      <w:proofErr w:type="spellStart"/>
      <w:r w:rsidRPr="00A765B3">
        <w:rPr>
          <w:rFonts w:ascii="Times New Roman" w:hAnsi="Times New Roman" w:cs="Times New Roman"/>
          <w:lang w:val="en-GB"/>
          <w:rPrChange w:id="450" w:author="Robin" w:date="2016-11-01T08:53:00Z">
            <w:rPr>
              <w:vertAlign w:val="superscript"/>
              <w:lang w:val="en-GB"/>
            </w:rPr>
          </w:rPrChange>
        </w:rPr>
        <w:t>Marm</w:t>
      </w:r>
      <w:proofErr w:type="spellEnd"/>
      <w:r w:rsidRPr="00A765B3">
        <w:rPr>
          <w:rFonts w:ascii="Times New Roman" w:hAnsi="Times New Roman" w:cs="Times New Roman"/>
          <w:lang w:val="en-GB"/>
          <w:rPrChange w:id="451" w:author="Robin" w:date="2016-11-01T08:53:00Z">
            <w:rPr>
              <w:vertAlign w:val="superscript"/>
              <w:lang w:val="en-GB"/>
            </w:rPr>
          </w:rPrChange>
        </w:rPr>
        <w:t>. Par. A, ll. 70</w:t>
      </w:r>
      <w:ins w:id="452" w:author="Robin" w:date="2016-10-31T11:18:00Z">
        <w:r w:rsidRPr="00A765B3">
          <w:rPr>
            <w:rFonts w:ascii="Times New Roman" w:hAnsi="Times New Roman" w:cs="Times New Roman"/>
            <w:lang w:val="en-GB"/>
            <w:rPrChange w:id="453" w:author="Robin" w:date="2016-11-01T08:53:00Z">
              <w:rPr>
                <w:vertAlign w:val="superscript"/>
                <w:lang w:val="en-GB"/>
              </w:rPr>
            </w:rPrChange>
          </w:rPr>
          <w:t>–7</w:t>
        </w:r>
      </w:ins>
      <w:del w:id="454" w:author="Robin" w:date="2016-10-31T11:18:00Z">
        <w:r w:rsidRPr="00A765B3">
          <w:rPr>
            <w:rFonts w:ascii="Times New Roman" w:hAnsi="Times New Roman" w:cs="Times New Roman"/>
            <w:lang w:val="en-GB"/>
            <w:rPrChange w:id="455" w:author="Robin" w:date="2016-11-01T08:53:00Z">
              <w:rPr>
                <w:vertAlign w:val="superscript"/>
                <w:lang w:val="en-GB"/>
              </w:rPr>
            </w:rPrChange>
          </w:rPr>
          <w:delText>-</w:delText>
        </w:r>
      </w:del>
      <w:r w:rsidRPr="00A765B3">
        <w:rPr>
          <w:rFonts w:ascii="Times New Roman" w:hAnsi="Times New Roman" w:cs="Times New Roman"/>
          <w:lang w:val="en-GB"/>
          <w:rPrChange w:id="456" w:author="Robin" w:date="2016-11-01T08:53:00Z">
            <w:rPr>
              <w:vertAlign w:val="superscript"/>
              <w:lang w:val="en-GB"/>
            </w:rPr>
          </w:rPrChange>
        </w:rPr>
        <w:t>1 (</w:t>
      </w:r>
      <w:r w:rsidRPr="00A765B3">
        <w:rPr>
          <w:rFonts w:ascii="Times New Roman" w:hAnsi="Times New Roman" w:cs="Times New Roman"/>
          <w:i/>
          <w:lang w:val="en-GB"/>
          <w:rPrChange w:id="457" w:author="Robin" w:date="2016-11-01T08:53:00Z">
            <w:rPr>
              <w:i/>
              <w:vertAlign w:val="superscript"/>
              <w:lang w:val="en-GB"/>
            </w:rPr>
          </w:rPrChange>
        </w:rPr>
        <w:t>IG</w:t>
      </w:r>
      <w:r w:rsidRPr="00A765B3">
        <w:rPr>
          <w:rFonts w:ascii="Times New Roman" w:hAnsi="Times New Roman" w:cs="Times New Roman"/>
          <w:lang w:val="en-GB"/>
          <w:rPrChange w:id="458" w:author="Robin" w:date="2016-11-01T08:53:00Z">
            <w:rPr>
              <w:vertAlign w:val="superscript"/>
              <w:lang w:val="en-GB"/>
            </w:rPr>
          </w:rPrChange>
        </w:rPr>
        <w:t xml:space="preserve"> 12.5.444, 70</w:t>
      </w:r>
      <w:ins w:id="459" w:author="Robin" w:date="2016-10-31T11:18:00Z">
        <w:r w:rsidRPr="00A765B3">
          <w:rPr>
            <w:rFonts w:ascii="Times New Roman" w:hAnsi="Times New Roman" w:cs="Times New Roman"/>
            <w:lang w:val="en-GB"/>
            <w:rPrChange w:id="460" w:author="Robin" w:date="2016-11-01T08:53:00Z">
              <w:rPr>
                <w:vertAlign w:val="superscript"/>
                <w:lang w:val="en-GB"/>
              </w:rPr>
            </w:rPrChange>
          </w:rPr>
          <w:t>–</w:t>
        </w:r>
      </w:ins>
      <w:del w:id="461" w:author="Robin" w:date="2016-10-31T11:18:00Z">
        <w:r w:rsidRPr="00A765B3">
          <w:rPr>
            <w:rFonts w:ascii="Times New Roman" w:hAnsi="Times New Roman" w:cs="Times New Roman"/>
            <w:lang w:val="en-GB"/>
            <w:rPrChange w:id="462" w:author="Robin" w:date="2016-11-01T08:53:00Z">
              <w:rPr>
                <w:vertAlign w:val="superscript"/>
                <w:lang w:val="en-GB"/>
              </w:rPr>
            </w:rPrChange>
          </w:rPr>
          <w:delText>-</w:delText>
        </w:r>
      </w:del>
      <w:ins w:id="463" w:author="Robin" w:date="2016-10-31T11:18:00Z">
        <w:r w:rsidRPr="00A765B3">
          <w:rPr>
            <w:rFonts w:ascii="Times New Roman" w:hAnsi="Times New Roman" w:cs="Times New Roman"/>
            <w:lang w:val="en-GB"/>
            <w:rPrChange w:id="464" w:author="Robin" w:date="2016-11-01T08:53:00Z">
              <w:rPr>
                <w:vertAlign w:val="superscript"/>
                <w:lang w:val="en-GB"/>
              </w:rPr>
            </w:rPrChange>
          </w:rPr>
          <w:t>7</w:t>
        </w:r>
      </w:ins>
      <w:r w:rsidRPr="00A765B3">
        <w:rPr>
          <w:rFonts w:ascii="Times New Roman" w:hAnsi="Times New Roman" w:cs="Times New Roman"/>
          <w:lang w:val="en-GB"/>
          <w:rPrChange w:id="465" w:author="Robin" w:date="2016-11-01T08:53:00Z">
            <w:rPr>
              <w:vertAlign w:val="superscript"/>
              <w:lang w:val="en-GB"/>
            </w:rPr>
          </w:rPrChange>
        </w:rPr>
        <w:t xml:space="preserve">1); </w:t>
      </w:r>
      <w:proofErr w:type="spellStart"/>
      <w:r w:rsidRPr="00A765B3">
        <w:rPr>
          <w:rFonts w:ascii="Times New Roman" w:hAnsi="Times New Roman" w:cs="Times New Roman"/>
          <w:lang w:val="en-GB"/>
          <w:rPrChange w:id="466" w:author="Robin" w:date="2016-11-01T08:53:00Z">
            <w:rPr>
              <w:vertAlign w:val="superscript"/>
              <w:lang w:val="en-GB"/>
            </w:rPr>
          </w:rPrChange>
        </w:rPr>
        <w:t>Brunnsåker</w:t>
      </w:r>
      <w:proofErr w:type="spellEnd"/>
      <w:r w:rsidRPr="00A765B3">
        <w:rPr>
          <w:rFonts w:ascii="Times New Roman" w:hAnsi="Times New Roman" w:cs="Times New Roman"/>
          <w:lang w:val="en-GB"/>
          <w:rPrChange w:id="467" w:author="Robin" w:date="2016-11-01T08:53:00Z">
            <w:rPr>
              <w:vertAlign w:val="superscript"/>
              <w:lang w:val="en-GB"/>
            </w:rPr>
          </w:rPrChange>
        </w:rPr>
        <w:t xml:space="preserve"> 1971; Taylor 1991. </w:t>
      </w:r>
    </w:p>
  </w:endnote>
  <w:endnote w:id="15">
    <w:p w:rsidR="00A765B3" w:rsidRPr="00A765B3" w:rsidRDefault="00A765B3" w:rsidP="00A765B3">
      <w:pPr>
        <w:pStyle w:val="EndnoteText"/>
        <w:rPr>
          <w:rFonts w:ascii="Times New Roman" w:hAnsi="Times New Roman" w:cs="Times New Roman"/>
          <w:lang w:val="en-GB"/>
          <w:rPrChange w:id="505" w:author="Robin" w:date="2016-11-01T08:53:00Z">
            <w:rPr>
              <w:lang w:val="en-GB"/>
            </w:rPr>
          </w:rPrChange>
        </w:rPr>
        <w:pPrChange w:id="506" w:author="Robin" w:date="2016-11-01T08:53:00Z">
          <w:pPr>
            <w:pStyle w:val="EndnoteText"/>
            <w:spacing w:line="480" w:lineRule="auto"/>
            <w:jc w:val="both"/>
          </w:pPr>
        </w:pPrChange>
      </w:pPr>
      <w:r w:rsidRPr="00A765B3">
        <w:rPr>
          <w:rStyle w:val="EndnoteReference"/>
          <w:rFonts w:ascii="Times New Roman" w:hAnsi="Times New Roman" w:cs="Times New Roman"/>
          <w:lang w:val="en-GB"/>
          <w:rPrChange w:id="507" w:author="Robin" w:date="2016-11-01T08:53:00Z">
            <w:rPr>
              <w:rStyle w:val="EndnoteReference"/>
              <w:lang w:val="en-GB"/>
            </w:rPr>
          </w:rPrChange>
        </w:rPr>
        <w:endnoteRef/>
      </w:r>
      <w:r w:rsidRPr="00A765B3">
        <w:rPr>
          <w:rFonts w:ascii="Times New Roman" w:hAnsi="Times New Roman" w:cs="Times New Roman"/>
          <w:lang w:val="en-GB"/>
          <w:rPrChange w:id="508" w:author="Robin" w:date="2016-11-01T08:53:00Z">
            <w:rPr>
              <w:vertAlign w:val="superscript"/>
              <w:lang w:val="en-GB"/>
            </w:rPr>
          </w:rPrChange>
        </w:rPr>
        <w:t xml:space="preserve"> De Cesare 2012.</w:t>
      </w:r>
    </w:p>
  </w:endnote>
  <w:endnote w:id="16">
    <w:p w:rsidR="00A765B3" w:rsidRPr="00A765B3" w:rsidRDefault="00A765B3" w:rsidP="00A765B3">
      <w:pPr>
        <w:pStyle w:val="EndnoteText"/>
        <w:rPr>
          <w:rFonts w:ascii="Times New Roman" w:hAnsi="Times New Roman" w:cs="Times New Roman"/>
          <w:lang w:val="en-GB"/>
          <w:rPrChange w:id="532" w:author="Robin" w:date="2016-11-01T08:53:00Z">
            <w:rPr>
              <w:lang w:val="en-GB"/>
            </w:rPr>
          </w:rPrChange>
        </w:rPr>
        <w:pPrChange w:id="533" w:author="Robin" w:date="2016-11-01T08:53:00Z">
          <w:pPr>
            <w:pStyle w:val="EndnoteText"/>
            <w:spacing w:line="480" w:lineRule="auto"/>
            <w:jc w:val="both"/>
          </w:pPr>
        </w:pPrChange>
      </w:pPr>
      <w:r w:rsidRPr="00A765B3">
        <w:rPr>
          <w:rStyle w:val="EndnoteReference"/>
          <w:rFonts w:ascii="Times New Roman" w:hAnsi="Times New Roman" w:cs="Times New Roman"/>
          <w:lang w:val="en-GB"/>
          <w:rPrChange w:id="534" w:author="Robin" w:date="2016-11-01T08:53:00Z">
            <w:rPr>
              <w:rStyle w:val="EndnoteReference"/>
              <w:lang w:val="en-GB"/>
            </w:rPr>
          </w:rPrChange>
        </w:rPr>
        <w:endnoteRef/>
      </w:r>
      <w:r w:rsidRPr="00A765B3">
        <w:rPr>
          <w:rFonts w:ascii="Times New Roman" w:hAnsi="Times New Roman" w:cs="Times New Roman"/>
          <w:lang w:val="en-GB"/>
          <w:rPrChange w:id="535" w:author="Robin" w:date="2016-11-01T08:53:00Z">
            <w:rPr>
              <w:vertAlign w:val="superscript"/>
              <w:lang w:val="en-GB"/>
            </w:rPr>
          </w:rPrChange>
        </w:rPr>
        <w:t xml:space="preserve"> This is in disagreement with Stewart</w:t>
      </w:r>
      <w:del w:id="536" w:author="Robin" w:date="2016-10-31T11:19:00Z">
        <w:r w:rsidRPr="00A765B3">
          <w:rPr>
            <w:rFonts w:ascii="Times New Roman" w:hAnsi="Times New Roman" w:cs="Times New Roman"/>
            <w:lang w:val="en-GB"/>
            <w:rPrChange w:id="537" w:author="Robin" w:date="2016-11-01T08:53:00Z">
              <w:rPr>
                <w:vertAlign w:val="superscript"/>
                <w:lang w:val="en-GB"/>
              </w:rPr>
            </w:rPrChange>
          </w:rPr>
          <w:delText>’s statement</w:delText>
        </w:r>
      </w:del>
      <w:r w:rsidRPr="00A765B3">
        <w:rPr>
          <w:rFonts w:ascii="Times New Roman" w:hAnsi="Times New Roman" w:cs="Times New Roman"/>
          <w:lang w:val="en-GB"/>
          <w:rPrChange w:id="538" w:author="Robin" w:date="2016-11-01T08:53:00Z">
            <w:rPr>
              <w:vertAlign w:val="superscript"/>
              <w:lang w:val="en-GB"/>
            </w:rPr>
          </w:rPrChange>
        </w:rPr>
        <w:t xml:space="preserve"> (1997, 73)</w:t>
      </w:r>
      <w:ins w:id="539" w:author="Robin" w:date="2016-10-31T11:19:00Z">
        <w:r w:rsidRPr="00A765B3">
          <w:rPr>
            <w:rFonts w:ascii="Times New Roman" w:hAnsi="Times New Roman" w:cs="Times New Roman"/>
            <w:lang w:val="en-GB"/>
            <w:rPrChange w:id="540" w:author="Robin" w:date="2016-11-01T08:53:00Z">
              <w:rPr>
                <w:vertAlign w:val="superscript"/>
                <w:lang w:val="en-GB"/>
              </w:rPr>
            </w:rPrChange>
          </w:rPr>
          <w:t>, who writes that</w:t>
        </w:r>
      </w:ins>
      <w:del w:id="541" w:author="Robin" w:date="2016-10-31T11:19:00Z">
        <w:r w:rsidRPr="00A765B3">
          <w:rPr>
            <w:rFonts w:ascii="Times New Roman" w:hAnsi="Times New Roman" w:cs="Times New Roman"/>
            <w:lang w:val="en-GB"/>
            <w:rPrChange w:id="542" w:author="Robin" w:date="2016-11-01T08:53:00Z">
              <w:rPr>
                <w:vertAlign w:val="superscript"/>
                <w:lang w:val="en-GB"/>
              </w:rPr>
            </w:rPrChange>
          </w:rPr>
          <w:delText>:</w:delText>
        </w:r>
      </w:del>
      <w:r w:rsidRPr="00A765B3">
        <w:rPr>
          <w:rFonts w:ascii="Times New Roman" w:hAnsi="Times New Roman" w:cs="Times New Roman"/>
          <w:lang w:val="en-GB"/>
          <w:rPrChange w:id="543" w:author="Robin" w:date="2016-11-01T08:53:00Z">
            <w:rPr>
              <w:vertAlign w:val="superscript"/>
              <w:lang w:val="en-GB"/>
            </w:rPr>
          </w:rPrChange>
        </w:rPr>
        <w:t xml:space="preserve"> “its revolutionary </w:t>
      </w:r>
      <w:ins w:id="544" w:author="Robin" w:date="2016-10-31T11:19:00Z">
        <w:r w:rsidRPr="00A765B3">
          <w:rPr>
            <w:rFonts w:ascii="Times New Roman" w:hAnsi="Times New Roman" w:cs="Times New Roman"/>
            <w:lang w:val="en-GB"/>
            <w:rPrChange w:id="545" w:author="Robin" w:date="2016-11-01T08:53:00Z">
              <w:rPr>
                <w:vertAlign w:val="superscript"/>
                <w:lang w:val="en-GB"/>
              </w:rPr>
            </w:rPrChange>
          </w:rPr>
          <w:t>‘</w:t>
        </w:r>
      </w:ins>
      <w:del w:id="546" w:author="Robin" w:date="2016-10-31T11:19:00Z">
        <w:r w:rsidRPr="00A765B3">
          <w:rPr>
            <w:rFonts w:ascii="Times New Roman" w:hAnsi="Times New Roman" w:cs="Times New Roman"/>
            <w:lang w:val="en-GB"/>
            <w:rPrChange w:id="547" w:author="Robin" w:date="2016-11-01T08:53:00Z">
              <w:rPr>
                <w:vertAlign w:val="superscript"/>
                <w:lang w:val="en-GB"/>
              </w:rPr>
            </w:rPrChange>
          </w:rPr>
          <w:delText>“</w:delText>
        </w:r>
      </w:del>
      <w:r w:rsidRPr="00A765B3">
        <w:rPr>
          <w:rFonts w:ascii="Times New Roman" w:hAnsi="Times New Roman" w:cs="Times New Roman"/>
          <w:lang w:val="en-GB"/>
          <w:rPrChange w:id="548" w:author="Robin" w:date="2016-11-01T08:53:00Z">
            <w:rPr>
              <w:vertAlign w:val="superscript"/>
              <w:lang w:val="en-GB"/>
            </w:rPr>
          </w:rPrChange>
        </w:rPr>
        <w:t>severe</w:t>
      </w:r>
      <w:ins w:id="549" w:author="Robin" w:date="2016-10-31T11:19:00Z">
        <w:r w:rsidRPr="00A765B3">
          <w:rPr>
            <w:rFonts w:ascii="Times New Roman" w:hAnsi="Times New Roman" w:cs="Times New Roman"/>
            <w:lang w:val="en-GB"/>
            <w:rPrChange w:id="550" w:author="Robin" w:date="2016-11-01T08:53:00Z">
              <w:rPr>
                <w:vertAlign w:val="superscript"/>
                <w:lang w:val="en-GB"/>
              </w:rPr>
            </w:rPrChange>
          </w:rPr>
          <w:t>’</w:t>
        </w:r>
      </w:ins>
      <w:del w:id="551" w:author="Robin" w:date="2016-10-31T11:19:00Z">
        <w:r w:rsidRPr="00A765B3">
          <w:rPr>
            <w:rFonts w:ascii="Times New Roman" w:hAnsi="Times New Roman" w:cs="Times New Roman"/>
            <w:lang w:val="en-GB"/>
            <w:rPrChange w:id="552" w:author="Robin" w:date="2016-11-01T08:53:00Z">
              <w:rPr>
                <w:vertAlign w:val="superscript"/>
                <w:lang w:val="en-GB"/>
              </w:rPr>
            </w:rPrChange>
          </w:rPr>
          <w:delText>”</w:delText>
        </w:r>
      </w:del>
      <w:r w:rsidRPr="00A765B3">
        <w:rPr>
          <w:rFonts w:ascii="Times New Roman" w:hAnsi="Times New Roman" w:cs="Times New Roman"/>
          <w:lang w:val="en-GB"/>
          <w:rPrChange w:id="553" w:author="Robin" w:date="2016-11-01T08:53:00Z">
            <w:rPr>
              <w:vertAlign w:val="superscript"/>
              <w:lang w:val="en-GB"/>
            </w:rPr>
          </w:rPrChange>
        </w:rPr>
        <w:t xml:space="preserve"> or early classic style with its emphatic, powerfully organic, yet still rigorously ordered articulation of the male body did what the archaic style’s calligraphic patterning could not do.” </w:t>
      </w:r>
      <w:del w:id="554" w:author="Robin" w:date="2016-10-31T11:20:00Z">
        <w:r w:rsidRPr="00A765B3">
          <w:rPr>
            <w:rFonts w:ascii="Times New Roman" w:hAnsi="Times New Roman" w:cs="Times New Roman"/>
            <w:lang w:val="en-GB"/>
            <w:rPrChange w:id="555" w:author="Robin" w:date="2016-11-01T08:53:00Z">
              <w:rPr>
                <w:vertAlign w:val="superscript"/>
                <w:lang w:val="en-GB"/>
              </w:rPr>
            </w:rPrChange>
          </w:rPr>
          <w:delText>As appears evident,</w:delText>
        </w:r>
      </w:del>
      <w:ins w:id="556" w:author="Robin" w:date="2016-10-31T11:20:00Z">
        <w:r w:rsidRPr="00A765B3">
          <w:rPr>
            <w:rFonts w:ascii="Times New Roman" w:hAnsi="Times New Roman" w:cs="Times New Roman"/>
            <w:lang w:val="en-GB"/>
            <w:rPrChange w:id="557" w:author="Robin" w:date="2016-11-01T08:53:00Z">
              <w:rPr>
                <w:vertAlign w:val="superscript"/>
                <w:lang w:val="en-GB"/>
              </w:rPr>
            </w:rPrChange>
          </w:rPr>
          <w:t>I argue, on the contrary, that</w:t>
        </w:r>
      </w:ins>
      <w:r w:rsidRPr="00A765B3">
        <w:rPr>
          <w:rFonts w:ascii="Times New Roman" w:hAnsi="Times New Roman" w:cs="Times New Roman"/>
          <w:lang w:val="en-GB"/>
          <w:rPrChange w:id="558" w:author="Robin" w:date="2016-11-01T08:53:00Z">
            <w:rPr>
              <w:vertAlign w:val="superscript"/>
              <w:lang w:val="en-GB"/>
            </w:rPr>
          </w:rPrChange>
        </w:rPr>
        <w:t xml:space="preserve"> the rendering of the joints and muscles is still bound to the formal conventions and</w:t>
      </w:r>
      <w:r>
        <w:rPr>
          <w:rFonts w:ascii="Times New Roman" w:hAnsi="Times New Roman" w:cs="Times New Roman"/>
          <w:lang w:val="en-GB"/>
        </w:rPr>
        <w:t xml:space="preserve"> traditions of the L</w:t>
      </w:r>
      <w:r w:rsidRPr="00A765B3">
        <w:rPr>
          <w:rFonts w:ascii="Times New Roman" w:hAnsi="Times New Roman" w:cs="Times New Roman"/>
          <w:lang w:val="en-GB"/>
          <w:rPrChange w:id="559" w:author="Robin" w:date="2016-11-01T08:53:00Z">
            <w:rPr>
              <w:vertAlign w:val="superscript"/>
              <w:lang w:val="en-GB"/>
            </w:rPr>
          </w:rPrChange>
        </w:rPr>
        <w:t xml:space="preserve">ate Archaic period. </w:t>
      </w:r>
    </w:p>
  </w:endnote>
  <w:endnote w:id="17">
    <w:p w:rsidR="00A765B3" w:rsidRPr="00A765B3" w:rsidRDefault="00A765B3" w:rsidP="00A765B3">
      <w:pPr>
        <w:pStyle w:val="EndnoteText"/>
        <w:rPr>
          <w:rFonts w:ascii="Times New Roman" w:hAnsi="Times New Roman" w:cs="Times New Roman"/>
          <w:lang w:val="it-IT"/>
          <w:rPrChange w:id="562" w:author="Robin" w:date="2016-11-01T08:53:00Z">
            <w:rPr>
              <w:lang w:val="it-IT"/>
            </w:rPr>
          </w:rPrChange>
        </w:rPr>
        <w:pPrChange w:id="563" w:author="Robin" w:date="2016-11-01T08:53:00Z">
          <w:pPr>
            <w:pStyle w:val="EndnoteText"/>
          </w:pPr>
        </w:pPrChange>
      </w:pPr>
      <w:r w:rsidRPr="00A765B3">
        <w:rPr>
          <w:rStyle w:val="EndnoteReference"/>
          <w:rFonts w:ascii="Times New Roman" w:hAnsi="Times New Roman" w:cs="Times New Roman"/>
          <w:rPrChange w:id="564" w:author="Robin" w:date="2016-11-01T08:53:00Z">
            <w:rPr>
              <w:rStyle w:val="EndnoteReference"/>
            </w:rPr>
          </w:rPrChange>
        </w:rPr>
        <w:endnoteRef/>
      </w:r>
      <w:r w:rsidRPr="00A765B3">
        <w:rPr>
          <w:rFonts w:ascii="Times New Roman" w:hAnsi="Times New Roman" w:cs="Times New Roman"/>
          <w:rPrChange w:id="565" w:author="Robin" w:date="2016-11-01T08:53:00Z">
            <w:rPr>
              <w:vertAlign w:val="superscript"/>
            </w:rPr>
          </w:rPrChange>
        </w:rPr>
        <w:t xml:space="preserve"> Paris, Louvre, inv. Ma 2792</w:t>
      </w:r>
      <w:ins w:id="566" w:author="Jens Daehner" w:date="2017-01-20T13:38:00Z">
        <w:r w:rsidRPr="00A765B3">
          <w:rPr>
            <w:rFonts w:ascii="Times New Roman" w:hAnsi="Times New Roman" w:cs="Times New Roman"/>
          </w:rPr>
          <w:t xml:space="preserve">: </w:t>
        </w:r>
        <w:proofErr w:type="spellStart"/>
        <w:r w:rsidRPr="00A765B3">
          <w:rPr>
            <w:rFonts w:ascii="Times New Roman" w:hAnsi="Times New Roman" w:cs="Times New Roman"/>
          </w:rPr>
          <w:t>Bol</w:t>
        </w:r>
        <w:proofErr w:type="spellEnd"/>
        <w:r w:rsidRPr="00A765B3">
          <w:rPr>
            <w:rFonts w:ascii="Times New Roman" w:hAnsi="Times New Roman" w:cs="Times New Roman"/>
          </w:rPr>
          <w:t xml:space="preserve"> 2005</w:t>
        </w:r>
      </w:ins>
      <w:r w:rsidRPr="00A765B3">
        <w:rPr>
          <w:rFonts w:ascii="Times New Roman" w:hAnsi="Times New Roman" w:cs="Times New Roman"/>
          <w:rPrChange w:id="567" w:author="Robin" w:date="2016-11-01T08:53:00Z">
            <w:rPr>
              <w:vertAlign w:val="superscript"/>
            </w:rPr>
          </w:rPrChange>
        </w:rPr>
        <w:t>; Delos, Archaeological Museum, inv. A 4275, A 4276, A 4277</w:t>
      </w:r>
      <w:ins w:id="568" w:author="Jens Daehner" w:date="2017-01-20T13:39:00Z">
        <w:r w:rsidRPr="00A765B3">
          <w:rPr>
            <w:rFonts w:ascii="Times New Roman" w:hAnsi="Times New Roman" w:cs="Times New Roman"/>
          </w:rPr>
          <w:t xml:space="preserve">: </w:t>
        </w:r>
        <w:proofErr w:type="spellStart"/>
        <w:r w:rsidRPr="00A765B3">
          <w:rPr>
            <w:rFonts w:ascii="Times New Roman" w:hAnsi="Times New Roman" w:cs="Times New Roman"/>
          </w:rPr>
          <w:t>Hermary</w:t>
        </w:r>
        <w:proofErr w:type="spellEnd"/>
        <w:r w:rsidRPr="00A765B3">
          <w:rPr>
            <w:rFonts w:ascii="Times New Roman" w:hAnsi="Times New Roman" w:cs="Times New Roman"/>
          </w:rPr>
          <w:t xml:space="preserve"> 1984, 8</w:t>
        </w:r>
      </w:ins>
      <w:r>
        <w:rPr>
          <w:rFonts w:ascii="Times New Roman" w:hAnsi="Times New Roman" w:cs="Times New Roman"/>
        </w:rPr>
        <w:t>–</w:t>
      </w:r>
      <w:ins w:id="569" w:author="Jens Daehner" w:date="2017-01-20T13:39:00Z">
        <w:r w:rsidRPr="00A765B3">
          <w:rPr>
            <w:rFonts w:ascii="Times New Roman" w:hAnsi="Times New Roman" w:cs="Times New Roman"/>
          </w:rPr>
          <w:t>13, no</w:t>
        </w:r>
      </w:ins>
      <w:r>
        <w:rPr>
          <w:rFonts w:ascii="Times New Roman" w:hAnsi="Times New Roman" w:cs="Times New Roman"/>
        </w:rPr>
        <w:t>s.</w:t>
      </w:r>
      <w:ins w:id="570" w:author="Jens Daehner" w:date="2017-01-20T13:39:00Z">
        <w:r w:rsidRPr="00A765B3">
          <w:rPr>
            <w:rFonts w:ascii="Times New Roman" w:hAnsi="Times New Roman" w:cs="Times New Roman"/>
          </w:rPr>
          <w:t xml:space="preserve"> 5</w:t>
        </w:r>
      </w:ins>
      <w:r>
        <w:rPr>
          <w:rFonts w:ascii="Times New Roman" w:hAnsi="Times New Roman" w:cs="Times New Roman"/>
        </w:rPr>
        <w:t>–</w:t>
      </w:r>
      <w:ins w:id="571" w:author="Jens Daehner" w:date="2017-01-20T13:39:00Z">
        <w:r w:rsidRPr="00A765B3">
          <w:rPr>
            <w:rFonts w:ascii="Times New Roman" w:hAnsi="Times New Roman" w:cs="Times New Roman"/>
          </w:rPr>
          <w:t>7</w:t>
        </w:r>
      </w:ins>
      <w:r w:rsidRPr="00A765B3">
        <w:rPr>
          <w:rFonts w:ascii="Times New Roman" w:hAnsi="Times New Roman" w:cs="Times New Roman"/>
          <w:rPrChange w:id="572" w:author="Robin" w:date="2016-11-01T08:53:00Z">
            <w:rPr>
              <w:vertAlign w:val="superscript"/>
            </w:rPr>
          </w:rPrChange>
        </w:rPr>
        <w:t>; Athens, Acropolis Museum</w:t>
      </w:r>
      <w:ins w:id="573" w:author="Jens Daehner" w:date="2017-01-20T13:39:00Z">
        <w:r w:rsidRPr="00A765B3">
          <w:rPr>
            <w:rFonts w:ascii="Times New Roman" w:hAnsi="Times New Roman" w:cs="Times New Roman"/>
          </w:rPr>
          <w:t>, inv. 599: Stewart 2008a, 385, 408</w:t>
        </w:r>
      </w:ins>
      <w:r w:rsidRPr="00A765B3">
        <w:rPr>
          <w:rFonts w:ascii="Times New Roman" w:hAnsi="Times New Roman" w:cs="Times New Roman"/>
          <w:rPrChange w:id="574" w:author="Robin" w:date="2016-11-01T08:53:00Z">
            <w:rPr>
              <w:vertAlign w:val="superscript"/>
            </w:rPr>
          </w:rPrChange>
        </w:rPr>
        <w:t>.</w:t>
      </w:r>
      <w:ins w:id="575" w:author="Robin" w:date="2016-10-31T11:21:00Z">
        <w:del w:id="576" w:author="Jens Daehner" w:date="2017-01-20T13:39:00Z">
          <w:r w:rsidRPr="00A765B3">
            <w:rPr>
              <w:rFonts w:ascii="Times New Roman" w:hAnsi="Times New Roman" w:cs="Times New Roman"/>
              <w:highlight w:val="yellow"/>
              <w:rPrChange w:id="577" w:author="Robin" w:date="2016-11-01T08:53:00Z">
                <w:rPr>
                  <w:vertAlign w:val="superscript"/>
                </w:rPr>
              </w:rPrChange>
            </w:rPr>
            <w:delText>AU:</w:delText>
          </w:r>
        </w:del>
      </w:ins>
    </w:p>
  </w:endnote>
  <w:endnote w:id="18">
    <w:p w:rsidR="00A765B3" w:rsidRPr="00A765B3" w:rsidRDefault="00A765B3" w:rsidP="00A765B3">
      <w:pPr>
        <w:pStyle w:val="EndnoteText"/>
        <w:rPr>
          <w:rFonts w:ascii="Times New Roman" w:hAnsi="Times New Roman" w:cs="Times New Roman"/>
          <w:lang w:val="en-GB"/>
          <w:rPrChange w:id="591" w:author="Robin" w:date="2016-11-01T08:53:00Z">
            <w:rPr>
              <w:lang w:val="en-GB"/>
            </w:rPr>
          </w:rPrChange>
        </w:rPr>
        <w:pPrChange w:id="592" w:author="Robin" w:date="2016-11-01T08:53:00Z">
          <w:pPr>
            <w:pStyle w:val="EndnoteText"/>
            <w:spacing w:line="480" w:lineRule="auto"/>
            <w:jc w:val="both"/>
          </w:pPr>
        </w:pPrChange>
      </w:pPr>
      <w:r w:rsidRPr="00A765B3">
        <w:rPr>
          <w:rStyle w:val="EndnoteReference"/>
          <w:rFonts w:ascii="Times New Roman" w:hAnsi="Times New Roman" w:cs="Times New Roman"/>
          <w:lang w:val="en-GB"/>
          <w:rPrChange w:id="593" w:author="Robin" w:date="2016-11-01T08:53:00Z">
            <w:rPr>
              <w:rStyle w:val="EndnoteReference"/>
              <w:lang w:val="en-GB"/>
            </w:rPr>
          </w:rPrChange>
        </w:rPr>
        <w:endnoteRef/>
      </w:r>
      <w:r w:rsidRPr="00A765B3">
        <w:rPr>
          <w:rFonts w:ascii="Times New Roman" w:hAnsi="Times New Roman" w:cs="Times New Roman"/>
          <w:lang w:val="en-GB"/>
          <w:rPrChange w:id="594" w:author="Robin" w:date="2016-11-01T08:53:00Z">
            <w:rPr>
              <w:vertAlign w:val="superscript"/>
              <w:lang w:val="en-GB"/>
            </w:rPr>
          </w:rPrChange>
        </w:rPr>
        <w:t xml:space="preserve"> On </w:t>
      </w:r>
      <w:proofErr w:type="spellStart"/>
      <w:r w:rsidRPr="00A765B3">
        <w:rPr>
          <w:rFonts w:ascii="Times New Roman" w:hAnsi="Times New Roman" w:cs="Times New Roman"/>
          <w:lang w:val="en-GB"/>
          <w:rPrChange w:id="595" w:author="Robin" w:date="2016-11-01T08:53:00Z">
            <w:rPr>
              <w:vertAlign w:val="superscript"/>
              <w:lang w:val="en-GB"/>
            </w:rPr>
          </w:rPrChange>
        </w:rPr>
        <w:t>Kritios</w:t>
      </w:r>
      <w:proofErr w:type="spellEnd"/>
      <w:r w:rsidRPr="00A765B3">
        <w:rPr>
          <w:rFonts w:ascii="Times New Roman" w:hAnsi="Times New Roman" w:cs="Times New Roman"/>
          <w:lang w:val="en-GB"/>
          <w:rPrChange w:id="596" w:author="Robin" w:date="2016-11-01T08:53:00Z">
            <w:rPr>
              <w:vertAlign w:val="superscript"/>
              <w:lang w:val="en-GB"/>
            </w:rPr>
          </w:rPrChange>
        </w:rPr>
        <w:t xml:space="preserve"> and </w:t>
      </w:r>
      <w:proofErr w:type="spellStart"/>
      <w:r w:rsidRPr="00A765B3">
        <w:rPr>
          <w:rFonts w:ascii="Times New Roman" w:hAnsi="Times New Roman" w:cs="Times New Roman"/>
          <w:lang w:val="en-GB"/>
          <w:rPrChange w:id="597" w:author="Robin" w:date="2016-11-01T08:53:00Z">
            <w:rPr>
              <w:vertAlign w:val="superscript"/>
              <w:lang w:val="en-GB"/>
            </w:rPr>
          </w:rPrChange>
        </w:rPr>
        <w:t>Nesiotes</w:t>
      </w:r>
      <w:proofErr w:type="spellEnd"/>
      <w:r w:rsidRPr="00A765B3">
        <w:rPr>
          <w:rFonts w:ascii="Times New Roman" w:hAnsi="Times New Roman" w:cs="Times New Roman"/>
          <w:lang w:val="en-GB"/>
          <w:rPrChange w:id="598" w:author="Robin" w:date="2016-11-01T08:53:00Z">
            <w:rPr>
              <w:vertAlign w:val="superscript"/>
              <w:lang w:val="en-GB"/>
            </w:rPr>
          </w:rPrChange>
        </w:rPr>
        <w:t>: Muller-</w:t>
      </w:r>
      <w:proofErr w:type="spellStart"/>
      <w:r w:rsidRPr="00A765B3">
        <w:rPr>
          <w:rFonts w:ascii="Times New Roman" w:hAnsi="Times New Roman" w:cs="Times New Roman"/>
          <w:lang w:val="en-GB"/>
          <w:rPrChange w:id="599" w:author="Robin" w:date="2016-11-01T08:53:00Z">
            <w:rPr>
              <w:vertAlign w:val="superscript"/>
              <w:lang w:val="en-GB"/>
            </w:rPr>
          </w:rPrChange>
        </w:rPr>
        <w:t>Dufeu</w:t>
      </w:r>
      <w:proofErr w:type="spellEnd"/>
      <w:r w:rsidRPr="00A765B3">
        <w:rPr>
          <w:rFonts w:ascii="Times New Roman" w:hAnsi="Times New Roman" w:cs="Times New Roman"/>
          <w:lang w:val="en-GB"/>
          <w:rPrChange w:id="600" w:author="Robin" w:date="2016-11-01T08:53:00Z">
            <w:rPr>
              <w:vertAlign w:val="superscript"/>
              <w:lang w:val="en-GB"/>
            </w:rPr>
          </w:rPrChange>
        </w:rPr>
        <w:t xml:space="preserve"> 2002, nos. 576</w:t>
      </w:r>
      <w:ins w:id="601" w:author="Robin" w:date="2016-10-31T11:21:00Z">
        <w:r w:rsidRPr="00A765B3">
          <w:rPr>
            <w:rFonts w:ascii="Times New Roman" w:hAnsi="Times New Roman" w:cs="Times New Roman"/>
            <w:lang w:val="en-GB"/>
            <w:rPrChange w:id="602" w:author="Robin" w:date="2016-11-01T08:53:00Z">
              <w:rPr>
                <w:vertAlign w:val="superscript"/>
                <w:lang w:val="en-GB"/>
              </w:rPr>
            </w:rPrChange>
          </w:rPr>
          <w:t>–</w:t>
        </w:r>
      </w:ins>
      <w:del w:id="603" w:author="Robin" w:date="2016-10-31T11:21:00Z">
        <w:r w:rsidRPr="00A765B3">
          <w:rPr>
            <w:rFonts w:ascii="Times New Roman" w:hAnsi="Times New Roman" w:cs="Times New Roman"/>
            <w:lang w:val="en-GB"/>
            <w:rPrChange w:id="604" w:author="Robin" w:date="2016-11-01T08:53:00Z">
              <w:rPr>
                <w:vertAlign w:val="superscript"/>
                <w:lang w:val="en-GB"/>
              </w:rPr>
            </w:rPrChange>
          </w:rPr>
          <w:delText>-5</w:delText>
        </w:r>
      </w:del>
      <w:r w:rsidRPr="00A765B3">
        <w:rPr>
          <w:rFonts w:ascii="Times New Roman" w:hAnsi="Times New Roman" w:cs="Times New Roman"/>
          <w:lang w:val="en-GB"/>
          <w:rPrChange w:id="605" w:author="Robin" w:date="2016-11-01T08:53:00Z">
            <w:rPr>
              <w:vertAlign w:val="superscript"/>
              <w:lang w:val="en-GB"/>
            </w:rPr>
          </w:rPrChange>
        </w:rPr>
        <w:t xml:space="preserve">84; see also </w:t>
      </w:r>
      <w:proofErr w:type="spellStart"/>
      <w:r w:rsidRPr="00A765B3">
        <w:rPr>
          <w:rFonts w:ascii="Times New Roman" w:hAnsi="Times New Roman" w:cs="Times New Roman"/>
          <w:lang w:val="en-GB"/>
          <w:rPrChange w:id="606" w:author="Robin" w:date="2016-11-01T08:53:00Z">
            <w:rPr>
              <w:vertAlign w:val="superscript"/>
              <w:lang w:val="en-GB"/>
            </w:rPr>
          </w:rPrChange>
        </w:rPr>
        <w:t>Keesling</w:t>
      </w:r>
      <w:proofErr w:type="spellEnd"/>
      <w:r w:rsidRPr="00A765B3">
        <w:rPr>
          <w:rFonts w:ascii="Times New Roman" w:hAnsi="Times New Roman" w:cs="Times New Roman"/>
          <w:lang w:val="en-GB"/>
          <w:rPrChange w:id="607" w:author="Robin" w:date="2016-11-01T08:53:00Z">
            <w:rPr>
              <w:vertAlign w:val="superscript"/>
              <w:lang w:val="en-GB"/>
            </w:rPr>
          </w:rPrChange>
        </w:rPr>
        <w:t xml:space="preserve"> 2000.</w:t>
      </w:r>
    </w:p>
  </w:endnote>
  <w:endnote w:id="19">
    <w:p w:rsidR="00A765B3" w:rsidRPr="00A765B3" w:rsidRDefault="00A765B3" w:rsidP="00A765B3">
      <w:pPr>
        <w:pStyle w:val="EndnoteText"/>
        <w:rPr>
          <w:rFonts w:ascii="Times New Roman" w:hAnsi="Times New Roman" w:cs="Times New Roman"/>
          <w:lang w:val="en-GB"/>
          <w:rPrChange w:id="609" w:author="Robin" w:date="2016-11-01T08:53:00Z">
            <w:rPr>
              <w:lang w:val="en-GB"/>
            </w:rPr>
          </w:rPrChange>
        </w:rPr>
        <w:pPrChange w:id="610" w:author="Robin" w:date="2016-11-01T08:53:00Z">
          <w:pPr>
            <w:pStyle w:val="EndnoteText"/>
            <w:spacing w:line="480" w:lineRule="auto"/>
            <w:jc w:val="both"/>
          </w:pPr>
        </w:pPrChange>
      </w:pPr>
      <w:r w:rsidRPr="00A765B3">
        <w:rPr>
          <w:rStyle w:val="EndnoteReference"/>
          <w:rFonts w:ascii="Times New Roman" w:hAnsi="Times New Roman" w:cs="Times New Roman"/>
          <w:lang w:val="en-GB"/>
          <w:rPrChange w:id="611" w:author="Robin" w:date="2016-11-01T08:53:00Z">
            <w:rPr>
              <w:rStyle w:val="EndnoteReference"/>
              <w:lang w:val="en-GB"/>
            </w:rPr>
          </w:rPrChange>
        </w:rPr>
        <w:endnoteRef/>
      </w:r>
      <w:r w:rsidRPr="00A765B3">
        <w:rPr>
          <w:rFonts w:ascii="Times New Roman" w:hAnsi="Times New Roman" w:cs="Times New Roman"/>
          <w:lang w:val="en-GB"/>
          <w:rPrChange w:id="612" w:author="Robin" w:date="2016-11-01T08:53:00Z">
            <w:rPr>
              <w:vertAlign w:val="superscript"/>
              <w:lang w:val="en-GB"/>
            </w:rPr>
          </w:rPrChange>
        </w:rPr>
        <w:t xml:space="preserve"> </w:t>
      </w:r>
      <w:proofErr w:type="spellStart"/>
      <w:r w:rsidRPr="00A765B3">
        <w:rPr>
          <w:rFonts w:ascii="Times New Roman" w:hAnsi="Times New Roman" w:cs="Times New Roman"/>
          <w:lang w:val="en-GB"/>
          <w:rPrChange w:id="613" w:author="Robin" w:date="2016-11-01T08:53:00Z">
            <w:rPr>
              <w:vertAlign w:val="superscript"/>
              <w:lang w:val="en-GB"/>
            </w:rPr>
          </w:rPrChange>
        </w:rPr>
        <w:t>Zweimüller</w:t>
      </w:r>
      <w:proofErr w:type="spellEnd"/>
      <w:r w:rsidRPr="00A765B3">
        <w:rPr>
          <w:rFonts w:ascii="Times New Roman" w:hAnsi="Times New Roman" w:cs="Times New Roman"/>
          <w:lang w:val="en-GB"/>
          <w:rPrChange w:id="614" w:author="Robin" w:date="2016-11-01T08:53:00Z">
            <w:rPr>
              <w:vertAlign w:val="superscript"/>
              <w:lang w:val="en-GB"/>
            </w:rPr>
          </w:rPrChange>
        </w:rPr>
        <w:t xml:space="preserve"> 2008, 240</w:t>
      </w:r>
      <w:ins w:id="615" w:author="Robin" w:date="2016-10-31T11:21:00Z">
        <w:r w:rsidRPr="00A765B3">
          <w:rPr>
            <w:rFonts w:ascii="Times New Roman" w:hAnsi="Times New Roman" w:cs="Times New Roman"/>
            <w:lang w:val="en-GB"/>
            <w:rPrChange w:id="616" w:author="Robin" w:date="2016-11-01T08:53:00Z">
              <w:rPr>
                <w:vertAlign w:val="superscript"/>
                <w:lang w:val="en-GB"/>
              </w:rPr>
            </w:rPrChange>
          </w:rPr>
          <w:t>–</w:t>
        </w:r>
      </w:ins>
      <w:del w:id="617" w:author="Robin" w:date="2016-10-31T11:21:00Z">
        <w:r w:rsidRPr="00A765B3">
          <w:rPr>
            <w:rFonts w:ascii="Times New Roman" w:hAnsi="Times New Roman" w:cs="Times New Roman"/>
            <w:lang w:val="en-GB"/>
            <w:rPrChange w:id="618" w:author="Robin" w:date="2016-11-01T08:53:00Z">
              <w:rPr>
                <w:vertAlign w:val="superscript"/>
                <w:lang w:val="en-GB"/>
              </w:rPr>
            </w:rPrChange>
          </w:rPr>
          <w:delText>-2</w:delText>
        </w:r>
      </w:del>
      <w:r w:rsidRPr="00A765B3">
        <w:rPr>
          <w:rFonts w:ascii="Times New Roman" w:hAnsi="Times New Roman" w:cs="Times New Roman"/>
          <w:lang w:val="en-GB"/>
          <w:rPrChange w:id="619" w:author="Robin" w:date="2016-11-01T08:53:00Z">
            <w:rPr>
              <w:vertAlign w:val="superscript"/>
              <w:lang w:val="en-GB"/>
            </w:rPr>
          </w:rPrChange>
        </w:rPr>
        <w:t xml:space="preserve">43. </w:t>
      </w:r>
    </w:p>
  </w:endnote>
  <w:endnote w:id="20">
    <w:p w:rsidR="00A765B3" w:rsidRPr="00A765B3" w:rsidRDefault="00A765B3" w:rsidP="00A765B3">
      <w:pPr>
        <w:pStyle w:val="EndnoteText"/>
        <w:rPr>
          <w:rFonts w:ascii="Times New Roman" w:hAnsi="Times New Roman" w:cs="Times New Roman"/>
          <w:lang w:val="en-GB"/>
          <w:rPrChange w:id="634" w:author="Robin" w:date="2016-11-01T08:53:00Z">
            <w:rPr>
              <w:lang w:val="en-GB"/>
            </w:rPr>
          </w:rPrChange>
        </w:rPr>
        <w:pPrChange w:id="635" w:author="Robin" w:date="2016-11-01T08:53:00Z">
          <w:pPr>
            <w:pStyle w:val="EndnoteText"/>
            <w:spacing w:line="480" w:lineRule="auto"/>
            <w:jc w:val="both"/>
          </w:pPr>
        </w:pPrChange>
      </w:pPr>
      <w:r w:rsidRPr="00A765B3">
        <w:rPr>
          <w:rStyle w:val="EndnoteReference"/>
          <w:rFonts w:ascii="Times New Roman" w:hAnsi="Times New Roman" w:cs="Times New Roman"/>
          <w:lang w:val="en-GB"/>
          <w:rPrChange w:id="636" w:author="Robin" w:date="2016-11-01T08:53:00Z">
            <w:rPr>
              <w:rStyle w:val="EndnoteReference"/>
              <w:lang w:val="en-GB"/>
            </w:rPr>
          </w:rPrChange>
        </w:rPr>
        <w:endnoteRef/>
      </w:r>
      <w:r w:rsidRPr="00A765B3">
        <w:rPr>
          <w:rFonts w:ascii="Times New Roman" w:hAnsi="Times New Roman" w:cs="Times New Roman"/>
          <w:lang w:val="en-GB"/>
          <w:rPrChange w:id="637" w:author="Robin" w:date="2016-11-01T08:53:00Z">
            <w:rPr>
              <w:vertAlign w:val="superscript"/>
              <w:lang w:val="en-GB"/>
            </w:rPr>
          </w:rPrChange>
        </w:rPr>
        <w:t xml:space="preserve"> Vlad </w:t>
      </w:r>
      <w:proofErr w:type="spellStart"/>
      <w:r w:rsidRPr="00A765B3">
        <w:rPr>
          <w:rFonts w:ascii="Times New Roman" w:hAnsi="Times New Roman" w:cs="Times New Roman"/>
          <w:lang w:val="en-GB"/>
          <w:rPrChange w:id="638" w:author="Robin" w:date="2016-11-01T08:53:00Z">
            <w:rPr>
              <w:vertAlign w:val="superscript"/>
              <w:lang w:val="en-GB"/>
            </w:rPr>
          </w:rPrChange>
        </w:rPr>
        <w:t>Borrelli</w:t>
      </w:r>
      <w:proofErr w:type="spellEnd"/>
      <w:r w:rsidRPr="00A765B3">
        <w:rPr>
          <w:rFonts w:ascii="Times New Roman" w:hAnsi="Times New Roman" w:cs="Times New Roman"/>
          <w:lang w:val="en-GB"/>
          <w:rPrChange w:id="639" w:author="Robin" w:date="2016-11-01T08:53:00Z">
            <w:rPr>
              <w:vertAlign w:val="superscript"/>
              <w:lang w:val="en-GB"/>
            </w:rPr>
          </w:rPrChange>
        </w:rPr>
        <w:t xml:space="preserve"> 1966. </w:t>
      </w:r>
    </w:p>
  </w:endnote>
  <w:endnote w:id="21">
    <w:p w:rsidR="00A765B3" w:rsidRPr="00A765B3" w:rsidRDefault="00A765B3" w:rsidP="00A765B3">
      <w:pPr>
        <w:pStyle w:val="EndnoteText"/>
        <w:rPr>
          <w:rFonts w:ascii="Times New Roman" w:hAnsi="Times New Roman" w:cs="Times New Roman"/>
          <w:lang w:val="en-GB"/>
          <w:rPrChange w:id="642" w:author="Robin" w:date="2016-11-01T08:53:00Z">
            <w:rPr>
              <w:lang w:val="en-GB"/>
            </w:rPr>
          </w:rPrChange>
        </w:rPr>
        <w:pPrChange w:id="643" w:author="Robin" w:date="2016-11-01T08:53:00Z">
          <w:pPr>
            <w:pStyle w:val="EndnoteText"/>
            <w:spacing w:line="480" w:lineRule="auto"/>
            <w:jc w:val="both"/>
          </w:pPr>
        </w:pPrChange>
      </w:pPr>
      <w:r w:rsidRPr="00A765B3">
        <w:rPr>
          <w:rStyle w:val="EndnoteReference"/>
          <w:rFonts w:ascii="Times New Roman" w:hAnsi="Times New Roman" w:cs="Times New Roman"/>
          <w:lang w:val="en-GB"/>
          <w:rPrChange w:id="644" w:author="Robin" w:date="2016-11-01T08:53:00Z">
            <w:rPr>
              <w:rStyle w:val="EndnoteReference"/>
              <w:lang w:val="en-GB"/>
            </w:rPr>
          </w:rPrChange>
        </w:rPr>
        <w:endnoteRef/>
      </w:r>
      <w:r w:rsidRPr="00A765B3">
        <w:rPr>
          <w:rFonts w:ascii="Times New Roman" w:hAnsi="Times New Roman" w:cs="Times New Roman"/>
          <w:lang w:val="en-GB"/>
          <w:rPrChange w:id="645" w:author="Robin" w:date="2016-11-01T08:53:00Z">
            <w:rPr>
              <w:vertAlign w:val="superscript"/>
              <w:lang w:val="en-GB"/>
            </w:rPr>
          </w:rPrChange>
        </w:rPr>
        <w:t xml:space="preserve"> E.g. Ridgway 1970. On the reception of Archaic style</w:t>
      </w:r>
      <w:ins w:id="646" w:author="Robin" w:date="2016-10-31T11:22:00Z">
        <w:r w:rsidRPr="00A765B3">
          <w:rPr>
            <w:rFonts w:ascii="Times New Roman" w:hAnsi="Times New Roman" w:cs="Times New Roman"/>
            <w:lang w:val="en-GB"/>
            <w:rPrChange w:id="647" w:author="Robin" w:date="2016-11-01T08:53:00Z">
              <w:rPr>
                <w:vertAlign w:val="superscript"/>
                <w:lang w:val="en-GB"/>
              </w:rPr>
            </w:rPrChange>
          </w:rPr>
          <w:t>,</w:t>
        </w:r>
      </w:ins>
      <w:del w:id="648" w:author="Robin" w:date="2016-10-31T11:22:00Z">
        <w:r w:rsidRPr="00A765B3">
          <w:rPr>
            <w:rFonts w:ascii="Times New Roman" w:hAnsi="Times New Roman" w:cs="Times New Roman"/>
            <w:lang w:val="en-GB"/>
            <w:rPrChange w:id="649" w:author="Robin" w:date="2016-11-01T08:53:00Z">
              <w:rPr>
                <w:vertAlign w:val="superscript"/>
                <w:lang w:val="en-GB"/>
              </w:rPr>
            </w:rPrChange>
          </w:rPr>
          <w:delText>:</w:delText>
        </w:r>
      </w:del>
      <w:r w:rsidRPr="00A765B3">
        <w:rPr>
          <w:rFonts w:ascii="Times New Roman" w:hAnsi="Times New Roman" w:cs="Times New Roman"/>
          <w:lang w:val="en-GB"/>
          <w:rPrChange w:id="650" w:author="Robin" w:date="2016-11-01T08:53:00Z">
            <w:rPr>
              <w:vertAlign w:val="superscript"/>
              <w:lang w:val="en-GB"/>
            </w:rPr>
          </w:rPrChange>
        </w:rPr>
        <w:t xml:space="preserve"> Hallett 2012.</w:t>
      </w:r>
    </w:p>
  </w:endnote>
  <w:endnote w:id="22">
    <w:p w:rsidR="00A765B3" w:rsidRPr="00A765B3" w:rsidRDefault="00A765B3" w:rsidP="00A765B3">
      <w:pPr>
        <w:pStyle w:val="EndnoteText"/>
        <w:rPr>
          <w:rFonts w:ascii="Times New Roman" w:hAnsi="Times New Roman" w:cs="Times New Roman"/>
          <w:lang w:val="en-GB"/>
          <w:rPrChange w:id="654" w:author="Robin" w:date="2016-11-01T08:53:00Z">
            <w:rPr>
              <w:lang w:val="en-GB"/>
            </w:rPr>
          </w:rPrChange>
        </w:rPr>
        <w:pPrChange w:id="655" w:author="Robin" w:date="2016-11-01T08:53:00Z">
          <w:pPr>
            <w:pStyle w:val="EndnoteText"/>
            <w:spacing w:line="480" w:lineRule="auto"/>
            <w:jc w:val="both"/>
          </w:pPr>
        </w:pPrChange>
      </w:pPr>
      <w:r w:rsidRPr="00A765B3">
        <w:rPr>
          <w:rStyle w:val="EndnoteReference"/>
          <w:rFonts w:ascii="Times New Roman" w:hAnsi="Times New Roman" w:cs="Times New Roman"/>
          <w:lang w:val="en-GB"/>
          <w:rPrChange w:id="656" w:author="Robin" w:date="2016-11-01T08:53:00Z">
            <w:rPr>
              <w:rStyle w:val="EndnoteReference"/>
              <w:lang w:val="en-GB"/>
            </w:rPr>
          </w:rPrChange>
        </w:rPr>
        <w:endnoteRef/>
      </w:r>
      <w:r w:rsidRPr="00A765B3">
        <w:rPr>
          <w:rFonts w:ascii="Times New Roman" w:hAnsi="Times New Roman" w:cs="Times New Roman"/>
          <w:lang w:val="en-GB"/>
          <w:rPrChange w:id="657" w:author="Robin" w:date="2016-11-01T08:53:00Z">
            <w:rPr>
              <w:vertAlign w:val="superscript"/>
              <w:lang w:val="en-GB"/>
            </w:rPr>
          </w:rPrChange>
        </w:rPr>
        <w:t xml:space="preserve"> </w:t>
      </w:r>
      <w:proofErr w:type="spellStart"/>
      <w:r w:rsidRPr="00A765B3">
        <w:rPr>
          <w:rFonts w:ascii="Times New Roman" w:hAnsi="Times New Roman" w:cs="Times New Roman"/>
          <w:lang w:val="en-GB"/>
          <w:rPrChange w:id="658" w:author="Robin" w:date="2016-11-01T08:53:00Z">
            <w:rPr>
              <w:vertAlign w:val="superscript"/>
              <w:lang w:val="en-GB"/>
            </w:rPr>
          </w:rPrChange>
        </w:rPr>
        <w:t>Rolley</w:t>
      </w:r>
      <w:proofErr w:type="spellEnd"/>
      <w:r w:rsidRPr="00A765B3">
        <w:rPr>
          <w:rFonts w:ascii="Times New Roman" w:hAnsi="Times New Roman" w:cs="Times New Roman"/>
          <w:lang w:val="en-GB"/>
          <w:rPrChange w:id="659" w:author="Robin" w:date="2016-11-01T08:53:00Z">
            <w:rPr>
              <w:vertAlign w:val="superscript"/>
              <w:lang w:val="en-GB"/>
            </w:rPr>
          </w:rPrChange>
        </w:rPr>
        <w:t xml:space="preserve"> 1994, 320: “</w:t>
      </w:r>
      <w:proofErr w:type="spellStart"/>
      <w:r w:rsidRPr="00A765B3">
        <w:rPr>
          <w:rFonts w:ascii="Times New Roman" w:hAnsi="Times New Roman" w:cs="Times New Roman"/>
          <w:lang w:val="en-GB"/>
          <w:rPrChange w:id="660" w:author="Robin" w:date="2016-11-01T08:53:00Z">
            <w:rPr>
              <w:vertAlign w:val="superscript"/>
              <w:lang w:val="en-GB"/>
            </w:rPr>
          </w:rPrChange>
        </w:rPr>
        <w:t>C’est</w:t>
      </w:r>
      <w:proofErr w:type="spellEnd"/>
      <w:r w:rsidRPr="00A765B3">
        <w:rPr>
          <w:rFonts w:ascii="Times New Roman" w:hAnsi="Times New Roman" w:cs="Times New Roman"/>
          <w:lang w:val="en-GB"/>
          <w:rPrChange w:id="661" w:author="Robin" w:date="2016-11-01T08:53:00Z">
            <w:rPr>
              <w:vertAlign w:val="superscript"/>
              <w:lang w:val="en-GB"/>
            </w:rPr>
          </w:rPrChange>
        </w:rPr>
        <w:t xml:space="preserve"> </w:t>
      </w:r>
      <w:proofErr w:type="spellStart"/>
      <w:r w:rsidRPr="00A765B3">
        <w:rPr>
          <w:rFonts w:ascii="Times New Roman" w:hAnsi="Times New Roman" w:cs="Times New Roman"/>
          <w:lang w:val="en-GB"/>
          <w:rPrChange w:id="662" w:author="Robin" w:date="2016-11-01T08:53:00Z">
            <w:rPr>
              <w:vertAlign w:val="superscript"/>
              <w:lang w:val="en-GB"/>
            </w:rPr>
          </w:rPrChange>
        </w:rPr>
        <w:t>sous</w:t>
      </w:r>
      <w:proofErr w:type="spellEnd"/>
      <w:r w:rsidRPr="00A765B3">
        <w:rPr>
          <w:rFonts w:ascii="Times New Roman" w:hAnsi="Times New Roman" w:cs="Times New Roman"/>
          <w:lang w:val="en-GB"/>
          <w:rPrChange w:id="663" w:author="Robin" w:date="2016-11-01T08:53:00Z">
            <w:rPr>
              <w:vertAlign w:val="superscript"/>
              <w:lang w:val="en-GB"/>
            </w:rPr>
          </w:rPrChange>
        </w:rPr>
        <w:t xml:space="preserve"> </w:t>
      </w:r>
      <w:proofErr w:type="spellStart"/>
      <w:r w:rsidRPr="00A765B3">
        <w:rPr>
          <w:rFonts w:ascii="Times New Roman" w:hAnsi="Times New Roman" w:cs="Times New Roman"/>
          <w:lang w:val="en-GB"/>
          <w:rPrChange w:id="664" w:author="Robin" w:date="2016-11-01T08:53:00Z">
            <w:rPr>
              <w:vertAlign w:val="superscript"/>
              <w:lang w:val="en-GB"/>
            </w:rPr>
          </w:rPrChange>
        </w:rPr>
        <w:t>l’influence</w:t>
      </w:r>
      <w:proofErr w:type="spellEnd"/>
      <w:r w:rsidRPr="00A765B3">
        <w:rPr>
          <w:rFonts w:ascii="Times New Roman" w:hAnsi="Times New Roman" w:cs="Times New Roman"/>
          <w:lang w:val="en-GB"/>
          <w:rPrChange w:id="665" w:author="Robin" w:date="2016-11-01T08:53:00Z">
            <w:rPr>
              <w:vertAlign w:val="superscript"/>
              <w:lang w:val="en-GB"/>
            </w:rPr>
          </w:rPrChange>
        </w:rPr>
        <w:t xml:space="preserve"> des auteurs </w:t>
      </w:r>
      <w:proofErr w:type="spellStart"/>
      <w:r w:rsidRPr="00A765B3">
        <w:rPr>
          <w:rFonts w:ascii="Times New Roman" w:hAnsi="Times New Roman" w:cs="Times New Roman"/>
          <w:lang w:val="en-GB"/>
          <w:rPrChange w:id="666" w:author="Robin" w:date="2016-11-01T08:53:00Z">
            <w:rPr>
              <w:vertAlign w:val="superscript"/>
              <w:lang w:val="en-GB"/>
            </w:rPr>
          </w:rPrChange>
        </w:rPr>
        <w:t>latins</w:t>
      </w:r>
      <w:proofErr w:type="spellEnd"/>
      <w:r w:rsidRPr="00A765B3">
        <w:rPr>
          <w:rFonts w:ascii="Times New Roman" w:hAnsi="Times New Roman" w:cs="Times New Roman"/>
          <w:lang w:val="en-GB"/>
          <w:rPrChange w:id="667" w:author="Robin" w:date="2016-11-01T08:53:00Z">
            <w:rPr>
              <w:vertAlign w:val="superscript"/>
              <w:lang w:val="en-GB"/>
            </w:rPr>
          </w:rPrChange>
        </w:rPr>
        <w:t xml:space="preserve">, qui </w:t>
      </w:r>
      <w:proofErr w:type="spellStart"/>
      <w:r w:rsidRPr="00A765B3">
        <w:rPr>
          <w:rFonts w:ascii="Times New Roman" w:hAnsi="Times New Roman" w:cs="Times New Roman"/>
          <w:lang w:val="en-GB"/>
          <w:rPrChange w:id="668" w:author="Robin" w:date="2016-11-01T08:53:00Z">
            <w:rPr>
              <w:vertAlign w:val="superscript"/>
              <w:lang w:val="en-GB"/>
            </w:rPr>
          </w:rPrChange>
        </w:rPr>
        <w:t>caractérisent</w:t>
      </w:r>
      <w:proofErr w:type="spellEnd"/>
      <w:r w:rsidRPr="00A765B3">
        <w:rPr>
          <w:rFonts w:ascii="Times New Roman" w:hAnsi="Times New Roman" w:cs="Times New Roman"/>
          <w:lang w:val="en-GB"/>
          <w:rPrChange w:id="669" w:author="Robin" w:date="2016-11-01T08:53:00Z">
            <w:rPr>
              <w:vertAlign w:val="superscript"/>
              <w:lang w:val="en-GB"/>
            </w:rPr>
          </w:rPrChange>
        </w:rPr>
        <w:t xml:space="preserve"> les </w:t>
      </w:r>
      <w:proofErr w:type="spellStart"/>
      <w:ins w:id="670" w:author="Jens Daehner" w:date="2016-09-15T14:00:00Z">
        <w:r w:rsidRPr="00A765B3">
          <w:rPr>
            <w:rFonts w:ascii="Times New Roman" w:hAnsi="Times New Roman" w:cs="Times New Roman"/>
            <w:lang w:val="en-GB"/>
            <w:rPrChange w:id="671" w:author="Robin" w:date="2016-11-01T08:53:00Z">
              <w:rPr>
                <w:rFonts w:ascii="Cambria" w:hAnsi="Cambria"/>
                <w:vertAlign w:val="superscript"/>
                <w:lang w:val="en-GB"/>
              </w:rPr>
            </w:rPrChange>
          </w:rPr>
          <w:t>œ</w:t>
        </w:r>
      </w:ins>
      <w:del w:id="672" w:author="Jens Daehner" w:date="2016-09-15T14:00:00Z">
        <w:r w:rsidRPr="00A765B3">
          <w:rPr>
            <w:rFonts w:ascii="Times New Roman" w:hAnsi="Times New Roman" w:cs="Times New Roman"/>
            <w:lang w:val="en-GB"/>
            <w:rPrChange w:id="673" w:author="Robin" w:date="2016-11-01T08:53:00Z">
              <w:rPr>
                <w:vertAlign w:val="superscript"/>
                <w:lang w:val="en-GB"/>
              </w:rPr>
            </w:rPrChange>
          </w:rPr>
          <w:delText>o</w:delText>
        </w:r>
      </w:del>
      <w:r w:rsidRPr="00A765B3">
        <w:rPr>
          <w:rFonts w:ascii="Times New Roman" w:hAnsi="Times New Roman" w:cs="Times New Roman"/>
          <w:lang w:val="en-GB"/>
          <w:rPrChange w:id="674" w:author="Robin" w:date="2016-11-01T08:53:00Z">
            <w:rPr>
              <w:vertAlign w:val="superscript"/>
              <w:lang w:val="en-GB"/>
            </w:rPr>
          </w:rPrChange>
        </w:rPr>
        <w:t>uvres</w:t>
      </w:r>
      <w:proofErr w:type="spellEnd"/>
      <w:r w:rsidRPr="00A765B3">
        <w:rPr>
          <w:rFonts w:ascii="Times New Roman" w:hAnsi="Times New Roman" w:cs="Times New Roman"/>
          <w:lang w:val="en-GB"/>
          <w:rPrChange w:id="675" w:author="Robin" w:date="2016-11-01T08:53:00Z">
            <w:rPr>
              <w:vertAlign w:val="superscript"/>
              <w:lang w:val="en-GB"/>
            </w:rPr>
          </w:rPrChange>
        </w:rPr>
        <w:t xml:space="preserve"> des </w:t>
      </w:r>
      <w:proofErr w:type="spellStart"/>
      <w:r w:rsidRPr="00A765B3">
        <w:rPr>
          <w:rFonts w:ascii="Times New Roman" w:hAnsi="Times New Roman" w:cs="Times New Roman"/>
          <w:lang w:val="en-GB"/>
          <w:rPrChange w:id="676" w:author="Robin" w:date="2016-11-01T08:53:00Z">
            <w:rPr>
              <w:vertAlign w:val="superscript"/>
              <w:lang w:val="en-GB"/>
            </w:rPr>
          </w:rPrChange>
        </w:rPr>
        <w:t>sculpteurs</w:t>
      </w:r>
      <w:proofErr w:type="spellEnd"/>
      <w:r w:rsidRPr="00A765B3">
        <w:rPr>
          <w:rFonts w:ascii="Times New Roman" w:hAnsi="Times New Roman" w:cs="Times New Roman"/>
          <w:lang w:val="en-GB"/>
          <w:rPrChange w:id="677" w:author="Robin" w:date="2016-11-01T08:53:00Z">
            <w:rPr>
              <w:vertAlign w:val="superscript"/>
              <w:lang w:val="en-GB"/>
            </w:rPr>
          </w:rPrChange>
        </w:rPr>
        <w:t xml:space="preserve"> de </w:t>
      </w:r>
      <w:proofErr w:type="spellStart"/>
      <w:r w:rsidRPr="00A765B3">
        <w:rPr>
          <w:rFonts w:ascii="Times New Roman" w:hAnsi="Times New Roman" w:cs="Times New Roman"/>
          <w:lang w:val="en-GB"/>
          <w:rPrChange w:id="678" w:author="Robin" w:date="2016-11-01T08:53:00Z">
            <w:rPr>
              <w:vertAlign w:val="superscript"/>
              <w:lang w:val="en-GB"/>
            </w:rPr>
          </w:rPrChange>
        </w:rPr>
        <w:t>cette</w:t>
      </w:r>
      <w:proofErr w:type="spellEnd"/>
      <w:r w:rsidRPr="00A765B3">
        <w:rPr>
          <w:rFonts w:ascii="Times New Roman" w:hAnsi="Times New Roman" w:cs="Times New Roman"/>
          <w:lang w:val="en-GB"/>
          <w:rPrChange w:id="679" w:author="Robin" w:date="2016-11-01T08:53:00Z">
            <w:rPr>
              <w:vertAlign w:val="superscript"/>
              <w:lang w:val="en-GB"/>
            </w:rPr>
          </w:rPrChange>
        </w:rPr>
        <w:t xml:space="preserve"> </w:t>
      </w:r>
      <w:proofErr w:type="spellStart"/>
      <w:r w:rsidRPr="00A765B3">
        <w:rPr>
          <w:rFonts w:ascii="Times New Roman" w:hAnsi="Times New Roman" w:cs="Times New Roman"/>
          <w:lang w:val="en-GB"/>
          <w:rPrChange w:id="680" w:author="Robin" w:date="2016-11-01T08:53:00Z">
            <w:rPr>
              <w:vertAlign w:val="superscript"/>
              <w:lang w:val="en-GB"/>
            </w:rPr>
          </w:rPrChange>
        </w:rPr>
        <w:t>période</w:t>
      </w:r>
      <w:proofErr w:type="spellEnd"/>
      <w:r w:rsidRPr="00A765B3">
        <w:rPr>
          <w:rFonts w:ascii="Times New Roman" w:hAnsi="Times New Roman" w:cs="Times New Roman"/>
          <w:lang w:val="en-GB"/>
          <w:rPrChange w:id="681" w:author="Robin" w:date="2016-11-01T08:53:00Z">
            <w:rPr>
              <w:vertAlign w:val="superscript"/>
              <w:lang w:val="en-GB"/>
            </w:rPr>
          </w:rPrChange>
        </w:rPr>
        <w:t xml:space="preserve"> par les </w:t>
      </w:r>
      <w:proofErr w:type="spellStart"/>
      <w:r w:rsidRPr="00A765B3">
        <w:rPr>
          <w:rFonts w:ascii="Times New Roman" w:hAnsi="Times New Roman" w:cs="Times New Roman"/>
          <w:lang w:val="en-GB"/>
          <w:rPrChange w:id="682" w:author="Robin" w:date="2016-11-01T08:53:00Z">
            <w:rPr>
              <w:vertAlign w:val="superscript"/>
              <w:lang w:val="en-GB"/>
            </w:rPr>
          </w:rPrChange>
        </w:rPr>
        <w:t>qualificatifs</w:t>
      </w:r>
      <w:proofErr w:type="spellEnd"/>
      <w:r w:rsidRPr="00A765B3">
        <w:rPr>
          <w:rFonts w:ascii="Times New Roman" w:hAnsi="Times New Roman" w:cs="Times New Roman"/>
          <w:lang w:val="en-GB"/>
          <w:rPrChange w:id="683" w:author="Robin" w:date="2016-11-01T08:53:00Z">
            <w:rPr>
              <w:vertAlign w:val="superscript"/>
              <w:lang w:val="en-GB"/>
            </w:rPr>
          </w:rPrChange>
        </w:rPr>
        <w:t xml:space="preserve"> </w:t>
      </w:r>
      <w:proofErr w:type="spellStart"/>
      <w:r w:rsidRPr="00A765B3">
        <w:rPr>
          <w:rFonts w:ascii="Times New Roman" w:hAnsi="Times New Roman" w:cs="Times New Roman"/>
          <w:i/>
          <w:lang w:val="en-GB"/>
          <w:rPrChange w:id="684" w:author="Robin" w:date="2016-11-01T08:53:00Z">
            <w:rPr>
              <w:i/>
              <w:vertAlign w:val="superscript"/>
              <w:lang w:val="en-GB"/>
            </w:rPr>
          </w:rPrChange>
        </w:rPr>
        <w:t>durus</w:t>
      </w:r>
      <w:proofErr w:type="spellEnd"/>
      <w:r w:rsidRPr="00A765B3">
        <w:rPr>
          <w:rFonts w:ascii="Times New Roman" w:hAnsi="Times New Roman" w:cs="Times New Roman"/>
          <w:lang w:val="en-GB"/>
          <w:rPrChange w:id="685" w:author="Robin" w:date="2016-11-01T08:53:00Z">
            <w:rPr>
              <w:vertAlign w:val="superscript"/>
              <w:lang w:val="en-GB"/>
            </w:rPr>
          </w:rPrChange>
        </w:rPr>
        <w:t xml:space="preserve">, </w:t>
      </w:r>
      <w:proofErr w:type="spellStart"/>
      <w:r w:rsidRPr="00A765B3">
        <w:rPr>
          <w:rFonts w:ascii="Times New Roman" w:hAnsi="Times New Roman" w:cs="Times New Roman"/>
          <w:i/>
          <w:lang w:val="en-GB"/>
          <w:rPrChange w:id="686" w:author="Robin" w:date="2016-11-01T08:53:00Z">
            <w:rPr>
              <w:i/>
              <w:vertAlign w:val="superscript"/>
              <w:lang w:val="en-GB"/>
            </w:rPr>
          </w:rPrChange>
        </w:rPr>
        <w:t>rigidus</w:t>
      </w:r>
      <w:proofErr w:type="spellEnd"/>
      <w:r w:rsidRPr="00A765B3">
        <w:rPr>
          <w:rFonts w:ascii="Times New Roman" w:hAnsi="Times New Roman" w:cs="Times New Roman"/>
          <w:lang w:val="en-GB"/>
          <w:rPrChange w:id="687" w:author="Robin" w:date="2016-11-01T08:53:00Z">
            <w:rPr>
              <w:vertAlign w:val="superscript"/>
              <w:lang w:val="en-GB"/>
            </w:rPr>
          </w:rPrChange>
        </w:rPr>
        <w:t xml:space="preserve">, </w:t>
      </w:r>
      <w:proofErr w:type="spellStart"/>
      <w:r w:rsidRPr="00A765B3">
        <w:rPr>
          <w:rFonts w:ascii="Times New Roman" w:hAnsi="Times New Roman" w:cs="Times New Roman"/>
          <w:i/>
          <w:lang w:val="en-GB"/>
          <w:rPrChange w:id="688" w:author="Robin" w:date="2016-11-01T08:53:00Z">
            <w:rPr>
              <w:i/>
              <w:vertAlign w:val="superscript"/>
              <w:lang w:val="en-GB"/>
            </w:rPr>
          </w:rPrChange>
        </w:rPr>
        <w:t>austerus</w:t>
      </w:r>
      <w:proofErr w:type="spellEnd"/>
      <w:r w:rsidRPr="00A765B3">
        <w:rPr>
          <w:rFonts w:ascii="Times New Roman" w:hAnsi="Times New Roman" w:cs="Times New Roman"/>
          <w:lang w:val="en-GB"/>
          <w:rPrChange w:id="689" w:author="Robin" w:date="2016-11-01T08:53:00Z">
            <w:rPr>
              <w:vertAlign w:val="superscript"/>
              <w:lang w:val="en-GB"/>
            </w:rPr>
          </w:rPrChange>
        </w:rPr>
        <w:t xml:space="preserve">, </w:t>
      </w:r>
      <w:proofErr w:type="spellStart"/>
      <w:r w:rsidRPr="00A765B3">
        <w:rPr>
          <w:rFonts w:ascii="Times New Roman" w:hAnsi="Times New Roman" w:cs="Times New Roman"/>
          <w:lang w:val="en-GB"/>
          <w:rPrChange w:id="690" w:author="Robin" w:date="2016-11-01T08:53:00Z">
            <w:rPr>
              <w:vertAlign w:val="superscript"/>
              <w:lang w:val="en-GB"/>
            </w:rPr>
          </w:rPrChange>
        </w:rPr>
        <w:t>que</w:t>
      </w:r>
      <w:proofErr w:type="spellEnd"/>
      <w:r w:rsidRPr="00A765B3">
        <w:rPr>
          <w:rFonts w:ascii="Times New Roman" w:hAnsi="Times New Roman" w:cs="Times New Roman"/>
          <w:lang w:val="en-GB"/>
          <w:rPrChange w:id="691" w:author="Robin" w:date="2016-11-01T08:53:00Z">
            <w:rPr>
              <w:vertAlign w:val="superscript"/>
              <w:lang w:val="en-GB"/>
            </w:rPr>
          </w:rPrChange>
        </w:rPr>
        <w:t xml:space="preserve"> Winckelmann, </w:t>
      </w:r>
      <w:proofErr w:type="spellStart"/>
      <w:r w:rsidRPr="00A765B3">
        <w:rPr>
          <w:rFonts w:ascii="Times New Roman" w:hAnsi="Times New Roman" w:cs="Times New Roman"/>
          <w:lang w:val="en-GB"/>
          <w:rPrChange w:id="692" w:author="Robin" w:date="2016-11-01T08:53:00Z">
            <w:rPr>
              <w:vertAlign w:val="superscript"/>
              <w:lang w:val="en-GB"/>
            </w:rPr>
          </w:rPrChange>
        </w:rPr>
        <w:t>dans</w:t>
      </w:r>
      <w:proofErr w:type="spellEnd"/>
      <w:r w:rsidRPr="00A765B3">
        <w:rPr>
          <w:rFonts w:ascii="Times New Roman" w:hAnsi="Times New Roman" w:cs="Times New Roman"/>
          <w:lang w:val="en-GB"/>
          <w:rPrChange w:id="693" w:author="Robin" w:date="2016-11-01T08:53:00Z">
            <w:rPr>
              <w:vertAlign w:val="superscript"/>
              <w:lang w:val="en-GB"/>
            </w:rPr>
          </w:rPrChange>
        </w:rPr>
        <w:t xml:space="preserve"> son </w:t>
      </w:r>
      <w:r w:rsidRPr="00A765B3">
        <w:rPr>
          <w:rFonts w:ascii="Times New Roman" w:hAnsi="Times New Roman" w:cs="Times New Roman"/>
          <w:i/>
          <w:lang w:val="en-GB"/>
          <w:rPrChange w:id="694" w:author="Robin" w:date="2016-11-01T08:53:00Z">
            <w:rPr>
              <w:i/>
              <w:vertAlign w:val="superscript"/>
              <w:lang w:val="en-GB"/>
            </w:rPr>
          </w:rPrChange>
        </w:rPr>
        <w:t xml:space="preserve">Histoire de </w:t>
      </w:r>
      <w:proofErr w:type="spellStart"/>
      <w:r w:rsidRPr="00A765B3">
        <w:rPr>
          <w:rFonts w:ascii="Times New Roman" w:hAnsi="Times New Roman" w:cs="Times New Roman"/>
          <w:i/>
          <w:lang w:val="en-GB"/>
          <w:rPrChange w:id="695" w:author="Robin" w:date="2016-11-01T08:53:00Z">
            <w:rPr>
              <w:i/>
              <w:vertAlign w:val="superscript"/>
              <w:lang w:val="en-GB"/>
            </w:rPr>
          </w:rPrChange>
        </w:rPr>
        <w:t>l’art</w:t>
      </w:r>
      <w:proofErr w:type="spellEnd"/>
      <w:r w:rsidRPr="00A765B3">
        <w:rPr>
          <w:rFonts w:ascii="Times New Roman" w:hAnsi="Times New Roman" w:cs="Times New Roman"/>
          <w:i/>
          <w:lang w:val="en-GB"/>
          <w:rPrChange w:id="696" w:author="Robin" w:date="2016-11-01T08:53:00Z">
            <w:rPr>
              <w:i/>
              <w:vertAlign w:val="superscript"/>
              <w:lang w:val="en-GB"/>
            </w:rPr>
          </w:rPrChange>
        </w:rPr>
        <w:t xml:space="preserve"> antique</w:t>
      </w:r>
      <w:r w:rsidRPr="00A765B3">
        <w:rPr>
          <w:rFonts w:ascii="Times New Roman" w:hAnsi="Times New Roman" w:cs="Times New Roman"/>
          <w:lang w:val="en-GB"/>
          <w:rPrChange w:id="697" w:author="Robin" w:date="2016-11-01T08:53:00Z">
            <w:rPr>
              <w:vertAlign w:val="superscript"/>
              <w:lang w:val="en-GB"/>
            </w:rPr>
          </w:rPrChange>
        </w:rPr>
        <w:t xml:space="preserve"> de 1764, </w:t>
      </w:r>
      <w:proofErr w:type="spellStart"/>
      <w:r w:rsidRPr="00A765B3">
        <w:rPr>
          <w:rFonts w:ascii="Times New Roman" w:hAnsi="Times New Roman" w:cs="Times New Roman"/>
          <w:lang w:val="en-GB"/>
          <w:rPrChange w:id="698" w:author="Robin" w:date="2016-11-01T08:53:00Z">
            <w:rPr>
              <w:vertAlign w:val="superscript"/>
              <w:lang w:val="en-GB"/>
            </w:rPr>
          </w:rPrChange>
        </w:rPr>
        <w:t>qualifie</w:t>
      </w:r>
      <w:proofErr w:type="spellEnd"/>
      <w:r w:rsidRPr="00A765B3">
        <w:rPr>
          <w:rFonts w:ascii="Times New Roman" w:hAnsi="Times New Roman" w:cs="Times New Roman"/>
          <w:lang w:val="en-GB"/>
          <w:rPrChange w:id="699" w:author="Robin" w:date="2016-11-01T08:53:00Z">
            <w:rPr>
              <w:vertAlign w:val="superscript"/>
              <w:lang w:val="en-GB"/>
            </w:rPr>
          </w:rPrChange>
        </w:rPr>
        <w:t xml:space="preserve"> de </w:t>
      </w:r>
      <w:proofErr w:type="spellStart"/>
      <w:r w:rsidRPr="00A765B3">
        <w:rPr>
          <w:rFonts w:ascii="Times New Roman" w:hAnsi="Times New Roman" w:cs="Times New Roman"/>
          <w:lang w:val="en-GB"/>
          <w:rPrChange w:id="700" w:author="Robin" w:date="2016-11-01T08:53:00Z">
            <w:rPr>
              <w:vertAlign w:val="superscript"/>
              <w:lang w:val="en-GB"/>
            </w:rPr>
          </w:rPrChange>
        </w:rPr>
        <w:t>sévère</w:t>
      </w:r>
      <w:proofErr w:type="spellEnd"/>
      <w:r w:rsidRPr="00A765B3">
        <w:rPr>
          <w:rFonts w:ascii="Times New Roman" w:hAnsi="Times New Roman" w:cs="Times New Roman"/>
          <w:lang w:val="en-GB"/>
          <w:rPrChange w:id="701" w:author="Robin" w:date="2016-11-01T08:53:00Z">
            <w:rPr>
              <w:vertAlign w:val="superscript"/>
              <w:lang w:val="en-GB"/>
            </w:rPr>
          </w:rPrChange>
        </w:rPr>
        <w:t xml:space="preserve"> (</w:t>
      </w:r>
      <w:proofErr w:type="spellStart"/>
      <w:r w:rsidRPr="00A765B3">
        <w:rPr>
          <w:rFonts w:ascii="Times New Roman" w:hAnsi="Times New Roman" w:cs="Times New Roman"/>
          <w:i/>
          <w:lang w:val="en-GB"/>
          <w:rPrChange w:id="702" w:author="Robin" w:date="2016-11-01T08:53:00Z">
            <w:rPr>
              <w:i/>
              <w:vertAlign w:val="superscript"/>
              <w:lang w:val="en-GB"/>
            </w:rPr>
          </w:rPrChange>
        </w:rPr>
        <w:t>streng</w:t>
      </w:r>
      <w:proofErr w:type="spellEnd"/>
      <w:r w:rsidRPr="00A765B3">
        <w:rPr>
          <w:rFonts w:ascii="Times New Roman" w:hAnsi="Times New Roman" w:cs="Times New Roman"/>
          <w:lang w:val="en-GB"/>
          <w:rPrChange w:id="703" w:author="Robin" w:date="2016-11-01T08:53:00Z">
            <w:rPr>
              <w:vertAlign w:val="superscript"/>
              <w:lang w:val="en-GB"/>
            </w:rPr>
          </w:rPrChange>
        </w:rPr>
        <w:t xml:space="preserve">) la sculpture </w:t>
      </w:r>
      <w:proofErr w:type="spellStart"/>
      <w:r w:rsidRPr="00A765B3">
        <w:rPr>
          <w:rFonts w:ascii="Times New Roman" w:hAnsi="Times New Roman" w:cs="Times New Roman"/>
          <w:lang w:val="en-GB"/>
          <w:rPrChange w:id="704" w:author="Robin" w:date="2016-11-01T08:53:00Z">
            <w:rPr>
              <w:vertAlign w:val="superscript"/>
              <w:lang w:val="en-GB"/>
            </w:rPr>
          </w:rPrChange>
        </w:rPr>
        <w:t>antérieure</w:t>
      </w:r>
      <w:proofErr w:type="spellEnd"/>
      <w:r w:rsidRPr="00A765B3">
        <w:rPr>
          <w:rFonts w:ascii="Times New Roman" w:hAnsi="Times New Roman" w:cs="Times New Roman"/>
          <w:lang w:val="en-GB"/>
          <w:rPrChange w:id="705" w:author="Robin" w:date="2016-11-01T08:53:00Z">
            <w:rPr>
              <w:vertAlign w:val="superscript"/>
              <w:lang w:val="en-GB"/>
            </w:rPr>
          </w:rPrChange>
        </w:rPr>
        <w:t xml:space="preserve"> à </w:t>
      </w:r>
      <w:proofErr w:type="spellStart"/>
      <w:r w:rsidRPr="00A765B3">
        <w:rPr>
          <w:rFonts w:ascii="Times New Roman" w:hAnsi="Times New Roman" w:cs="Times New Roman"/>
          <w:lang w:val="en-GB"/>
          <w:rPrChange w:id="706" w:author="Robin" w:date="2016-11-01T08:53:00Z">
            <w:rPr>
              <w:vertAlign w:val="superscript"/>
              <w:lang w:val="en-GB"/>
            </w:rPr>
          </w:rPrChange>
        </w:rPr>
        <w:t>Pheidias</w:t>
      </w:r>
      <w:proofErr w:type="spellEnd"/>
      <w:del w:id="707" w:author="Robin" w:date="2016-10-31T11:22:00Z">
        <w:r w:rsidRPr="00A765B3">
          <w:rPr>
            <w:rFonts w:ascii="Times New Roman" w:hAnsi="Times New Roman" w:cs="Times New Roman"/>
            <w:lang w:val="en-GB"/>
            <w:rPrChange w:id="708" w:author="Robin" w:date="2016-11-01T08:53:00Z">
              <w:rPr>
                <w:vertAlign w:val="superscript"/>
                <w:lang w:val="en-GB"/>
              </w:rPr>
            </w:rPrChange>
          </w:rPr>
          <w:delText xml:space="preserve">… </w:delText>
        </w:r>
      </w:del>
      <w:ins w:id="709" w:author="Robin" w:date="2016-10-31T11:22:00Z">
        <w:r w:rsidRPr="00A765B3">
          <w:rPr>
            <w:rFonts w:ascii="Times New Roman" w:hAnsi="Times New Roman" w:cs="Times New Roman"/>
            <w:lang w:val="en-GB"/>
            <w:rPrChange w:id="710" w:author="Robin" w:date="2016-11-01T08:53:00Z">
              <w:rPr>
                <w:vertAlign w:val="superscript"/>
                <w:lang w:val="en-GB"/>
              </w:rPr>
            </w:rPrChange>
          </w:rPr>
          <w:t xml:space="preserve">. . . . </w:t>
        </w:r>
      </w:ins>
      <w:proofErr w:type="spellStart"/>
      <w:r w:rsidRPr="00A765B3">
        <w:rPr>
          <w:rFonts w:ascii="Times New Roman" w:hAnsi="Times New Roman" w:cs="Times New Roman"/>
          <w:lang w:val="en-GB"/>
          <w:rPrChange w:id="711" w:author="Robin" w:date="2016-11-01T08:53:00Z">
            <w:rPr>
              <w:vertAlign w:val="superscript"/>
              <w:lang w:val="en-GB"/>
            </w:rPr>
          </w:rPrChange>
        </w:rPr>
        <w:t>C’est</w:t>
      </w:r>
      <w:proofErr w:type="spellEnd"/>
      <w:r w:rsidRPr="00A765B3">
        <w:rPr>
          <w:rFonts w:ascii="Times New Roman" w:hAnsi="Times New Roman" w:cs="Times New Roman"/>
          <w:lang w:val="en-GB"/>
          <w:rPrChange w:id="712" w:author="Robin" w:date="2016-11-01T08:53:00Z">
            <w:rPr>
              <w:vertAlign w:val="superscript"/>
              <w:lang w:val="en-GB"/>
            </w:rPr>
          </w:rPrChange>
        </w:rPr>
        <w:t xml:space="preserve"> </w:t>
      </w:r>
      <w:proofErr w:type="spellStart"/>
      <w:r w:rsidRPr="00A765B3">
        <w:rPr>
          <w:rFonts w:ascii="Times New Roman" w:hAnsi="Times New Roman" w:cs="Times New Roman"/>
          <w:lang w:val="en-GB"/>
          <w:rPrChange w:id="713" w:author="Robin" w:date="2016-11-01T08:53:00Z">
            <w:rPr>
              <w:vertAlign w:val="superscript"/>
              <w:lang w:val="en-GB"/>
            </w:rPr>
          </w:rPrChange>
        </w:rPr>
        <w:t>l’étude</w:t>
      </w:r>
      <w:proofErr w:type="spellEnd"/>
      <w:r w:rsidRPr="00A765B3">
        <w:rPr>
          <w:rFonts w:ascii="Times New Roman" w:hAnsi="Times New Roman" w:cs="Times New Roman"/>
          <w:lang w:val="en-GB"/>
          <w:rPrChange w:id="714" w:author="Robin" w:date="2016-11-01T08:53:00Z">
            <w:rPr>
              <w:vertAlign w:val="superscript"/>
              <w:lang w:val="en-GB"/>
            </w:rPr>
          </w:rPrChange>
        </w:rPr>
        <w:t xml:space="preserve"> </w:t>
      </w:r>
      <w:proofErr w:type="spellStart"/>
      <w:r w:rsidRPr="00A765B3">
        <w:rPr>
          <w:rFonts w:ascii="Times New Roman" w:hAnsi="Times New Roman" w:cs="Times New Roman"/>
          <w:lang w:val="en-GB"/>
          <w:rPrChange w:id="715" w:author="Robin" w:date="2016-11-01T08:53:00Z">
            <w:rPr>
              <w:vertAlign w:val="superscript"/>
              <w:lang w:val="en-GB"/>
            </w:rPr>
          </w:rPrChange>
        </w:rPr>
        <w:t>fondamentale</w:t>
      </w:r>
      <w:proofErr w:type="spellEnd"/>
      <w:r w:rsidRPr="00A765B3">
        <w:rPr>
          <w:rFonts w:ascii="Times New Roman" w:hAnsi="Times New Roman" w:cs="Times New Roman"/>
          <w:lang w:val="en-GB"/>
          <w:rPrChange w:id="716" w:author="Robin" w:date="2016-11-01T08:53:00Z">
            <w:rPr>
              <w:vertAlign w:val="superscript"/>
              <w:lang w:val="en-GB"/>
            </w:rPr>
          </w:rPrChange>
        </w:rPr>
        <w:t xml:space="preserve"> de V. </w:t>
      </w:r>
      <w:proofErr w:type="spellStart"/>
      <w:r w:rsidRPr="00A765B3">
        <w:rPr>
          <w:rFonts w:ascii="Times New Roman" w:hAnsi="Times New Roman" w:cs="Times New Roman"/>
          <w:lang w:val="en-GB"/>
          <w:rPrChange w:id="717" w:author="Robin" w:date="2016-11-01T08:53:00Z">
            <w:rPr>
              <w:vertAlign w:val="superscript"/>
              <w:lang w:val="en-GB"/>
            </w:rPr>
          </w:rPrChange>
        </w:rPr>
        <w:t>Poulsen</w:t>
      </w:r>
      <w:proofErr w:type="spellEnd"/>
      <w:r w:rsidRPr="00A765B3">
        <w:rPr>
          <w:rFonts w:ascii="Times New Roman" w:hAnsi="Times New Roman" w:cs="Times New Roman"/>
          <w:lang w:val="en-GB"/>
          <w:rPrChange w:id="718" w:author="Robin" w:date="2016-11-01T08:53:00Z">
            <w:rPr>
              <w:vertAlign w:val="superscript"/>
              <w:lang w:val="en-GB"/>
            </w:rPr>
          </w:rPrChange>
        </w:rPr>
        <w:t xml:space="preserve"> qui a </w:t>
      </w:r>
      <w:proofErr w:type="spellStart"/>
      <w:r w:rsidRPr="00A765B3">
        <w:rPr>
          <w:rFonts w:ascii="Times New Roman" w:hAnsi="Times New Roman" w:cs="Times New Roman"/>
          <w:lang w:val="en-GB"/>
          <w:rPrChange w:id="719" w:author="Robin" w:date="2016-11-01T08:53:00Z">
            <w:rPr>
              <w:vertAlign w:val="superscript"/>
              <w:lang w:val="en-GB"/>
            </w:rPr>
          </w:rPrChange>
        </w:rPr>
        <w:t>imposé</w:t>
      </w:r>
      <w:proofErr w:type="spellEnd"/>
      <w:r w:rsidRPr="00A765B3">
        <w:rPr>
          <w:rFonts w:ascii="Times New Roman" w:hAnsi="Times New Roman" w:cs="Times New Roman"/>
          <w:lang w:val="en-GB"/>
          <w:rPrChange w:id="720" w:author="Robin" w:date="2016-11-01T08:53:00Z">
            <w:rPr>
              <w:vertAlign w:val="superscript"/>
              <w:lang w:val="en-GB"/>
            </w:rPr>
          </w:rPrChange>
        </w:rPr>
        <w:t xml:space="preserve"> </w:t>
      </w:r>
      <w:proofErr w:type="spellStart"/>
      <w:r w:rsidRPr="00A765B3">
        <w:rPr>
          <w:rFonts w:ascii="Times New Roman" w:hAnsi="Times New Roman" w:cs="Times New Roman"/>
          <w:lang w:val="en-GB"/>
          <w:rPrChange w:id="721" w:author="Robin" w:date="2016-11-01T08:53:00Z">
            <w:rPr>
              <w:vertAlign w:val="superscript"/>
              <w:lang w:val="en-GB"/>
            </w:rPr>
          </w:rPrChange>
        </w:rPr>
        <w:t>l’expression</w:t>
      </w:r>
      <w:proofErr w:type="spellEnd"/>
      <w:r w:rsidRPr="00A765B3">
        <w:rPr>
          <w:rFonts w:ascii="Times New Roman" w:hAnsi="Times New Roman" w:cs="Times New Roman"/>
          <w:lang w:val="en-GB"/>
          <w:rPrChange w:id="722" w:author="Robin" w:date="2016-11-01T08:53:00Z">
            <w:rPr>
              <w:vertAlign w:val="superscript"/>
              <w:lang w:val="en-GB"/>
            </w:rPr>
          </w:rPrChange>
        </w:rPr>
        <w:t xml:space="preserve"> </w:t>
      </w:r>
      <w:ins w:id="723" w:author="Robin" w:date="2016-10-31T11:22:00Z">
        <w:r w:rsidRPr="00A765B3">
          <w:rPr>
            <w:rFonts w:ascii="Times New Roman" w:hAnsi="Times New Roman" w:cs="Times New Roman"/>
            <w:lang w:val="en-GB"/>
            <w:rPrChange w:id="724" w:author="Robin" w:date="2016-11-01T08:53:00Z">
              <w:rPr>
                <w:rFonts w:ascii="Cambria" w:hAnsi="Cambria"/>
                <w:vertAlign w:val="superscript"/>
                <w:lang w:val="en-GB"/>
              </w:rPr>
            </w:rPrChange>
          </w:rPr>
          <w:t>‘</w:t>
        </w:r>
      </w:ins>
      <w:del w:id="725" w:author="Robin" w:date="2016-10-31T11:22:00Z">
        <w:r w:rsidRPr="00A765B3">
          <w:rPr>
            <w:rFonts w:ascii="Times New Roman" w:hAnsi="Times New Roman" w:cs="Times New Roman"/>
            <w:lang w:val="en-GB"/>
            <w:rPrChange w:id="726" w:author="Robin" w:date="2016-11-01T08:53:00Z">
              <w:rPr>
                <w:rFonts w:ascii="Cambria" w:hAnsi="Cambria"/>
                <w:vertAlign w:val="superscript"/>
                <w:lang w:val="en-GB"/>
              </w:rPr>
            </w:rPrChange>
          </w:rPr>
          <w:delText>«</w:delText>
        </w:r>
      </w:del>
      <w:r w:rsidRPr="00A765B3">
        <w:rPr>
          <w:rFonts w:ascii="Times New Roman" w:hAnsi="Times New Roman" w:cs="Times New Roman"/>
          <w:lang w:val="en-GB"/>
          <w:rPrChange w:id="727" w:author="Robin" w:date="2016-11-01T08:53:00Z">
            <w:rPr>
              <w:rFonts w:ascii="Cambria" w:hAnsi="Cambria"/>
              <w:vertAlign w:val="superscript"/>
              <w:lang w:val="en-GB"/>
            </w:rPr>
          </w:rPrChange>
        </w:rPr>
        <w:t xml:space="preserve">style </w:t>
      </w:r>
      <w:proofErr w:type="spellStart"/>
      <w:r w:rsidRPr="00A765B3">
        <w:rPr>
          <w:rFonts w:ascii="Times New Roman" w:hAnsi="Times New Roman" w:cs="Times New Roman"/>
          <w:lang w:val="en-GB"/>
          <w:rPrChange w:id="728" w:author="Robin" w:date="2016-11-01T08:53:00Z">
            <w:rPr>
              <w:rFonts w:ascii="Cambria" w:hAnsi="Cambria"/>
              <w:vertAlign w:val="superscript"/>
              <w:lang w:val="en-GB"/>
            </w:rPr>
          </w:rPrChange>
        </w:rPr>
        <w:t>sévère</w:t>
      </w:r>
      <w:proofErr w:type="spellEnd"/>
      <w:ins w:id="729" w:author="Robin" w:date="2016-10-31T11:22:00Z">
        <w:r w:rsidRPr="00A765B3">
          <w:rPr>
            <w:rFonts w:ascii="Times New Roman" w:hAnsi="Times New Roman" w:cs="Times New Roman"/>
            <w:lang w:val="en-GB"/>
            <w:rPrChange w:id="730" w:author="Robin" w:date="2016-11-01T08:53:00Z">
              <w:rPr>
                <w:rFonts w:ascii="Cambria" w:hAnsi="Cambria"/>
                <w:vertAlign w:val="superscript"/>
                <w:lang w:val="en-GB"/>
              </w:rPr>
            </w:rPrChange>
          </w:rPr>
          <w:t>’</w:t>
        </w:r>
      </w:ins>
      <w:del w:id="731" w:author="Robin" w:date="2016-10-31T11:22:00Z">
        <w:r w:rsidRPr="00A765B3">
          <w:rPr>
            <w:rFonts w:ascii="Times New Roman" w:hAnsi="Times New Roman" w:cs="Times New Roman"/>
            <w:lang w:val="en-GB"/>
            <w:rPrChange w:id="732" w:author="Robin" w:date="2016-11-01T08:53:00Z">
              <w:rPr>
                <w:rFonts w:ascii="Cambria" w:hAnsi="Cambria"/>
                <w:vertAlign w:val="superscript"/>
                <w:lang w:val="en-GB"/>
              </w:rPr>
            </w:rPrChange>
          </w:rPr>
          <w:delText>»</w:delText>
        </w:r>
      </w:del>
      <w:r w:rsidRPr="00A765B3">
        <w:rPr>
          <w:rFonts w:ascii="Times New Roman" w:hAnsi="Times New Roman" w:cs="Times New Roman"/>
          <w:lang w:val="en-GB"/>
          <w:rPrChange w:id="733" w:author="Robin" w:date="2016-11-01T08:53:00Z">
            <w:rPr>
              <w:rFonts w:ascii="Cambria" w:hAnsi="Cambria"/>
              <w:vertAlign w:val="superscript"/>
              <w:lang w:val="en-GB"/>
            </w:rPr>
          </w:rPrChange>
        </w:rPr>
        <w:t>.” For Muller-</w:t>
      </w:r>
      <w:proofErr w:type="spellStart"/>
      <w:r w:rsidRPr="00A765B3">
        <w:rPr>
          <w:rFonts w:ascii="Times New Roman" w:hAnsi="Times New Roman" w:cs="Times New Roman"/>
          <w:lang w:val="en-GB"/>
          <w:rPrChange w:id="734" w:author="Robin" w:date="2016-11-01T08:53:00Z">
            <w:rPr>
              <w:rFonts w:ascii="Cambria" w:hAnsi="Cambria"/>
              <w:vertAlign w:val="superscript"/>
              <w:lang w:val="en-GB"/>
            </w:rPr>
          </w:rPrChange>
        </w:rPr>
        <w:t>Dufeu</w:t>
      </w:r>
      <w:proofErr w:type="spellEnd"/>
      <w:r w:rsidRPr="00A765B3">
        <w:rPr>
          <w:rFonts w:ascii="Times New Roman" w:hAnsi="Times New Roman" w:cs="Times New Roman"/>
          <w:lang w:val="en-GB"/>
          <w:rPrChange w:id="735" w:author="Robin" w:date="2016-11-01T08:53:00Z">
            <w:rPr>
              <w:rFonts w:ascii="Cambria" w:hAnsi="Cambria"/>
              <w:vertAlign w:val="superscript"/>
              <w:lang w:val="en-GB"/>
            </w:rPr>
          </w:rPrChange>
        </w:rPr>
        <w:t xml:space="preserve"> (2002, 171) “le style </w:t>
      </w:r>
      <w:proofErr w:type="spellStart"/>
      <w:r w:rsidRPr="00A765B3">
        <w:rPr>
          <w:rFonts w:ascii="Times New Roman" w:hAnsi="Times New Roman" w:cs="Times New Roman"/>
          <w:lang w:val="en-GB"/>
          <w:rPrChange w:id="736" w:author="Robin" w:date="2016-11-01T08:53:00Z">
            <w:rPr>
              <w:rFonts w:ascii="Cambria" w:hAnsi="Cambria"/>
              <w:vertAlign w:val="superscript"/>
              <w:lang w:val="en-GB"/>
            </w:rPr>
          </w:rPrChange>
        </w:rPr>
        <w:t>sévère</w:t>
      </w:r>
      <w:proofErr w:type="spellEnd"/>
      <w:r w:rsidRPr="00A765B3">
        <w:rPr>
          <w:rFonts w:ascii="Times New Roman" w:hAnsi="Times New Roman" w:cs="Times New Roman"/>
          <w:lang w:val="en-GB"/>
          <w:rPrChange w:id="737" w:author="Robin" w:date="2016-11-01T08:53:00Z">
            <w:rPr>
              <w:rFonts w:ascii="Cambria" w:hAnsi="Cambria"/>
              <w:vertAlign w:val="superscript"/>
              <w:lang w:val="en-GB"/>
            </w:rPr>
          </w:rPrChange>
        </w:rPr>
        <w:t xml:space="preserve">, en </w:t>
      </w:r>
      <w:proofErr w:type="spellStart"/>
      <w:r w:rsidRPr="00A765B3">
        <w:rPr>
          <w:rFonts w:ascii="Times New Roman" w:hAnsi="Times New Roman" w:cs="Times New Roman"/>
          <w:lang w:val="en-GB"/>
          <w:rPrChange w:id="738" w:author="Robin" w:date="2016-11-01T08:53:00Z">
            <w:rPr>
              <w:rFonts w:ascii="Cambria" w:hAnsi="Cambria"/>
              <w:vertAlign w:val="superscript"/>
              <w:lang w:val="en-GB"/>
            </w:rPr>
          </w:rPrChange>
        </w:rPr>
        <w:t>référence</w:t>
      </w:r>
      <w:proofErr w:type="spellEnd"/>
      <w:r w:rsidRPr="00A765B3">
        <w:rPr>
          <w:rFonts w:ascii="Times New Roman" w:hAnsi="Times New Roman" w:cs="Times New Roman"/>
          <w:lang w:val="en-GB"/>
          <w:rPrChange w:id="739" w:author="Robin" w:date="2016-11-01T08:53:00Z">
            <w:rPr>
              <w:rFonts w:ascii="Cambria" w:hAnsi="Cambria"/>
              <w:vertAlign w:val="superscript"/>
              <w:lang w:val="en-GB"/>
            </w:rPr>
          </w:rPrChange>
        </w:rPr>
        <w:t xml:space="preserve"> à la noblesse </w:t>
      </w:r>
      <w:proofErr w:type="spellStart"/>
      <w:r w:rsidRPr="00A765B3">
        <w:rPr>
          <w:rFonts w:ascii="Times New Roman" w:hAnsi="Times New Roman" w:cs="Times New Roman"/>
          <w:lang w:val="en-GB"/>
          <w:rPrChange w:id="740" w:author="Robin" w:date="2016-11-01T08:53:00Z">
            <w:rPr>
              <w:rFonts w:ascii="Cambria" w:hAnsi="Cambria"/>
              <w:vertAlign w:val="superscript"/>
              <w:lang w:val="en-GB"/>
            </w:rPr>
          </w:rPrChange>
        </w:rPr>
        <w:t>d’attitude</w:t>
      </w:r>
      <w:proofErr w:type="spellEnd"/>
      <w:r w:rsidRPr="00A765B3">
        <w:rPr>
          <w:rFonts w:ascii="Times New Roman" w:hAnsi="Times New Roman" w:cs="Times New Roman"/>
          <w:lang w:val="en-GB"/>
          <w:rPrChange w:id="741" w:author="Robin" w:date="2016-11-01T08:53:00Z">
            <w:rPr>
              <w:rFonts w:ascii="Cambria" w:hAnsi="Cambria"/>
              <w:vertAlign w:val="superscript"/>
              <w:lang w:val="en-GB"/>
            </w:rPr>
          </w:rPrChange>
        </w:rPr>
        <w:t xml:space="preserve"> </w:t>
      </w:r>
      <w:proofErr w:type="spellStart"/>
      <w:r w:rsidRPr="00A765B3">
        <w:rPr>
          <w:rFonts w:ascii="Times New Roman" w:hAnsi="Times New Roman" w:cs="Times New Roman"/>
          <w:lang w:val="en-GB"/>
          <w:rPrChange w:id="742" w:author="Robin" w:date="2016-11-01T08:53:00Z">
            <w:rPr>
              <w:rFonts w:ascii="Cambria" w:hAnsi="Cambria"/>
              <w:vertAlign w:val="superscript"/>
              <w:lang w:val="en-GB"/>
            </w:rPr>
          </w:rPrChange>
        </w:rPr>
        <w:t>que</w:t>
      </w:r>
      <w:proofErr w:type="spellEnd"/>
      <w:r w:rsidRPr="00A765B3">
        <w:rPr>
          <w:rFonts w:ascii="Times New Roman" w:hAnsi="Times New Roman" w:cs="Times New Roman"/>
          <w:lang w:val="en-GB"/>
          <w:rPrChange w:id="743" w:author="Robin" w:date="2016-11-01T08:53:00Z">
            <w:rPr>
              <w:rFonts w:ascii="Cambria" w:hAnsi="Cambria"/>
              <w:vertAlign w:val="superscript"/>
              <w:lang w:val="en-GB"/>
            </w:rPr>
          </w:rPrChange>
        </w:rPr>
        <w:t xml:space="preserve"> les artistes </w:t>
      </w:r>
      <w:proofErr w:type="spellStart"/>
      <w:r w:rsidRPr="00A765B3">
        <w:rPr>
          <w:rFonts w:ascii="Times New Roman" w:hAnsi="Times New Roman" w:cs="Times New Roman"/>
          <w:lang w:val="en-GB"/>
          <w:rPrChange w:id="744" w:author="Robin" w:date="2016-11-01T08:53:00Z">
            <w:rPr>
              <w:rFonts w:ascii="Cambria" w:hAnsi="Cambria"/>
              <w:vertAlign w:val="superscript"/>
              <w:lang w:val="en-GB"/>
            </w:rPr>
          </w:rPrChange>
        </w:rPr>
        <w:t>donnent</w:t>
      </w:r>
      <w:proofErr w:type="spellEnd"/>
      <w:r w:rsidRPr="00A765B3">
        <w:rPr>
          <w:rFonts w:ascii="Times New Roman" w:hAnsi="Times New Roman" w:cs="Times New Roman"/>
          <w:lang w:val="en-GB"/>
          <w:rPrChange w:id="745" w:author="Robin" w:date="2016-11-01T08:53:00Z">
            <w:rPr>
              <w:rFonts w:ascii="Cambria" w:hAnsi="Cambria"/>
              <w:vertAlign w:val="superscript"/>
              <w:lang w:val="en-GB"/>
            </w:rPr>
          </w:rPrChange>
        </w:rPr>
        <w:t xml:space="preserve"> </w:t>
      </w:r>
      <w:proofErr w:type="spellStart"/>
      <w:r w:rsidRPr="00A765B3">
        <w:rPr>
          <w:rFonts w:ascii="Times New Roman" w:hAnsi="Times New Roman" w:cs="Times New Roman"/>
          <w:lang w:val="en-GB"/>
          <w:rPrChange w:id="746" w:author="Robin" w:date="2016-11-01T08:53:00Z">
            <w:rPr>
              <w:rFonts w:ascii="Cambria" w:hAnsi="Cambria"/>
              <w:vertAlign w:val="superscript"/>
              <w:lang w:val="en-GB"/>
            </w:rPr>
          </w:rPrChange>
        </w:rPr>
        <w:t>alors</w:t>
      </w:r>
      <w:proofErr w:type="spellEnd"/>
      <w:r w:rsidRPr="00A765B3">
        <w:rPr>
          <w:rFonts w:ascii="Times New Roman" w:hAnsi="Times New Roman" w:cs="Times New Roman"/>
          <w:lang w:val="en-GB"/>
          <w:rPrChange w:id="747" w:author="Robin" w:date="2016-11-01T08:53:00Z">
            <w:rPr>
              <w:rFonts w:ascii="Cambria" w:hAnsi="Cambria"/>
              <w:vertAlign w:val="superscript"/>
              <w:lang w:val="en-GB"/>
            </w:rPr>
          </w:rPrChange>
        </w:rPr>
        <w:t xml:space="preserve"> à </w:t>
      </w:r>
      <w:proofErr w:type="spellStart"/>
      <w:r w:rsidRPr="00A765B3">
        <w:rPr>
          <w:rFonts w:ascii="Times New Roman" w:hAnsi="Times New Roman" w:cs="Times New Roman"/>
          <w:lang w:val="en-GB"/>
          <w:rPrChange w:id="748" w:author="Robin" w:date="2016-11-01T08:53:00Z">
            <w:rPr>
              <w:rFonts w:ascii="Cambria" w:hAnsi="Cambria"/>
              <w:vertAlign w:val="superscript"/>
              <w:lang w:val="en-GB"/>
            </w:rPr>
          </w:rPrChange>
        </w:rPr>
        <w:t>leurs</w:t>
      </w:r>
      <w:proofErr w:type="spellEnd"/>
      <w:r w:rsidRPr="00A765B3">
        <w:rPr>
          <w:rFonts w:ascii="Times New Roman" w:hAnsi="Times New Roman" w:cs="Times New Roman"/>
          <w:lang w:val="en-GB"/>
          <w:rPrChange w:id="749" w:author="Robin" w:date="2016-11-01T08:53:00Z">
            <w:rPr>
              <w:rFonts w:ascii="Cambria" w:hAnsi="Cambria"/>
              <w:vertAlign w:val="superscript"/>
              <w:lang w:val="en-GB"/>
            </w:rPr>
          </w:rPrChange>
        </w:rPr>
        <w:t xml:space="preserve"> </w:t>
      </w:r>
      <w:proofErr w:type="spellStart"/>
      <w:ins w:id="750" w:author="Jens Daehner" w:date="2016-09-15T14:01:00Z">
        <w:r w:rsidRPr="00A765B3">
          <w:rPr>
            <w:rFonts w:ascii="Times New Roman" w:hAnsi="Times New Roman" w:cs="Times New Roman"/>
            <w:lang w:val="en-GB"/>
            <w:rPrChange w:id="751" w:author="Robin" w:date="2016-11-01T08:53:00Z">
              <w:rPr>
                <w:rFonts w:ascii="Cambria" w:hAnsi="Cambria"/>
                <w:vertAlign w:val="superscript"/>
                <w:lang w:val="en-GB"/>
              </w:rPr>
            </w:rPrChange>
          </w:rPr>
          <w:t>œ</w:t>
        </w:r>
      </w:ins>
      <w:del w:id="752" w:author="Jens Daehner" w:date="2016-09-15T14:00:00Z">
        <w:r w:rsidRPr="00A765B3">
          <w:rPr>
            <w:rFonts w:ascii="Times New Roman" w:hAnsi="Times New Roman" w:cs="Times New Roman"/>
            <w:lang w:val="en-GB"/>
            <w:rPrChange w:id="753" w:author="Robin" w:date="2016-11-01T08:53:00Z">
              <w:rPr>
                <w:vertAlign w:val="superscript"/>
                <w:lang w:val="en-GB"/>
              </w:rPr>
            </w:rPrChange>
          </w:rPr>
          <w:delText>oe</w:delText>
        </w:r>
      </w:del>
      <w:r w:rsidRPr="00A765B3">
        <w:rPr>
          <w:rFonts w:ascii="Times New Roman" w:hAnsi="Times New Roman" w:cs="Times New Roman"/>
          <w:lang w:val="en-GB"/>
          <w:rPrChange w:id="754" w:author="Robin" w:date="2016-11-01T08:53:00Z">
            <w:rPr>
              <w:vertAlign w:val="superscript"/>
              <w:lang w:val="en-GB"/>
            </w:rPr>
          </w:rPrChange>
        </w:rPr>
        <w:t>uvres</w:t>
      </w:r>
      <w:proofErr w:type="spellEnd"/>
      <w:r w:rsidRPr="00A765B3">
        <w:rPr>
          <w:rFonts w:ascii="Times New Roman" w:hAnsi="Times New Roman" w:cs="Times New Roman"/>
          <w:lang w:val="en-GB"/>
          <w:rPrChange w:id="755" w:author="Robin" w:date="2016-11-01T08:53:00Z">
            <w:rPr>
              <w:vertAlign w:val="superscript"/>
              <w:lang w:val="en-GB"/>
            </w:rPr>
          </w:rPrChange>
        </w:rPr>
        <w:t>.”</w:t>
      </w:r>
    </w:p>
  </w:endnote>
  <w:endnote w:id="23">
    <w:p w:rsidR="00A765B3" w:rsidRPr="00A765B3" w:rsidRDefault="00A765B3" w:rsidP="00A765B3">
      <w:pPr>
        <w:pStyle w:val="EndnoteText"/>
        <w:rPr>
          <w:rFonts w:ascii="Times New Roman" w:hAnsi="Times New Roman" w:cs="Times New Roman"/>
          <w:lang w:val="en-GB"/>
          <w:rPrChange w:id="759" w:author="Robin" w:date="2016-11-01T08:53:00Z">
            <w:rPr>
              <w:lang w:val="en-GB"/>
            </w:rPr>
          </w:rPrChange>
        </w:rPr>
        <w:pPrChange w:id="760" w:author="Robin" w:date="2016-11-01T08:53:00Z">
          <w:pPr>
            <w:pStyle w:val="EndnoteText"/>
            <w:spacing w:line="480" w:lineRule="auto"/>
            <w:jc w:val="both"/>
          </w:pPr>
        </w:pPrChange>
      </w:pPr>
      <w:r w:rsidRPr="00A765B3">
        <w:rPr>
          <w:rStyle w:val="EndnoteReference"/>
          <w:rFonts w:ascii="Times New Roman" w:hAnsi="Times New Roman" w:cs="Times New Roman"/>
          <w:lang w:val="en-GB"/>
          <w:rPrChange w:id="761" w:author="Robin" w:date="2016-11-01T08:53:00Z">
            <w:rPr>
              <w:rStyle w:val="EndnoteReference"/>
              <w:lang w:val="en-GB"/>
            </w:rPr>
          </w:rPrChange>
        </w:rPr>
        <w:endnoteRef/>
      </w:r>
      <w:r w:rsidRPr="00A765B3">
        <w:rPr>
          <w:rFonts w:ascii="Times New Roman" w:hAnsi="Times New Roman" w:cs="Times New Roman"/>
          <w:lang w:val="en-GB"/>
          <w:rPrChange w:id="762" w:author="Robin" w:date="2016-11-01T08:53:00Z">
            <w:rPr>
              <w:vertAlign w:val="superscript"/>
              <w:lang w:val="en-GB"/>
            </w:rPr>
          </w:rPrChange>
        </w:rPr>
        <w:t xml:space="preserve"> </w:t>
      </w:r>
      <w:proofErr w:type="spellStart"/>
      <w:r w:rsidRPr="00A765B3">
        <w:rPr>
          <w:rFonts w:ascii="Times New Roman" w:hAnsi="Times New Roman" w:cs="Times New Roman"/>
          <w:lang w:val="en-GB"/>
          <w:rPrChange w:id="763" w:author="Robin" w:date="2016-11-01T08:53:00Z">
            <w:rPr>
              <w:vertAlign w:val="superscript"/>
              <w:lang w:val="en-GB"/>
            </w:rPr>
          </w:rPrChange>
        </w:rPr>
        <w:t>Poulsen</w:t>
      </w:r>
      <w:proofErr w:type="spellEnd"/>
      <w:r w:rsidRPr="00A765B3">
        <w:rPr>
          <w:rFonts w:ascii="Times New Roman" w:hAnsi="Times New Roman" w:cs="Times New Roman"/>
          <w:lang w:val="en-GB"/>
          <w:rPrChange w:id="764" w:author="Robin" w:date="2016-11-01T08:53:00Z">
            <w:rPr>
              <w:vertAlign w:val="superscript"/>
              <w:lang w:val="en-GB"/>
            </w:rPr>
          </w:rPrChange>
        </w:rPr>
        <w:t xml:space="preserve"> 1937; </w:t>
      </w:r>
      <w:proofErr w:type="spellStart"/>
      <w:r w:rsidRPr="00A765B3">
        <w:rPr>
          <w:rFonts w:ascii="Times New Roman" w:hAnsi="Times New Roman" w:cs="Times New Roman"/>
          <w:lang w:val="en-GB"/>
          <w:rPrChange w:id="765" w:author="Robin" w:date="2016-11-01T08:53:00Z">
            <w:rPr>
              <w:vertAlign w:val="superscript"/>
              <w:lang w:val="en-GB"/>
            </w:rPr>
          </w:rPrChange>
        </w:rPr>
        <w:t>Bol</w:t>
      </w:r>
      <w:proofErr w:type="spellEnd"/>
      <w:r w:rsidRPr="00A765B3">
        <w:rPr>
          <w:rFonts w:ascii="Times New Roman" w:hAnsi="Times New Roman" w:cs="Times New Roman"/>
          <w:lang w:val="en-GB"/>
          <w:rPrChange w:id="766" w:author="Robin" w:date="2016-11-01T08:53:00Z">
            <w:rPr>
              <w:vertAlign w:val="superscript"/>
              <w:lang w:val="en-GB"/>
            </w:rPr>
          </w:rPrChange>
        </w:rPr>
        <w:t xml:space="preserve"> 2004a; </w:t>
      </w:r>
      <w:proofErr w:type="spellStart"/>
      <w:r w:rsidRPr="00A765B3">
        <w:rPr>
          <w:rFonts w:ascii="Times New Roman" w:hAnsi="Times New Roman" w:cs="Times New Roman"/>
          <w:lang w:val="en-GB"/>
          <w:rPrChange w:id="767" w:author="Robin" w:date="2016-11-01T08:53:00Z">
            <w:rPr>
              <w:vertAlign w:val="superscript"/>
              <w:lang w:val="en-GB"/>
            </w:rPr>
          </w:rPrChange>
        </w:rPr>
        <w:t>Germini</w:t>
      </w:r>
      <w:proofErr w:type="spellEnd"/>
      <w:r w:rsidRPr="00A765B3">
        <w:rPr>
          <w:rFonts w:ascii="Times New Roman" w:hAnsi="Times New Roman" w:cs="Times New Roman"/>
          <w:lang w:val="en-GB"/>
          <w:rPrChange w:id="768" w:author="Robin" w:date="2016-11-01T08:53:00Z">
            <w:rPr>
              <w:vertAlign w:val="superscript"/>
              <w:lang w:val="en-GB"/>
            </w:rPr>
          </w:rPrChange>
        </w:rPr>
        <w:t xml:space="preserve"> </w:t>
      </w:r>
      <w:del w:id="769" w:author="Jens Daehner" w:date="2016-09-15T14:18:00Z">
        <w:r w:rsidRPr="00A765B3">
          <w:rPr>
            <w:rFonts w:ascii="Times New Roman" w:hAnsi="Times New Roman" w:cs="Times New Roman"/>
            <w:lang w:val="en-GB"/>
            <w:rPrChange w:id="770" w:author="Robin" w:date="2016-11-01T08:53:00Z">
              <w:rPr>
                <w:vertAlign w:val="superscript"/>
                <w:lang w:val="en-GB"/>
              </w:rPr>
            </w:rPrChange>
          </w:rPr>
          <w:delText>(</w:delText>
        </w:r>
      </w:del>
      <w:r w:rsidRPr="00A765B3">
        <w:rPr>
          <w:rFonts w:ascii="Times New Roman" w:hAnsi="Times New Roman" w:cs="Times New Roman"/>
          <w:lang w:val="en-GB"/>
          <w:rPrChange w:id="771" w:author="Robin" w:date="2016-11-01T08:53:00Z">
            <w:rPr>
              <w:vertAlign w:val="superscript"/>
              <w:lang w:val="en-GB"/>
            </w:rPr>
          </w:rPrChange>
        </w:rPr>
        <w:t>2008, 19</w:t>
      </w:r>
      <w:ins w:id="772" w:author="Jens Daehner" w:date="2016-09-15T14:18:00Z">
        <w:r w:rsidRPr="00A765B3">
          <w:rPr>
            <w:rFonts w:ascii="Times New Roman" w:hAnsi="Times New Roman" w:cs="Times New Roman"/>
            <w:lang w:val="en-GB"/>
            <w:rPrChange w:id="773" w:author="Robin" w:date="2016-11-01T08:53:00Z">
              <w:rPr>
                <w:vertAlign w:val="superscript"/>
                <w:lang w:val="en-GB"/>
              </w:rPr>
            </w:rPrChange>
          </w:rPr>
          <w:t>,</w:t>
        </w:r>
      </w:ins>
      <w:del w:id="774" w:author="Jens Daehner" w:date="2016-09-15T14:18:00Z">
        <w:r w:rsidRPr="00A765B3">
          <w:rPr>
            <w:rFonts w:ascii="Times New Roman" w:hAnsi="Times New Roman" w:cs="Times New Roman"/>
            <w:lang w:val="en-GB"/>
            <w:rPrChange w:id="775" w:author="Robin" w:date="2016-11-01T08:53:00Z">
              <w:rPr>
                <w:vertAlign w:val="superscript"/>
                <w:lang w:val="en-GB"/>
              </w:rPr>
            </w:rPrChange>
          </w:rPr>
          <w:delText>)</w:delText>
        </w:r>
      </w:del>
      <w:r w:rsidRPr="00A765B3">
        <w:rPr>
          <w:rFonts w:ascii="Times New Roman" w:hAnsi="Times New Roman" w:cs="Times New Roman"/>
          <w:lang w:val="en-GB"/>
          <w:rPrChange w:id="776" w:author="Robin" w:date="2016-11-01T08:53:00Z">
            <w:rPr>
              <w:vertAlign w:val="superscript"/>
              <w:lang w:val="en-GB"/>
            </w:rPr>
          </w:rPrChange>
        </w:rPr>
        <w:t xml:space="preserve"> attributes the concept of </w:t>
      </w:r>
      <w:r w:rsidRPr="00A765B3">
        <w:rPr>
          <w:rFonts w:ascii="Times New Roman" w:hAnsi="Times New Roman" w:cs="Times New Roman"/>
          <w:i/>
          <w:lang w:val="en-GB"/>
          <w:rPrChange w:id="777" w:author="Robin" w:date="2016-11-01T08:53:00Z">
            <w:rPr>
              <w:i/>
              <w:vertAlign w:val="superscript"/>
              <w:lang w:val="en-GB"/>
            </w:rPr>
          </w:rPrChange>
        </w:rPr>
        <w:t>hardness</w:t>
      </w:r>
      <w:r w:rsidRPr="00A765B3">
        <w:rPr>
          <w:rFonts w:ascii="Times New Roman" w:hAnsi="Times New Roman" w:cs="Times New Roman"/>
          <w:lang w:val="en-GB"/>
          <w:rPrChange w:id="778" w:author="Robin" w:date="2016-11-01T08:53:00Z">
            <w:rPr>
              <w:vertAlign w:val="superscript"/>
              <w:lang w:val="en-GB"/>
            </w:rPr>
          </w:rPrChange>
        </w:rPr>
        <w:t xml:space="preserve"> solely to Archaic artistic production, in clear contradiction with the literary sources analyzed. See </w:t>
      </w:r>
      <w:proofErr w:type="spellStart"/>
      <w:r w:rsidRPr="00A765B3">
        <w:rPr>
          <w:rFonts w:ascii="Times New Roman" w:hAnsi="Times New Roman" w:cs="Times New Roman"/>
          <w:lang w:val="en-GB"/>
          <w:rPrChange w:id="779" w:author="Robin" w:date="2016-11-01T08:53:00Z">
            <w:rPr>
              <w:vertAlign w:val="superscript"/>
              <w:lang w:val="en-GB"/>
            </w:rPr>
          </w:rPrChange>
        </w:rPr>
        <w:t>Lapatin</w:t>
      </w:r>
      <w:proofErr w:type="spellEnd"/>
      <w:r w:rsidRPr="00A765B3">
        <w:rPr>
          <w:rFonts w:ascii="Times New Roman" w:hAnsi="Times New Roman" w:cs="Times New Roman"/>
          <w:lang w:val="en-GB"/>
          <w:rPrChange w:id="780" w:author="Robin" w:date="2016-11-01T08:53:00Z">
            <w:rPr>
              <w:vertAlign w:val="superscript"/>
              <w:lang w:val="en-GB"/>
            </w:rPr>
          </w:rPrChange>
        </w:rPr>
        <w:t xml:space="preserve"> 2012.</w:t>
      </w:r>
    </w:p>
  </w:endnote>
  <w:endnote w:id="24">
    <w:p w:rsidR="00A765B3" w:rsidRPr="00A765B3" w:rsidRDefault="00A765B3" w:rsidP="00A765B3">
      <w:pPr>
        <w:pStyle w:val="EndnoteText"/>
        <w:rPr>
          <w:rFonts w:ascii="Times New Roman" w:hAnsi="Times New Roman" w:cs="Times New Roman"/>
          <w:lang w:val="en-GB"/>
          <w:rPrChange w:id="786" w:author="Robin" w:date="2016-11-01T08:53:00Z">
            <w:rPr>
              <w:lang w:val="en-GB"/>
            </w:rPr>
          </w:rPrChange>
        </w:rPr>
        <w:pPrChange w:id="787" w:author="Robin" w:date="2016-11-01T08:53:00Z">
          <w:pPr>
            <w:pStyle w:val="EndnoteText"/>
            <w:spacing w:line="480" w:lineRule="auto"/>
            <w:jc w:val="both"/>
          </w:pPr>
        </w:pPrChange>
      </w:pPr>
      <w:r w:rsidRPr="00A765B3">
        <w:rPr>
          <w:rStyle w:val="EndnoteReference"/>
          <w:rFonts w:ascii="Times New Roman" w:hAnsi="Times New Roman" w:cs="Times New Roman"/>
          <w:lang w:val="en-GB"/>
          <w:rPrChange w:id="788" w:author="Robin" w:date="2016-11-01T08:53:00Z">
            <w:rPr>
              <w:rStyle w:val="EndnoteReference"/>
              <w:lang w:val="en-GB"/>
            </w:rPr>
          </w:rPrChange>
        </w:rPr>
        <w:endnoteRef/>
      </w:r>
      <w:r w:rsidRPr="00A765B3">
        <w:rPr>
          <w:rFonts w:ascii="Times New Roman" w:hAnsi="Times New Roman" w:cs="Times New Roman"/>
          <w:lang w:val="en-GB"/>
          <w:rPrChange w:id="789" w:author="Robin" w:date="2016-11-01T08:53:00Z">
            <w:rPr>
              <w:vertAlign w:val="superscript"/>
              <w:lang w:val="en-GB"/>
            </w:rPr>
          </w:rPrChange>
        </w:rPr>
        <w:t xml:space="preserve"> E.g., Quint</w:t>
      </w:r>
      <w:ins w:id="790" w:author="Robin" w:date="2016-10-31T11:24:00Z">
        <w:r w:rsidRPr="00A765B3">
          <w:rPr>
            <w:rFonts w:ascii="Times New Roman" w:hAnsi="Times New Roman" w:cs="Times New Roman"/>
            <w:lang w:val="en-GB"/>
            <w:rPrChange w:id="791" w:author="Robin" w:date="2016-11-01T08:53:00Z">
              <w:rPr>
                <w:vertAlign w:val="superscript"/>
                <w:lang w:val="en-GB"/>
              </w:rPr>
            </w:rPrChange>
          </w:rPr>
          <w:t>ilian</w:t>
        </w:r>
      </w:ins>
      <w:del w:id="792" w:author="Robin" w:date="2016-10-31T11:24:00Z">
        <w:r w:rsidRPr="00A765B3">
          <w:rPr>
            <w:rFonts w:ascii="Times New Roman" w:hAnsi="Times New Roman" w:cs="Times New Roman"/>
            <w:lang w:val="en-GB"/>
            <w:rPrChange w:id="793" w:author="Robin" w:date="2016-11-01T08:53:00Z">
              <w:rPr>
                <w:vertAlign w:val="superscript"/>
                <w:lang w:val="en-GB"/>
              </w:rPr>
            </w:rPrChange>
          </w:rPr>
          <w:delText>.</w:delText>
        </w:r>
      </w:del>
      <w:r w:rsidRPr="00A765B3">
        <w:rPr>
          <w:rFonts w:ascii="Times New Roman" w:hAnsi="Times New Roman" w:cs="Times New Roman"/>
          <w:lang w:val="en-GB"/>
          <w:rPrChange w:id="794" w:author="Robin" w:date="2016-11-01T08:53:00Z">
            <w:rPr>
              <w:vertAlign w:val="superscript"/>
              <w:lang w:val="en-GB"/>
            </w:rPr>
          </w:rPrChange>
        </w:rPr>
        <w:t xml:space="preserve"> </w:t>
      </w:r>
      <w:proofErr w:type="spellStart"/>
      <w:r w:rsidRPr="00A765B3">
        <w:rPr>
          <w:rFonts w:ascii="Times New Roman" w:hAnsi="Times New Roman" w:cs="Times New Roman"/>
          <w:i/>
          <w:lang w:val="en-GB"/>
          <w:rPrChange w:id="795" w:author="Robin" w:date="2016-11-01T08:53:00Z">
            <w:rPr>
              <w:i/>
              <w:vertAlign w:val="superscript"/>
              <w:lang w:val="en-GB"/>
            </w:rPr>
          </w:rPrChange>
        </w:rPr>
        <w:t>Inst</w:t>
      </w:r>
      <w:ins w:id="796" w:author="Robin" w:date="2016-10-31T11:24:00Z">
        <w:r w:rsidRPr="00A765B3">
          <w:rPr>
            <w:rFonts w:ascii="Times New Roman" w:hAnsi="Times New Roman" w:cs="Times New Roman"/>
            <w:i/>
            <w:lang w:val="en-GB"/>
            <w:rPrChange w:id="797" w:author="Robin" w:date="2016-11-01T08:53:00Z">
              <w:rPr>
                <w:i/>
                <w:vertAlign w:val="superscript"/>
                <w:lang w:val="en-GB"/>
              </w:rPr>
            </w:rPrChange>
          </w:rPr>
          <w:t>itutio</w:t>
        </w:r>
        <w:proofErr w:type="spellEnd"/>
        <w:r w:rsidRPr="00A765B3">
          <w:rPr>
            <w:rFonts w:ascii="Times New Roman" w:hAnsi="Times New Roman" w:cs="Times New Roman"/>
            <w:i/>
            <w:lang w:val="en-GB"/>
            <w:rPrChange w:id="798" w:author="Robin" w:date="2016-11-01T08:53:00Z">
              <w:rPr>
                <w:i/>
                <w:vertAlign w:val="superscript"/>
                <w:lang w:val="en-GB"/>
              </w:rPr>
            </w:rPrChange>
          </w:rPr>
          <w:t xml:space="preserve"> </w:t>
        </w:r>
        <w:proofErr w:type="spellStart"/>
        <w:r w:rsidRPr="00A765B3">
          <w:rPr>
            <w:rFonts w:ascii="Times New Roman" w:hAnsi="Times New Roman" w:cs="Times New Roman"/>
            <w:i/>
            <w:lang w:val="en-GB"/>
            <w:rPrChange w:id="799" w:author="Robin" w:date="2016-11-01T08:53:00Z">
              <w:rPr>
                <w:i/>
                <w:vertAlign w:val="superscript"/>
                <w:lang w:val="en-GB"/>
              </w:rPr>
            </w:rPrChange>
          </w:rPr>
          <w:t>oratoria</w:t>
        </w:r>
      </w:ins>
      <w:proofErr w:type="spellEnd"/>
      <w:del w:id="800" w:author="Robin" w:date="2016-10-31T11:24:00Z">
        <w:r w:rsidRPr="00A765B3">
          <w:rPr>
            <w:rFonts w:ascii="Times New Roman" w:hAnsi="Times New Roman" w:cs="Times New Roman"/>
            <w:i/>
            <w:lang w:val="en-GB"/>
            <w:rPrChange w:id="801" w:author="Robin" w:date="2016-11-01T08:53:00Z">
              <w:rPr>
                <w:i/>
                <w:vertAlign w:val="superscript"/>
                <w:lang w:val="en-GB"/>
              </w:rPr>
            </w:rPrChange>
          </w:rPr>
          <w:delText>.</w:delText>
        </w:r>
      </w:del>
      <w:del w:id="802" w:author="Robin" w:date="2016-10-31T11:25:00Z">
        <w:r w:rsidRPr="00A765B3">
          <w:rPr>
            <w:rFonts w:ascii="Times New Roman" w:hAnsi="Times New Roman" w:cs="Times New Roman"/>
            <w:i/>
            <w:lang w:val="en-GB"/>
            <w:rPrChange w:id="803" w:author="Robin" w:date="2016-11-01T08:53:00Z">
              <w:rPr>
                <w:i/>
                <w:vertAlign w:val="superscript"/>
                <w:lang w:val="en-GB"/>
              </w:rPr>
            </w:rPrChange>
          </w:rPr>
          <w:delText xml:space="preserve"> Or.</w:delText>
        </w:r>
      </w:del>
      <w:r w:rsidRPr="00A765B3">
        <w:rPr>
          <w:rFonts w:ascii="Times New Roman" w:hAnsi="Times New Roman" w:cs="Times New Roman"/>
          <w:lang w:val="en-GB"/>
          <w:rPrChange w:id="804" w:author="Robin" w:date="2016-11-01T08:53:00Z">
            <w:rPr>
              <w:vertAlign w:val="superscript"/>
              <w:lang w:val="en-GB"/>
            </w:rPr>
          </w:rPrChange>
        </w:rPr>
        <w:t xml:space="preserve"> 11.3.76: staring eyes (</w:t>
      </w:r>
      <w:proofErr w:type="spellStart"/>
      <w:r w:rsidRPr="00A765B3">
        <w:rPr>
          <w:rFonts w:ascii="Times New Roman" w:hAnsi="Times New Roman" w:cs="Times New Roman"/>
          <w:i/>
          <w:lang w:val="en-GB"/>
          <w:rPrChange w:id="805" w:author="Robin" w:date="2016-11-01T08:53:00Z">
            <w:rPr>
              <w:i/>
              <w:vertAlign w:val="superscript"/>
              <w:lang w:val="en-GB"/>
            </w:rPr>
          </w:rPrChange>
        </w:rPr>
        <w:t>rigidi</w:t>
      </w:r>
      <w:proofErr w:type="spellEnd"/>
      <w:r w:rsidRPr="00A765B3">
        <w:rPr>
          <w:rFonts w:ascii="Times New Roman" w:hAnsi="Times New Roman" w:cs="Times New Roman"/>
          <w:i/>
          <w:lang w:val="en-GB"/>
          <w:rPrChange w:id="806" w:author="Robin" w:date="2016-11-01T08:53:00Z">
            <w:rPr>
              <w:i/>
              <w:vertAlign w:val="superscript"/>
              <w:lang w:val="en-GB"/>
            </w:rPr>
          </w:rPrChange>
        </w:rPr>
        <w:t xml:space="preserve"> oculi</w:t>
      </w:r>
      <w:r w:rsidRPr="00A765B3">
        <w:rPr>
          <w:rFonts w:ascii="Times New Roman" w:hAnsi="Times New Roman" w:cs="Times New Roman"/>
          <w:lang w:val="en-GB"/>
          <w:rPrChange w:id="807" w:author="Robin" w:date="2016-11-01T08:53:00Z">
            <w:rPr>
              <w:vertAlign w:val="superscript"/>
              <w:lang w:val="en-GB"/>
            </w:rPr>
          </w:rPrChange>
        </w:rPr>
        <w:t>); 11.3.82: head held high, neither rigid nor bowed (</w:t>
      </w:r>
      <w:proofErr w:type="spellStart"/>
      <w:r w:rsidRPr="00A765B3">
        <w:rPr>
          <w:rFonts w:ascii="Times New Roman" w:hAnsi="Times New Roman" w:cs="Times New Roman"/>
          <w:i/>
          <w:lang w:val="en-GB"/>
          <w:rPrChange w:id="808" w:author="Robin" w:date="2016-11-01T08:53:00Z">
            <w:rPr>
              <w:i/>
              <w:vertAlign w:val="superscript"/>
              <w:lang w:val="en-GB"/>
            </w:rPr>
          </w:rPrChange>
        </w:rPr>
        <w:t>cervicem</w:t>
      </w:r>
      <w:proofErr w:type="spellEnd"/>
      <w:r w:rsidRPr="00A765B3">
        <w:rPr>
          <w:rFonts w:ascii="Times New Roman" w:hAnsi="Times New Roman" w:cs="Times New Roman"/>
          <w:i/>
          <w:lang w:val="en-GB"/>
          <w:rPrChange w:id="809" w:author="Robin" w:date="2016-11-01T08:53:00Z">
            <w:rPr>
              <w:i/>
              <w:vertAlign w:val="superscript"/>
              <w:lang w:val="en-GB"/>
            </w:rPr>
          </w:rPrChange>
        </w:rPr>
        <w:t xml:space="preserve"> </w:t>
      </w:r>
      <w:proofErr w:type="spellStart"/>
      <w:r w:rsidRPr="00A765B3">
        <w:rPr>
          <w:rFonts w:ascii="Times New Roman" w:hAnsi="Times New Roman" w:cs="Times New Roman"/>
          <w:i/>
          <w:lang w:val="en-GB"/>
          <w:rPrChange w:id="810" w:author="Robin" w:date="2016-11-01T08:53:00Z">
            <w:rPr>
              <w:i/>
              <w:vertAlign w:val="superscript"/>
              <w:lang w:val="en-GB"/>
            </w:rPr>
          </w:rPrChange>
        </w:rPr>
        <w:t>rectam</w:t>
      </w:r>
      <w:proofErr w:type="spellEnd"/>
      <w:r w:rsidRPr="00A765B3">
        <w:rPr>
          <w:rFonts w:ascii="Times New Roman" w:hAnsi="Times New Roman" w:cs="Times New Roman"/>
          <w:i/>
          <w:lang w:val="en-GB"/>
          <w:rPrChange w:id="811" w:author="Robin" w:date="2016-11-01T08:53:00Z">
            <w:rPr>
              <w:i/>
              <w:vertAlign w:val="superscript"/>
              <w:lang w:val="en-GB"/>
            </w:rPr>
          </w:rPrChange>
        </w:rPr>
        <w:t xml:space="preserve"> </w:t>
      </w:r>
      <w:proofErr w:type="spellStart"/>
      <w:r w:rsidRPr="00A765B3">
        <w:rPr>
          <w:rFonts w:ascii="Times New Roman" w:hAnsi="Times New Roman" w:cs="Times New Roman"/>
          <w:i/>
          <w:lang w:val="en-GB"/>
          <w:rPrChange w:id="812" w:author="Robin" w:date="2016-11-01T08:53:00Z">
            <w:rPr>
              <w:i/>
              <w:vertAlign w:val="superscript"/>
              <w:lang w:val="en-GB"/>
            </w:rPr>
          </w:rPrChange>
        </w:rPr>
        <w:t>oportet</w:t>
      </w:r>
      <w:proofErr w:type="spellEnd"/>
      <w:r w:rsidRPr="00A765B3">
        <w:rPr>
          <w:rFonts w:ascii="Times New Roman" w:hAnsi="Times New Roman" w:cs="Times New Roman"/>
          <w:i/>
          <w:lang w:val="en-GB"/>
          <w:rPrChange w:id="813" w:author="Robin" w:date="2016-11-01T08:53:00Z">
            <w:rPr>
              <w:i/>
              <w:vertAlign w:val="superscript"/>
              <w:lang w:val="en-GB"/>
            </w:rPr>
          </w:rPrChange>
        </w:rPr>
        <w:t xml:space="preserve"> </w:t>
      </w:r>
      <w:proofErr w:type="spellStart"/>
      <w:r w:rsidRPr="00A765B3">
        <w:rPr>
          <w:rFonts w:ascii="Times New Roman" w:hAnsi="Times New Roman" w:cs="Times New Roman"/>
          <w:i/>
          <w:lang w:val="en-GB"/>
          <w:rPrChange w:id="814" w:author="Robin" w:date="2016-11-01T08:53:00Z">
            <w:rPr>
              <w:i/>
              <w:vertAlign w:val="superscript"/>
              <w:lang w:val="en-GB"/>
            </w:rPr>
          </w:rPrChange>
        </w:rPr>
        <w:t>esse</w:t>
      </w:r>
      <w:proofErr w:type="spellEnd"/>
      <w:r w:rsidRPr="00A765B3">
        <w:rPr>
          <w:rFonts w:ascii="Times New Roman" w:hAnsi="Times New Roman" w:cs="Times New Roman"/>
          <w:i/>
          <w:lang w:val="en-GB"/>
          <w:rPrChange w:id="815" w:author="Robin" w:date="2016-11-01T08:53:00Z">
            <w:rPr>
              <w:i/>
              <w:vertAlign w:val="superscript"/>
              <w:lang w:val="en-GB"/>
            </w:rPr>
          </w:rPrChange>
        </w:rPr>
        <w:t xml:space="preserve">, non </w:t>
      </w:r>
      <w:proofErr w:type="spellStart"/>
      <w:r w:rsidRPr="00A765B3">
        <w:rPr>
          <w:rFonts w:ascii="Times New Roman" w:hAnsi="Times New Roman" w:cs="Times New Roman"/>
          <w:i/>
          <w:lang w:val="en-GB"/>
          <w:rPrChange w:id="816" w:author="Robin" w:date="2016-11-01T08:53:00Z">
            <w:rPr>
              <w:i/>
              <w:vertAlign w:val="superscript"/>
              <w:lang w:val="en-GB"/>
            </w:rPr>
          </w:rPrChange>
        </w:rPr>
        <w:t>rigidam</w:t>
      </w:r>
      <w:proofErr w:type="spellEnd"/>
      <w:r w:rsidRPr="00A765B3">
        <w:rPr>
          <w:rFonts w:ascii="Times New Roman" w:hAnsi="Times New Roman" w:cs="Times New Roman"/>
          <w:i/>
          <w:lang w:val="en-GB"/>
          <w:rPrChange w:id="817" w:author="Robin" w:date="2016-11-01T08:53:00Z">
            <w:rPr>
              <w:i/>
              <w:vertAlign w:val="superscript"/>
              <w:lang w:val="en-GB"/>
            </w:rPr>
          </w:rPrChange>
        </w:rPr>
        <w:t xml:space="preserve"> </w:t>
      </w:r>
      <w:proofErr w:type="spellStart"/>
      <w:r w:rsidRPr="00A765B3">
        <w:rPr>
          <w:rFonts w:ascii="Times New Roman" w:hAnsi="Times New Roman" w:cs="Times New Roman"/>
          <w:i/>
          <w:lang w:val="en-GB"/>
          <w:rPrChange w:id="818" w:author="Robin" w:date="2016-11-01T08:53:00Z">
            <w:rPr>
              <w:i/>
              <w:vertAlign w:val="superscript"/>
              <w:lang w:val="en-GB"/>
            </w:rPr>
          </w:rPrChange>
        </w:rPr>
        <w:t>aut</w:t>
      </w:r>
      <w:proofErr w:type="spellEnd"/>
      <w:r w:rsidRPr="00A765B3">
        <w:rPr>
          <w:rFonts w:ascii="Times New Roman" w:hAnsi="Times New Roman" w:cs="Times New Roman"/>
          <w:i/>
          <w:lang w:val="en-GB"/>
          <w:rPrChange w:id="819" w:author="Robin" w:date="2016-11-01T08:53:00Z">
            <w:rPr>
              <w:i/>
              <w:vertAlign w:val="superscript"/>
              <w:lang w:val="en-GB"/>
            </w:rPr>
          </w:rPrChange>
        </w:rPr>
        <w:t xml:space="preserve"> </w:t>
      </w:r>
      <w:proofErr w:type="spellStart"/>
      <w:r w:rsidRPr="00A765B3">
        <w:rPr>
          <w:rFonts w:ascii="Times New Roman" w:hAnsi="Times New Roman" w:cs="Times New Roman"/>
          <w:i/>
          <w:lang w:val="en-GB"/>
          <w:rPrChange w:id="820" w:author="Robin" w:date="2016-11-01T08:53:00Z">
            <w:rPr>
              <w:i/>
              <w:vertAlign w:val="superscript"/>
              <w:lang w:val="en-GB"/>
            </w:rPr>
          </w:rPrChange>
        </w:rPr>
        <w:t>supinam</w:t>
      </w:r>
      <w:proofErr w:type="spellEnd"/>
      <w:r w:rsidRPr="00A765B3">
        <w:rPr>
          <w:rFonts w:ascii="Times New Roman" w:hAnsi="Times New Roman" w:cs="Times New Roman"/>
          <w:lang w:val="en-GB"/>
          <w:rPrChange w:id="821" w:author="Robin" w:date="2016-11-01T08:53:00Z">
            <w:rPr>
              <w:vertAlign w:val="superscript"/>
              <w:lang w:val="en-GB"/>
            </w:rPr>
          </w:rPrChange>
        </w:rPr>
        <w:t xml:space="preserve">). </w:t>
      </w:r>
    </w:p>
  </w:endnote>
  <w:endnote w:id="25">
    <w:p w:rsidR="00A765B3" w:rsidRPr="00A765B3" w:rsidRDefault="00A765B3" w:rsidP="00A765B3">
      <w:pPr>
        <w:pStyle w:val="EndnoteText"/>
        <w:rPr>
          <w:rFonts w:ascii="Times New Roman" w:hAnsi="Times New Roman" w:cs="Times New Roman"/>
          <w:lang w:val="en-GB"/>
          <w:rPrChange w:id="828" w:author="Robin" w:date="2016-11-01T08:53:00Z">
            <w:rPr>
              <w:lang w:val="en-GB"/>
            </w:rPr>
          </w:rPrChange>
        </w:rPr>
        <w:pPrChange w:id="829" w:author="Robin" w:date="2016-11-01T08:53:00Z">
          <w:pPr>
            <w:pStyle w:val="EndnoteText"/>
            <w:spacing w:line="480" w:lineRule="auto"/>
            <w:jc w:val="both"/>
          </w:pPr>
        </w:pPrChange>
      </w:pPr>
      <w:r w:rsidRPr="00A765B3">
        <w:rPr>
          <w:rStyle w:val="EndnoteReference"/>
          <w:rFonts w:ascii="Times New Roman" w:hAnsi="Times New Roman" w:cs="Times New Roman"/>
          <w:lang w:val="en-GB"/>
          <w:rPrChange w:id="830" w:author="Robin" w:date="2016-11-01T08:53:00Z">
            <w:rPr>
              <w:rStyle w:val="EndnoteReference"/>
              <w:lang w:val="en-GB"/>
            </w:rPr>
          </w:rPrChange>
        </w:rPr>
        <w:endnoteRef/>
      </w:r>
      <w:r w:rsidRPr="00A765B3">
        <w:rPr>
          <w:rFonts w:ascii="Times New Roman" w:hAnsi="Times New Roman" w:cs="Times New Roman"/>
          <w:lang w:val="en-GB"/>
          <w:rPrChange w:id="831" w:author="Robin" w:date="2016-11-01T08:53:00Z">
            <w:rPr>
              <w:vertAlign w:val="superscript"/>
              <w:lang w:val="en-GB"/>
            </w:rPr>
          </w:rPrChange>
        </w:rPr>
        <w:t xml:space="preserve"> Winckelmann 1764, </w:t>
      </w:r>
      <w:del w:id="832" w:author="Robin" w:date="2016-10-31T11:29:00Z">
        <w:r w:rsidRPr="00A765B3">
          <w:rPr>
            <w:rFonts w:ascii="Times New Roman" w:hAnsi="Times New Roman" w:cs="Times New Roman"/>
            <w:lang w:val="en-GB"/>
            <w:rPrChange w:id="833" w:author="Robin" w:date="2016-11-01T08:53:00Z">
              <w:rPr>
                <w:vertAlign w:val="superscript"/>
                <w:lang w:val="en-GB"/>
              </w:rPr>
            </w:rPrChange>
          </w:rPr>
          <w:delText>viertes Kapitel</w:delText>
        </w:r>
      </w:del>
      <w:proofErr w:type="spellStart"/>
      <w:ins w:id="834" w:author="Robin" w:date="2016-10-31T11:29:00Z">
        <w:r w:rsidRPr="00A765B3">
          <w:rPr>
            <w:rFonts w:ascii="Times New Roman" w:hAnsi="Times New Roman" w:cs="Times New Roman"/>
            <w:lang w:val="en-GB"/>
            <w:rPrChange w:id="835" w:author="Robin" w:date="2016-11-01T08:53:00Z">
              <w:rPr>
                <w:vertAlign w:val="superscript"/>
                <w:lang w:val="en-GB"/>
              </w:rPr>
            </w:rPrChange>
          </w:rPr>
          <w:t>ch</w:t>
        </w:r>
        <w:proofErr w:type="spellEnd"/>
        <w:r w:rsidRPr="00A765B3">
          <w:rPr>
            <w:rFonts w:ascii="Times New Roman" w:hAnsi="Times New Roman" w:cs="Times New Roman"/>
            <w:lang w:val="en-GB"/>
            <w:rPrChange w:id="836" w:author="Robin" w:date="2016-11-01T08:53:00Z">
              <w:rPr>
                <w:vertAlign w:val="superscript"/>
                <w:lang w:val="en-GB"/>
              </w:rPr>
            </w:rPrChange>
          </w:rPr>
          <w:t>. 4</w:t>
        </w:r>
      </w:ins>
      <w:r w:rsidRPr="00A765B3">
        <w:rPr>
          <w:rFonts w:ascii="Times New Roman" w:hAnsi="Times New Roman" w:cs="Times New Roman"/>
          <w:lang w:val="en-GB"/>
          <w:rPrChange w:id="837" w:author="Robin" w:date="2016-11-01T08:53:00Z">
            <w:rPr>
              <w:vertAlign w:val="superscript"/>
              <w:lang w:val="en-GB"/>
            </w:rPr>
          </w:rPrChange>
        </w:rPr>
        <w:t xml:space="preserve">, </w:t>
      </w:r>
      <w:del w:id="838" w:author="Robin" w:date="2016-10-31T11:29:00Z">
        <w:r w:rsidRPr="00A765B3">
          <w:rPr>
            <w:rFonts w:ascii="Times New Roman" w:hAnsi="Times New Roman" w:cs="Times New Roman"/>
            <w:lang w:val="en-GB"/>
            <w:rPrChange w:id="839" w:author="Robin" w:date="2016-11-01T08:53:00Z">
              <w:rPr>
                <w:vertAlign w:val="superscript"/>
                <w:lang w:val="en-GB"/>
              </w:rPr>
            </w:rPrChange>
          </w:rPr>
          <w:delText>Drittes Stück</w:delText>
        </w:r>
      </w:del>
      <w:ins w:id="840" w:author="Robin" w:date="2016-10-31T11:29:00Z">
        <w:del w:id="841" w:author="Jens Daehner" w:date="2017-01-20T13:48:00Z">
          <w:r w:rsidRPr="00A765B3">
            <w:rPr>
              <w:rFonts w:ascii="Times New Roman" w:hAnsi="Times New Roman" w:cs="Times New Roman"/>
              <w:lang w:val="en-GB"/>
              <w:rPrChange w:id="842" w:author="Robin" w:date="2016-11-01T08:53:00Z">
                <w:rPr>
                  <w:vertAlign w:val="superscript"/>
                  <w:lang w:val="en-GB"/>
                </w:rPr>
              </w:rPrChange>
            </w:rPr>
            <w:delText>part</w:delText>
          </w:r>
        </w:del>
      </w:ins>
      <w:ins w:id="843" w:author="Jens Daehner" w:date="2017-01-20T13:48:00Z">
        <w:r w:rsidRPr="00A765B3">
          <w:rPr>
            <w:rFonts w:ascii="Times New Roman" w:hAnsi="Times New Roman" w:cs="Times New Roman"/>
            <w:lang w:val="en-GB"/>
          </w:rPr>
          <w:t>section</w:t>
        </w:r>
      </w:ins>
      <w:ins w:id="844" w:author="Robin" w:date="2016-10-31T11:29:00Z">
        <w:r w:rsidRPr="00A765B3">
          <w:rPr>
            <w:rFonts w:ascii="Times New Roman" w:hAnsi="Times New Roman" w:cs="Times New Roman"/>
            <w:lang w:val="en-GB"/>
            <w:rPrChange w:id="845" w:author="Robin" w:date="2016-11-01T08:53:00Z">
              <w:rPr>
                <w:vertAlign w:val="superscript"/>
                <w:lang w:val="en-GB"/>
              </w:rPr>
            </w:rPrChange>
          </w:rPr>
          <w:t xml:space="preserve"> 3,</w:t>
        </w:r>
      </w:ins>
      <w:r w:rsidRPr="00A765B3">
        <w:rPr>
          <w:rFonts w:ascii="Times New Roman" w:hAnsi="Times New Roman" w:cs="Times New Roman"/>
          <w:lang w:val="en-GB"/>
          <w:rPrChange w:id="846" w:author="Robin" w:date="2016-11-01T08:53:00Z">
            <w:rPr>
              <w:vertAlign w:val="superscript"/>
              <w:lang w:val="en-GB"/>
            </w:rPr>
          </w:rPrChange>
        </w:rPr>
        <w:t xml:space="preserve"> </w:t>
      </w:r>
      <w:ins w:id="847" w:author="Jens Daehner" w:date="2017-01-20T13:48:00Z">
        <w:r w:rsidRPr="00A765B3">
          <w:rPr>
            <w:rFonts w:ascii="Times New Roman" w:hAnsi="Times New Roman" w:cs="Times New Roman"/>
            <w:lang w:val="en-GB"/>
          </w:rPr>
          <w:t xml:space="preserve">part </w:t>
        </w:r>
      </w:ins>
      <w:r w:rsidRPr="00A765B3">
        <w:rPr>
          <w:rFonts w:ascii="Times New Roman" w:hAnsi="Times New Roman" w:cs="Times New Roman"/>
          <w:lang w:val="en-GB"/>
          <w:rPrChange w:id="848" w:author="Robin" w:date="2016-11-01T08:53:00Z">
            <w:rPr>
              <w:vertAlign w:val="superscript"/>
              <w:lang w:val="en-GB"/>
            </w:rPr>
          </w:rPrChange>
        </w:rPr>
        <w:t>I.</w:t>
      </w:r>
      <w:del w:id="849" w:author="Jens Daehner" w:date="2017-01-20T13:48:00Z">
        <w:r w:rsidRPr="00A765B3">
          <w:rPr>
            <w:rFonts w:ascii="Times New Roman" w:hAnsi="Times New Roman" w:cs="Times New Roman"/>
            <w:lang w:val="en-GB"/>
            <w:rPrChange w:id="850" w:author="Robin" w:date="2016-11-01T08:53:00Z">
              <w:rPr>
                <w:vertAlign w:val="superscript"/>
                <w:lang w:val="en-GB"/>
              </w:rPr>
            </w:rPrChange>
          </w:rPr>
          <w:delText xml:space="preserve"> </w:delText>
        </w:r>
      </w:del>
      <w:r w:rsidRPr="00A765B3">
        <w:rPr>
          <w:rFonts w:ascii="Times New Roman" w:hAnsi="Times New Roman" w:cs="Times New Roman"/>
          <w:lang w:val="en-GB"/>
          <w:rPrChange w:id="851" w:author="Robin" w:date="2016-11-01T08:53:00Z">
            <w:rPr>
              <w:vertAlign w:val="superscript"/>
              <w:lang w:val="en-GB"/>
            </w:rPr>
          </w:rPrChange>
        </w:rPr>
        <w:t>C</w:t>
      </w:r>
      <w:ins w:id="852" w:author="Jens Daehner" w:date="2017-01-20T13:56:00Z">
        <w:r w:rsidRPr="00A765B3">
          <w:rPr>
            <w:rFonts w:ascii="Times New Roman" w:hAnsi="Times New Roman" w:cs="Times New Roman"/>
            <w:lang w:val="en-GB"/>
          </w:rPr>
          <w:t xml:space="preserve"> (</w:t>
        </w:r>
      </w:ins>
      <w:r w:rsidRPr="00A765B3">
        <w:rPr>
          <w:rFonts w:ascii="Times New Roman" w:hAnsi="Times New Roman" w:cs="Times New Roman"/>
          <w:lang w:val="en-GB"/>
        </w:rPr>
        <w:t>E</w:t>
      </w:r>
      <w:ins w:id="853" w:author="Jens Daehner" w:date="2017-01-20T13:56:00Z">
        <w:r w:rsidRPr="00A765B3">
          <w:rPr>
            <w:rFonts w:ascii="Times New Roman" w:hAnsi="Times New Roman" w:cs="Times New Roman"/>
            <w:lang w:val="en-GB"/>
          </w:rPr>
          <w:t>ngl. trans.</w:t>
        </w:r>
      </w:ins>
      <w:ins w:id="854" w:author="Jens Daehner" w:date="2017-01-20T13:57:00Z">
        <w:r w:rsidRPr="00A765B3">
          <w:rPr>
            <w:rFonts w:ascii="Times New Roman" w:hAnsi="Times New Roman" w:cs="Times New Roman"/>
            <w:lang w:val="en-GB"/>
          </w:rPr>
          <w:t>, see Winckelmann 2006, 231–32)</w:t>
        </w:r>
      </w:ins>
      <w:ins w:id="855" w:author="Jens Daehner" w:date="2017-01-20T13:56:00Z">
        <w:r w:rsidRPr="00A765B3">
          <w:rPr>
            <w:rFonts w:ascii="Times New Roman" w:hAnsi="Times New Roman" w:cs="Times New Roman"/>
            <w:lang w:val="en-GB"/>
          </w:rPr>
          <w:t>;</w:t>
        </w:r>
      </w:ins>
      <w:ins w:id="856" w:author="Jens Daehner" w:date="2017-01-20T13:48:00Z">
        <w:r w:rsidRPr="00A765B3">
          <w:rPr>
            <w:rFonts w:ascii="Times New Roman" w:hAnsi="Times New Roman" w:cs="Times New Roman"/>
            <w:lang w:val="en-GB"/>
          </w:rPr>
          <w:t xml:space="preserve"> </w:t>
        </w:r>
      </w:ins>
      <w:ins w:id="857" w:author="Robin" w:date="2016-10-31T11:30:00Z">
        <w:del w:id="858" w:author="Jens Daehner" w:date="2017-01-20T13:54:00Z">
          <w:r w:rsidRPr="00A765B3">
            <w:rPr>
              <w:rFonts w:ascii="Times New Roman" w:hAnsi="Times New Roman" w:cs="Times New Roman"/>
              <w:lang w:val="en-GB"/>
              <w:rPrChange w:id="859" w:author="Robin" w:date="2016-11-01T08:53:00Z">
                <w:rPr>
                  <w:vertAlign w:val="superscript"/>
                  <w:lang w:val="en-GB"/>
                </w:rPr>
              </w:rPrChange>
            </w:rPr>
            <w:delText>[AU: not sure what this is -</w:delText>
          </w:r>
        </w:del>
      </w:ins>
      <w:del w:id="860" w:author="Jens Daehner" w:date="2017-01-20T13:54:00Z">
        <w:r w:rsidRPr="00A765B3" w:rsidDel="00331A47">
          <w:rPr>
            <w:rFonts w:ascii="Times New Roman" w:hAnsi="Times New Roman" w:cs="Times New Roman"/>
            <w:lang w:val="en-GB"/>
          </w:rPr>
          <w:delText xml:space="preserve"> </w:delText>
        </w:r>
      </w:del>
      <w:ins w:id="861" w:author="Robin" w:date="2016-10-31T11:30:00Z">
        <w:del w:id="862" w:author="Jens Daehner" w:date="2017-01-20T13:54:00Z">
          <w:r w:rsidRPr="00A765B3">
            <w:rPr>
              <w:rFonts w:ascii="Times New Roman" w:hAnsi="Times New Roman" w:cs="Times New Roman"/>
              <w:lang w:val="en-GB"/>
              <w:rPrChange w:id="863" w:author="Robin" w:date="2016-11-01T08:53:00Z">
                <w:rPr>
                  <w:vertAlign w:val="superscript"/>
                  <w:lang w:val="en-GB"/>
                </w:rPr>
              </w:rPrChange>
            </w:rPr>
            <w:delText>ref.</w:delText>
          </w:r>
        </w:del>
      </w:ins>
      <w:ins w:id="864" w:author="Robin" w:date="2016-11-01T08:55:00Z">
        <w:del w:id="865" w:author="Jens Daehner" w:date="2017-01-20T13:54:00Z">
          <w:r w:rsidRPr="00A765B3" w:rsidDel="00331A47">
            <w:rPr>
              <w:rFonts w:ascii="Times New Roman" w:hAnsi="Times New Roman" w:cs="Times New Roman"/>
              <w:lang w:val="en-GB"/>
            </w:rPr>
            <w:delText xml:space="preserve"> </w:delText>
          </w:r>
        </w:del>
      </w:ins>
      <w:ins w:id="866" w:author="Robin" w:date="2016-10-31T11:30:00Z">
        <w:del w:id="867" w:author="Jens Daehner" w:date="2017-01-20T13:54:00Z">
          <w:r w:rsidRPr="00A765B3">
            <w:rPr>
              <w:rFonts w:ascii="Times New Roman" w:hAnsi="Times New Roman" w:cs="Times New Roman"/>
              <w:lang w:val="en-GB"/>
              <w:rPrChange w:id="868" w:author="Robin" w:date="2016-11-01T08:53:00Z">
                <w:rPr>
                  <w:vertAlign w:val="superscript"/>
                  <w:lang w:val="en-GB"/>
                </w:rPr>
              </w:rPrChange>
            </w:rPr>
            <w:delText>OK as edited?]</w:delText>
          </w:r>
        </w:del>
      </w:ins>
      <w:del w:id="869" w:author="Jens Daehner" w:date="2017-01-20T13:54:00Z">
        <w:r w:rsidRPr="00A765B3">
          <w:rPr>
            <w:rFonts w:ascii="Times New Roman" w:hAnsi="Times New Roman" w:cs="Times New Roman"/>
            <w:lang w:val="en-GB"/>
            <w:rPrChange w:id="870" w:author="Robin" w:date="2016-11-01T08:53:00Z">
              <w:rPr>
                <w:vertAlign w:val="superscript"/>
                <w:lang w:val="en-GB"/>
              </w:rPr>
            </w:rPrChange>
          </w:rPr>
          <w:delText>.</w:delText>
        </w:r>
      </w:del>
      <w:r w:rsidRPr="00A765B3">
        <w:rPr>
          <w:rFonts w:ascii="Times New Roman" w:hAnsi="Times New Roman" w:cs="Times New Roman"/>
          <w:lang w:val="en-GB"/>
          <w:rPrChange w:id="871" w:author="Robin" w:date="2016-11-01T08:53:00Z">
            <w:rPr>
              <w:vertAlign w:val="superscript"/>
              <w:lang w:val="en-GB"/>
            </w:rPr>
          </w:rPrChange>
        </w:rPr>
        <w:t xml:space="preserve"> </w:t>
      </w:r>
      <w:ins w:id="872" w:author="Jens Daehner" w:date="2017-01-20T13:41:00Z">
        <w:r w:rsidRPr="00A765B3">
          <w:rPr>
            <w:rFonts w:ascii="Times New Roman" w:hAnsi="Times New Roman" w:cs="Times New Roman"/>
            <w:lang w:val="en-GB"/>
          </w:rPr>
          <w:t xml:space="preserve">Donohue 1995; </w:t>
        </w:r>
      </w:ins>
      <w:proofErr w:type="spellStart"/>
      <w:r w:rsidRPr="00A765B3">
        <w:rPr>
          <w:rFonts w:ascii="Times New Roman" w:hAnsi="Times New Roman" w:cs="Times New Roman"/>
          <w:lang w:val="en-GB"/>
          <w:rPrChange w:id="873" w:author="Robin" w:date="2016-11-01T08:53:00Z">
            <w:rPr>
              <w:vertAlign w:val="superscript"/>
              <w:lang w:val="en-GB"/>
            </w:rPr>
          </w:rPrChange>
        </w:rPr>
        <w:t>Strocka</w:t>
      </w:r>
      <w:proofErr w:type="spellEnd"/>
      <w:r w:rsidRPr="00A765B3">
        <w:rPr>
          <w:rFonts w:ascii="Times New Roman" w:hAnsi="Times New Roman" w:cs="Times New Roman"/>
          <w:lang w:val="en-GB"/>
          <w:rPrChange w:id="874" w:author="Robin" w:date="2016-11-01T08:53:00Z">
            <w:rPr>
              <w:vertAlign w:val="superscript"/>
              <w:lang w:val="en-GB"/>
            </w:rPr>
          </w:rPrChange>
        </w:rPr>
        <w:t xml:space="preserve"> 2002, 120; </w:t>
      </w:r>
      <w:proofErr w:type="spellStart"/>
      <w:r w:rsidRPr="00A765B3">
        <w:rPr>
          <w:rFonts w:ascii="Times New Roman" w:hAnsi="Times New Roman" w:cs="Times New Roman"/>
          <w:lang w:val="en-GB"/>
          <w:rPrChange w:id="875" w:author="Robin" w:date="2016-11-01T08:53:00Z">
            <w:rPr>
              <w:vertAlign w:val="superscript"/>
              <w:lang w:val="en-GB"/>
            </w:rPr>
          </w:rPrChange>
        </w:rPr>
        <w:t>Germini</w:t>
      </w:r>
      <w:proofErr w:type="spellEnd"/>
      <w:r w:rsidRPr="00A765B3">
        <w:rPr>
          <w:rFonts w:ascii="Times New Roman" w:hAnsi="Times New Roman" w:cs="Times New Roman"/>
          <w:lang w:val="en-GB"/>
          <w:rPrChange w:id="876" w:author="Robin" w:date="2016-11-01T08:53:00Z">
            <w:rPr>
              <w:vertAlign w:val="superscript"/>
              <w:lang w:val="en-GB"/>
            </w:rPr>
          </w:rPrChange>
        </w:rPr>
        <w:t xml:space="preserve"> 2008, 17.</w:t>
      </w:r>
      <w:del w:id="877" w:author="Jens Daehner" w:date="2017-01-20T13:41:00Z">
        <w:r w:rsidRPr="00A765B3">
          <w:rPr>
            <w:rFonts w:ascii="Times New Roman" w:hAnsi="Times New Roman" w:cs="Times New Roman"/>
            <w:lang w:val="en-GB"/>
            <w:rPrChange w:id="878" w:author="Robin" w:date="2016-11-01T08:53:00Z">
              <w:rPr>
                <w:vertAlign w:val="superscript"/>
                <w:lang w:val="en-GB"/>
              </w:rPr>
            </w:rPrChange>
          </w:rPr>
          <w:delText xml:space="preserve"> </w:delText>
        </w:r>
        <w:r w:rsidRPr="00A765B3">
          <w:rPr>
            <w:rFonts w:ascii="Times New Roman" w:hAnsi="Times New Roman" w:cs="Times New Roman"/>
            <w:highlight w:val="yellow"/>
            <w:lang w:val="en-GB"/>
            <w:rPrChange w:id="879" w:author="Robin" w:date="2016-11-01T08:53:00Z">
              <w:rPr>
                <w:vertAlign w:val="superscript"/>
                <w:lang w:val="en-GB"/>
              </w:rPr>
            </w:rPrChange>
          </w:rPr>
          <w:delText>Donohue 1995 is quite correct</w:delText>
        </w:r>
        <w:r w:rsidRPr="00A765B3">
          <w:rPr>
            <w:rFonts w:ascii="Times New Roman" w:hAnsi="Times New Roman" w:cs="Times New Roman"/>
            <w:lang w:val="en-GB"/>
            <w:rPrChange w:id="880" w:author="Robin" w:date="2016-11-01T08:53:00Z">
              <w:rPr>
                <w:vertAlign w:val="superscript"/>
                <w:lang w:val="en-GB"/>
              </w:rPr>
            </w:rPrChange>
          </w:rPr>
          <w:delText>.</w:delText>
        </w:r>
      </w:del>
    </w:p>
  </w:endnote>
  <w:endnote w:id="26">
    <w:p w:rsidR="00A765B3" w:rsidRPr="00A765B3" w:rsidRDefault="00A765B3" w:rsidP="00A765B3">
      <w:pPr>
        <w:pStyle w:val="EndnoteText"/>
        <w:rPr>
          <w:rFonts w:ascii="Times New Roman" w:hAnsi="Times New Roman" w:cs="Times New Roman"/>
          <w:lang w:val="it-IT"/>
          <w:rPrChange w:id="915" w:author="Robin" w:date="2016-11-01T08:53:00Z">
            <w:rPr>
              <w:lang w:val="it-IT"/>
            </w:rPr>
          </w:rPrChange>
        </w:rPr>
        <w:pPrChange w:id="916" w:author="Robin" w:date="2016-11-01T08:53:00Z">
          <w:pPr>
            <w:pStyle w:val="EndnoteText"/>
          </w:pPr>
        </w:pPrChange>
      </w:pPr>
      <w:r w:rsidRPr="00A765B3">
        <w:rPr>
          <w:rStyle w:val="EndnoteReference"/>
          <w:rFonts w:ascii="Times New Roman" w:hAnsi="Times New Roman" w:cs="Times New Roman"/>
          <w:rPrChange w:id="917" w:author="Robin" w:date="2016-11-01T08:53:00Z">
            <w:rPr>
              <w:rStyle w:val="EndnoteReference"/>
            </w:rPr>
          </w:rPrChange>
        </w:rPr>
        <w:endnoteRef/>
      </w:r>
      <w:r w:rsidRPr="00A765B3">
        <w:rPr>
          <w:rFonts w:ascii="Times New Roman" w:hAnsi="Times New Roman" w:cs="Times New Roman"/>
          <w:rPrChange w:id="918" w:author="Robin" w:date="2016-11-01T08:53:00Z">
            <w:rPr>
              <w:vertAlign w:val="superscript"/>
            </w:rPr>
          </w:rPrChange>
        </w:rPr>
        <w:t xml:space="preserve"> </w:t>
      </w:r>
      <w:r w:rsidRPr="00A765B3">
        <w:rPr>
          <w:rFonts w:ascii="Times New Roman" w:hAnsi="Times New Roman" w:cs="Times New Roman"/>
          <w:lang w:val="it-IT"/>
          <w:rPrChange w:id="919" w:author="Robin" w:date="2016-11-01T08:53:00Z">
            <w:rPr>
              <w:vertAlign w:val="superscript"/>
              <w:lang w:val="it-IT"/>
            </w:rPr>
          </w:rPrChange>
        </w:rPr>
        <w:t>Plin</w:t>
      </w:r>
      <w:ins w:id="920" w:author="Robin" w:date="2016-10-31T11:31:00Z">
        <w:r w:rsidRPr="00A765B3">
          <w:rPr>
            <w:rFonts w:ascii="Times New Roman" w:hAnsi="Times New Roman" w:cs="Times New Roman"/>
            <w:lang w:val="it-IT"/>
            <w:rPrChange w:id="921" w:author="Robin" w:date="2016-11-01T08:53:00Z">
              <w:rPr>
                <w:vertAlign w:val="superscript"/>
                <w:lang w:val="it-IT"/>
              </w:rPr>
            </w:rPrChange>
          </w:rPr>
          <w:t>y</w:t>
        </w:r>
      </w:ins>
      <w:del w:id="922" w:author="Robin" w:date="2016-10-31T11:31:00Z">
        <w:r w:rsidRPr="00A765B3">
          <w:rPr>
            <w:rFonts w:ascii="Times New Roman" w:hAnsi="Times New Roman" w:cs="Times New Roman"/>
            <w:lang w:val="it-IT"/>
            <w:rPrChange w:id="923" w:author="Robin" w:date="2016-11-01T08:53:00Z">
              <w:rPr>
                <w:vertAlign w:val="superscript"/>
                <w:lang w:val="it-IT"/>
              </w:rPr>
            </w:rPrChange>
          </w:rPr>
          <w:delText>.</w:delText>
        </w:r>
      </w:del>
      <w:r w:rsidRPr="00A765B3">
        <w:rPr>
          <w:rFonts w:ascii="Times New Roman" w:hAnsi="Times New Roman" w:cs="Times New Roman"/>
          <w:lang w:val="it-IT"/>
          <w:rPrChange w:id="924" w:author="Robin" w:date="2016-11-01T08:53:00Z">
            <w:rPr>
              <w:vertAlign w:val="superscript"/>
              <w:lang w:val="it-IT"/>
            </w:rPr>
          </w:rPrChange>
        </w:rPr>
        <w:t xml:space="preserve"> </w:t>
      </w:r>
      <w:r w:rsidRPr="00A765B3">
        <w:rPr>
          <w:rFonts w:ascii="Times New Roman" w:hAnsi="Times New Roman" w:cs="Times New Roman"/>
          <w:i/>
          <w:lang w:val="it-IT"/>
          <w:rPrChange w:id="925" w:author="Robin" w:date="2016-11-01T08:53:00Z">
            <w:rPr>
              <w:i/>
              <w:vertAlign w:val="superscript"/>
              <w:lang w:val="it-IT"/>
            </w:rPr>
          </w:rPrChange>
        </w:rPr>
        <w:t>N</w:t>
      </w:r>
      <w:ins w:id="926" w:author="Robin" w:date="2016-10-31T11:31:00Z">
        <w:r w:rsidRPr="00A765B3">
          <w:rPr>
            <w:rFonts w:ascii="Times New Roman" w:hAnsi="Times New Roman" w:cs="Times New Roman"/>
            <w:i/>
            <w:lang w:val="it-IT"/>
            <w:rPrChange w:id="927" w:author="Robin" w:date="2016-11-01T08:53:00Z">
              <w:rPr>
                <w:i/>
                <w:vertAlign w:val="superscript"/>
                <w:lang w:val="it-IT"/>
              </w:rPr>
            </w:rPrChange>
          </w:rPr>
          <w:t>aturalis historia</w:t>
        </w:r>
      </w:ins>
      <w:del w:id="928" w:author="Robin" w:date="2016-10-31T11:31:00Z">
        <w:r w:rsidRPr="00A765B3">
          <w:rPr>
            <w:rFonts w:ascii="Times New Roman" w:hAnsi="Times New Roman" w:cs="Times New Roman"/>
            <w:i/>
            <w:lang w:val="it-IT"/>
            <w:rPrChange w:id="929" w:author="Robin" w:date="2016-11-01T08:53:00Z">
              <w:rPr>
                <w:i/>
                <w:vertAlign w:val="superscript"/>
                <w:lang w:val="it-IT"/>
              </w:rPr>
            </w:rPrChange>
          </w:rPr>
          <w:delText>H</w:delText>
        </w:r>
      </w:del>
      <w:r w:rsidRPr="00A765B3">
        <w:rPr>
          <w:rFonts w:ascii="Times New Roman" w:hAnsi="Times New Roman" w:cs="Times New Roman"/>
          <w:lang w:val="it-IT"/>
          <w:rPrChange w:id="930" w:author="Robin" w:date="2016-11-01T08:53:00Z">
            <w:rPr>
              <w:vertAlign w:val="superscript"/>
              <w:lang w:val="it-IT"/>
            </w:rPr>
          </w:rPrChange>
        </w:rPr>
        <w:t xml:space="preserve"> </w:t>
      </w:r>
      <w:r w:rsidRPr="00A765B3">
        <w:rPr>
          <w:rFonts w:ascii="Times New Roman" w:hAnsi="Times New Roman" w:cs="Times New Roman"/>
          <w:lang w:val="it-IT"/>
          <w:rPrChange w:id="931" w:author="Robin" w:date="2016-11-01T08:53:00Z">
            <w:rPr>
              <w:vertAlign w:val="superscript"/>
              <w:lang w:val="it-IT"/>
            </w:rPr>
          </w:rPrChange>
        </w:rPr>
        <w:t>34</w:t>
      </w:r>
      <w:r>
        <w:rPr>
          <w:rFonts w:ascii="Times New Roman" w:hAnsi="Times New Roman" w:cs="Times New Roman"/>
          <w:lang w:val="it-IT"/>
        </w:rPr>
        <w:t>.</w:t>
      </w:r>
      <w:del w:id="932" w:author="Robin" w:date="2016-10-31T11:31:00Z">
        <w:r w:rsidRPr="00A765B3">
          <w:rPr>
            <w:rFonts w:ascii="Times New Roman" w:hAnsi="Times New Roman" w:cs="Times New Roman"/>
            <w:lang w:val="it-IT"/>
            <w:rPrChange w:id="933" w:author="Robin" w:date="2016-11-01T08:53:00Z">
              <w:rPr>
                <w:vertAlign w:val="superscript"/>
                <w:lang w:val="it-IT"/>
              </w:rPr>
            </w:rPrChange>
          </w:rPr>
          <w:delText xml:space="preserve"> </w:delText>
        </w:r>
      </w:del>
      <w:r w:rsidRPr="00A765B3">
        <w:rPr>
          <w:rFonts w:ascii="Times New Roman" w:hAnsi="Times New Roman" w:cs="Times New Roman"/>
          <w:lang w:val="it-IT"/>
        </w:rPr>
        <w:t>55–</w:t>
      </w:r>
      <w:r w:rsidRPr="00A765B3">
        <w:rPr>
          <w:rFonts w:ascii="Times New Roman" w:hAnsi="Times New Roman" w:cs="Times New Roman"/>
          <w:lang w:val="it-IT"/>
          <w:rPrChange w:id="934" w:author="Robin" w:date="2016-11-01T08:53:00Z">
            <w:rPr>
              <w:vertAlign w:val="superscript"/>
              <w:lang w:val="it-IT"/>
            </w:rPr>
          </w:rPrChange>
        </w:rPr>
        <w:t>56</w:t>
      </w:r>
      <w:r w:rsidRPr="00A765B3">
        <w:rPr>
          <w:rFonts w:ascii="Times New Roman" w:hAnsi="Times New Roman" w:cs="Times New Roman"/>
          <w:lang w:val="it-IT"/>
        </w:rPr>
        <w:t>.</w:t>
      </w:r>
      <w:r w:rsidRPr="00A765B3">
        <w:rPr>
          <w:rFonts w:ascii="Times New Roman" w:hAnsi="Times New Roman" w:cs="Times New Roman"/>
          <w:lang w:val="it-IT"/>
          <w:rPrChange w:id="935" w:author="Robin" w:date="2016-11-01T08:53:00Z">
            <w:rPr>
              <w:vertAlign w:val="superscript"/>
              <w:lang w:val="it-IT"/>
            </w:rPr>
          </w:rPrChange>
        </w:rPr>
        <w:t xml:space="preserve"> Fruitful discussion in Leftwich 1995.</w:t>
      </w:r>
    </w:p>
  </w:endnote>
  <w:endnote w:id="27">
    <w:p w:rsidR="00A765B3" w:rsidRPr="00A765B3" w:rsidRDefault="00A765B3" w:rsidP="00A765B3">
      <w:pPr>
        <w:pStyle w:val="EndnoteText"/>
        <w:rPr>
          <w:rFonts w:ascii="Times New Roman" w:hAnsi="Times New Roman" w:cs="Times New Roman"/>
          <w:lang w:val="en-GB"/>
          <w:rPrChange w:id="940" w:author="Robin" w:date="2016-11-01T08:53:00Z">
            <w:rPr>
              <w:lang w:val="en-GB"/>
            </w:rPr>
          </w:rPrChange>
        </w:rPr>
        <w:pPrChange w:id="941" w:author="Robin" w:date="2016-11-01T08:53:00Z">
          <w:pPr>
            <w:pStyle w:val="EndnoteText"/>
            <w:spacing w:line="480" w:lineRule="auto"/>
            <w:jc w:val="both"/>
          </w:pPr>
        </w:pPrChange>
      </w:pPr>
      <w:r w:rsidRPr="00A765B3">
        <w:rPr>
          <w:rStyle w:val="EndnoteReference"/>
          <w:rFonts w:ascii="Times New Roman" w:hAnsi="Times New Roman" w:cs="Times New Roman"/>
          <w:lang w:val="en-GB"/>
          <w:rPrChange w:id="942" w:author="Robin" w:date="2016-11-01T08:53:00Z">
            <w:rPr>
              <w:rStyle w:val="EndnoteReference"/>
              <w:lang w:val="en-GB"/>
            </w:rPr>
          </w:rPrChange>
        </w:rPr>
        <w:endnoteRef/>
      </w:r>
      <w:r w:rsidRPr="00A765B3">
        <w:rPr>
          <w:rFonts w:ascii="Times New Roman" w:hAnsi="Times New Roman" w:cs="Times New Roman"/>
          <w:lang w:val="en-GB"/>
          <w:rPrChange w:id="943" w:author="Robin" w:date="2016-11-01T08:53:00Z">
            <w:rPr>
              <w:vertAlign w:val="superscript"/>
              <w:lang w:val="en-GB"/>
            </w:rPr>
          </w:rPrChange>
        </w:rPr>
        <w:t xml:space="preserve"> In general</w:t>
      </w:r>
      <w:ins w:id="944" w:author="Robin" w:date="2016-10-31T11:32:00Z">
        <w:r w:rsidRPr="00A765B3">
          <w:rPr>
            <w:rFonts w:ascii="Times New Roman" w:hAnsi="Times New Roman" w:cs="Times New Roman"/>
            <w:lang w:val="en-GB"/>
            <w:rPrChange w:id="945" w:author="Robin" w:date="2016-11-01T08:53:00Z">
              <w:rPr>
                <w:vertAlign w:val="superscript"/>
                <w:lang w:val="en-GB"/>
              </w:rPr>
            </w:rPrChange>
          </w:rPr>
          <w:t>,</w:t>
        </w:r>
      </w:ins>
      <w:r w:rsidRPr="00A765B3">
        <w:rPr>
          <w:rFonts w:ascii="Times New Roman" w:hAnsi="Times New Roman" w:cs="Times New Roman"/>
          <w:lang w:val="en-GB"/>
          <w:rPrChange w:id="946" w:author="Robin" w:date="2016-11-01T08:53:00Z">
            <w:rPr>
              <w:vertAlign w:val="superscript"/>
              <w:lang w:val="en-GB"/>
            </w:rPr>
          </w:rPrChange>
        </w:rPr>
        <w:t xml:space="preserve"> see La Rocca 1979. On the </w:t>
      </w:r>
      <w:proofErr w:type="spellStart"/>
      <w:r w:rsidRPr="00A765B3">
        <w:rPr>
          <w:rFonts w:ascii="Times New Roman" w:hAnsi="Times New Roman" w:cs="Times New Roman"/>
          <w:lang w:val="en-GB"/>
          <w:rPrChange w:id="947" w:author="Robin" w:date="2016-11-01T08:53:00Z">
            <w:rPr>
              <w:vertAlign w:val="superscript"/>
              <w:lang w:val="en-GB"/>
            </w:rPr>
          </w:rPrChange>
        </w:rPr>
        <w:t>Doryphoros</w:t>
      </w:r>
      <w:proofErr w:type="spellEnd"/>
      <w:r w:rsidRPr="00A765B3">
        <w:rPr>
          <w:rFonts w:ascii="Times New Roman" w:hAnsi="Times New Roman" w:cs="Times New Roman"/>
          <w:lang w:val="en-GB"/>
          <w:rPrChange w:id="948" w:author="Robin" w:date="2016-11-01T08:53:00Z">
            <w:rPr>
              <w:vertAlign w:val="superscript"/>
              <w:lang w:val="en-GB"/>
            </w:rPr>
          </w:rPrChange>
        </w:rPr>
        <w:t xml:space="preserve">: von Steuben 1990; on the </w:t>
      </w:r>
      <w:proofErr w:type="spellStart"/>
      <w:r w:rsidRPr="00A765B3">
        <w:rPr>
          <w:rFonts w:ascii="Times New Roman" w:hAnsi="Times New Roman" w:cs="Times New Roman"/>
          <w:lang w:val="en-GB"/>
          <w:rPrChange w:id="949" w:author="Robin" w:date="2016-11-01T08:53:00Z">
            <w:rPr>
              <w:vertAlign w:val="superscript"/>
              <w:lang w:val="en-GB"/>
            </w:rPr>
          </w:rPrChange>
        </w:rPr>
        <w:t>Diadumenos</w:t>
      </w:r>
      <w:proofErr w:type="spellEnd"/>
      <w:r w:rsidRPr="00A765B3">
        <w:rPr>
          <w:rFonts w:ascii="Times New Roman" w:hAnsi="Times New Roman" w:cs="Times New Roman"/>
          <w:lang w:val="en-GB"/>
          <w:rPrChange w:id="950" w:author="Robin" w:date="2016-11-01T08:53:00Z">
            <w:rPr>
              <w:vertAlign w:val="superscript"/>
              <w:lang w:val="en-GB"/>
            </w:rPr>
          </w:rPrChange>
        </w:rPr>
        <w:t xml:space="preserve">: </w:t>
      </w:r>
      <w:proofErr w:type="spellStart"/>
      <w:r w:rsidRPr="00A765B3">
        <w:rPr>
          <w:rFonts w:ascii="Times New Roman" w:hAnsi="Times New Roman" w:cs="Times New Roman"/>
          <w:lang w:val="en-GB"/>
          <w:rPrChange w:id="951" w:author="Robin" w:date="2016-11-01T08:53:00Z">
            <w:rPr>
              <w:vertAlign w:val="superscript"/>
              <w:lang w:val="en-GB"/>
            </w:rPr>
          </w:rPrChange>
        </w:rPr>
        <w:t>Bol</w:t>
      </w:r>
      <w:proofErr w:type="spellEnd"/>
      <w:r w:rsidRPr="00A765B3">
        <w:rPr>
          <w:rFonts w:ascii="Times New Roman" w:hAnsi="Times New Roman" w:cs="Times New Roman"/>
          <w:lang w:val="en-GB"/>
          <w:rPrChange w:id="952" w:author="Robin" w:date="2016-11-01T08:53:00Z">
            <w:rPr>
              <w:vertAlign w:val="superscript"/>
              <w:lang w:val="en-GB"/>
            </w:rPr>
          </w:rPrChange>
        </w:rPr>
        <w:t xml:space="preserve"> 1990; </w:t>
      </w:r>
      <w:proofErr w:type="spellStart"/>
      <w:r w:rsidRPr="00A765B3">
        <w:rPr>
          <w:rFonts w:ascii="Times New Roman" w:hAnsi="Times New Roman" w:cs="Times New Roman"/>
          <w:lang w:val="en-GB"/>
          <w:rPrChange w:id="953" w:author="Robin" w:date="2016-11-01T08:53:00Z">
            <w:rPr>
              <w:vertAlign w:val="superscript"/>
              <w:lang w:val="en-GB"/>
            </w:rPr>
          </w:rPrChange>
        </w:rPr>
        <w:t>Settis</w:t>
      </w:r>
      <w:proofErr w:type="spellEnd"/>
      <w:r w:rsidRPr="00A765B3">
        <w:rPr>
          <w:rFonts w:ascii="Times New Roman" w:hAnsi="Times New Roman" w:cs="Times New Roman"/>
          <w:lang w:val="en-GB"/>
          <w:rPrChange w:id="954" w:author="Robin" w:date="2016-11-01T08:53:00Z">
            <w:rPr>
              <w:vertAlign w:val="superscript"/>
              <w:lang w:val="en-GB"/>
            </w:rPr>
          </w:rPrChange>
        </w:rPr>
        <w:t xml:space="preserve"> 1992; in general, Franciosi 2003 (with bibliography), to be read with the discerning assessments of Di Cesare 2003. </w:t>
      </w:r>
    </w:p>
  </w:endnote>
  <w:endnote w:id="28">
    <w:p w:rsidR="00A765B3" w:rsidRPr="00A765B3" w:rsidRDefault="00A765B3" w:rsidP="00A765B3">
      <w:pPr>
        <w:pStyle w:val="EndnoteText"/>
        <w:rPr>
          <w:rFonts w:ascii="Times New Roman" w:hAnsi="Times New Roman" w:cs="Times New Roman"/>
          <w:lang w:val="en-GB"/>
          <w:rPrChange w:id="963" w:author="Robin" w:date="2016-11-01T08:53:00Z">
            <w:rPr>
              <w:lang w:val="en-GB"/>
            </w:rPr>
          </w:rPrChange>
        </w:rPr>
        <w:pPrChange w:id="964" w:author="Robin" w:date="2016-11-01T08:53:00Z">
          <w:pPr>
            <w:pStyle w:val="EndnoteText"/>
            <w:spacing w:line="480" w:lineRule="auto"/>
            <w:jc w:val="both"/>
          </w:pPr>
        </w:pPrChange>
      </w:pPr>
      <w:r w:rsidRPr="00A765B3">
        <w:rPr>
          <w:rStyle w:val="EndnoteReference"/>
          <w:rFonts w:ascii="Times New Roman" w:hAnsi="Times New Roman" w:cs="Times New Roman"/>
          <w:lang w:val="en-GB"/>
          <w:rPrChange w:id="965" w:author="Robin" w:date="2016-11-01T08:53:00Z">
            <w:rPr>
              <w:rStyle w:val="EndnoteReference"/>
              <w:lang w:val="en-GB"/>
            </w:rPr>
          </w:rPrChange>
        </w:rPr>
        <w:endnoteRef/>
      </w:r>
      <w:r w:rsidRPr="00A765B3">
        <w:rPr>
          <w:rFonts w:ascii="Times New Roman" w:hAnsi="Times New Roman" w:cs="Times New Roman"/>
          <w:lang w:val="en-GB"/>
          <w:rPrChange w:id="966" w:author="Robin" w:date="2016-11-01T08:53:00Z">
            <w:rPr>
              <w:vertAlign w:val="superscript"/>
              <w:lang w:val="en-GB"/>
            </w:rPr>
          </w:rPrChange>
        </w:rPr>
        <w:t xml:space="preserve"> The attribution of </w:t>
      </w:r>
      <w:ins w:id="967" w:author="Jens Daehner" w:date="2016-09-15T14:02:00Z">
        <w:r w:rsidRPr="00A765B3">
          <w:rPr>
            <w:rFonts w:ascii="Times New Roman" w:hAnsi="Times New Roman" w:cs="Times New Roman"/>
            <w:lang w:val="en-GB"/>
            <w:rPrChange w:id="968" w:author="Robin" w:date="2016-11-01T08:53:00Z">
              <w:rPr>
                <w:vertAlign w:val="superscript"/>
                <w:lang w:val="en-GB"/>
              </w:rPr>
            </w:rPrChange>
          </w:rPr>
          <w:t xml:space="preserve">the </w:t>
        </w:r>
      </w:ins>
      <w:proofErr w:type="spellStart"/>
      <w:r w:rsidRPr="00A765B3">
        <w:rPr>
          <w:rFonts w:ascii="Times New Roman" w:hAnsi="Times New Roman" w:cs="Times New Roman"/>
          <w:lang w:val="en-GB"/>
          <w:rPrChange w:id="969" w:author="Robin" w:date="2016-11-01T08:53:00Z">
            <w:rPr>
              <w:vertAlign w:val="superscript"/>
              <w:lang w:val="en-GB"/>
            </w:rPr>
          </w:rPrChange>
        </w:rPr>
        <w:t>Kyniskos</w:t>
      </w:r>
      <w:proofErr w:type="spellEnd"/>
      <w:del w:id="970" w:author="Jens Daehner" w:date="2016-09-15T14:02:00Z">
        <w:r w:rsidRPr="00A765B3">
          <w:rPr>
            <w:rFonts w:ascii="Times New Roman" w:hAnsi="Times New Roman" w:cs="Times New Roman"/>
            <w:lang w:val="en-GB"/>
            <w:rPrChange w:id="971" w:author="Robin" w:date="2016-11-01T08:53:00Z">
              <w:rPr>
                <w:vertAlign w:val="superscript"/>
                <w:lang w:val="en-GB"/>
              </w:rPr>
            </w:rPrChange>
          </w:rPr>
          <w:delText>’</w:delText>
        </w:r>
      </w:del>
      <w:r w:rsidRPr="00A765B3">
        <w:rPr>
          <w:rFonts w:ascii="Times New Roman" w:hAnsi="Times New Roman" w:cs="Times New Roman"/>
          <w:lang w:val="en-GB"/>
          <w:rPrChange w:id="972" w:author="Robin" w:date="2016-11-01T08:53:00Z">
            <w:rPr>
              <w:vertAlign w:val="superscript"/>
              <w:lang w:val="en-GB"/>
            </w:rPr>
          </w:rPrChange>
        </w:rPr>
        <w:t xml:space="preserve"> </w:t>
      </w:r>
      <w:del w:id="973" w:author="Jens Daehner" w:date="2016-09-15T14:05:00Z">
        <w:r w:rsidRPr="00A765B3">
          <w:rPr>
            <w:rFonts w:ascii="Times New Roman" w:hAnsi="Times New Roman" w:cs="Times New Roman"/>
            <w:lang w:val="en-GB"/>
            <w:rPrChange w:id="974" w:author="Robin" w:date="2016-11-01T08:53:00Z">
              <w:rPr>
                <w:vertAlign w:val="superscript"/>
                <w:lang w:val="en-GB"/>
              </w:rPr>
            </w:rPrChange>
          </w:rPr>
          <w:delText xml:space="preserve">base </w:delText>
        </w:r>
      </w:del>
      <w:ins w:id="975" w:author="Jens Daehner" w:date="2016-09-15T14:05:00Z">
        <w:r w:rsidRPr="00A765B3">
          <w:rPr>
            <w:rFonts w:ascii="Times New Roman" w:hAnsi="Times New Roman" w:cs="Times New Roman"/>
            <w:lang w:val="en-GB"/>
            <w:rPrChange w:id="976" w:author="Robin" w:date="2016-11-01T08:53:00Z">
              <w:rPr>
                <w:vertAlign w:val="superscript"/>
                <w:lang w:val="en-GB"/>
              </w:rPr>
            </w:rPrChange>
          </w:rPr>
          <w:t xml:space="preserve">statue </w:t>
        </w:r>
      </w:ins>
      <w:r w:rsidRPr="00A765B3">
        <w:rPr>
          <w:rFonts w:ascii="Times New Roman" w:hAnsi="Times New Roman" w:cs="Times New Roman"/>
          <w:lang w:val="en-GB"/>
          <w:rPrChange w:id="977" w:author="Robin" w:date="2016-11-01T08:53:00Z">
            <w:rPr>
              <w:vertAlign w:val="superscript"/>
              <w:lang w:val="en-GB"/>
            </w:rPr>
          </w:rPrChange>
        </w:rPr>
        <w:t xml:space="preserve">to </w:t>
      </w:r>
      <w:proofErr w:type="spellStart"/>
      <w:r w:rsidRPr="00A765B3">
        <w:rPr>
          <w:rFonts w:ascii="Times New Roman" w:hAnsi="Times New Roman" w:cs="Times New Roman"/>
          <w:lang w:val="en-GB"/>
          <w:rPrChange w:id="978" w:author="Robin" w:date="2016-11-01T08:53:00Z">
            <w:rPr>
              <w:vertAlign w:val="superscript"/>
              <w:lang w:val="en-GB"/>
            </w:rPr>
          </w:rPrChange>
        </w:rPr>
        <w:t>Polykleitos</w:t>
      </w:r>
      <w:proofErr w:type="spellEnd"/>
      <w:r w:rsidRPr="00A765B3">
        <w:rPr>
          <w:rFonts w:ascii="Times New Roman" w:hAnsi="Times New Roman" w:cs="Times New Roman"/>
          <w:lang w:val="en-GB"/>
          <w:rPrChange w:id="979" w:author="Robin" w:date="2016-11-01T08:53:00Z">
            <w:rPr>
              <w:vertAlign w:val="superscript"/>
              <w:lang w:val="en-GB"/>
            </w:rPr>
          </w:rPrChange>
        </w:rPr>
        <w:t xml:space="preserve"> </w:t>
      </w:r>
      <w:del w:id="980" w:author="Jens Daehner" w:date="2016-09-15T14:05:00Z">
        <w:r w:rsidRPr="00A765B3">
          <w:rPr>
            <w:rFonts w:ascii="Times New Roman" w:hAnsi="Times New Roman" w:cs="Times New Roman"/>
            <w:lang w:val="en-GB"/>
            <w:rPrChange w:id="981" w:author="Robin" w:date="2016-11-01T08:53:00Z">
              <w:rPr>
                <w:vertAlign w:val="superscript"/>
                <w:lang w:val="en-GB"/>
              </w:rPr>
            </w:rPrChange>
          </w:rPr>
          <w:delText>dates to</w:delText>
        </w:r>
      </w:del>
      <w:ins w:id="982" w:author="Jens Daehner" w:date="2016-09-15T14:05:00Z">
        <w:r w:rsidRPr="00A765B3">
          <w:rPr>
            <w:rFonts w:ascii="Times New Roman" w:hAnsi="Times New Roman" w:cs="Times New Roman"/>
            <w:lang w:val="en-GB"/>
            <w:rPrChange w:id="983" w:author="Robin" w:date="2016-11-01T08:53:00Z">
              <w:rPr>
                <w:vertAlign w:val="superscript"/>
                <w:lang w:val="en-GB"/>
              </w:rPr>
            </w:rPrChange>
          </w:rPr>
          <w:t>is based on</w:t>
        </w:r>
      </w:ins>
      <w:r w:rsidRPr="00A765B3">
        <w:rPr>
          <w:rFonts w:ascii="Times New Roman" w:hAnsi="Times New Roman" w:cs="Times New Roman"/>
          <w:lang w:val="en-GB"/>
          <w:rPrChange w:id="984" w:author="Robin" w:date="2016-11-01T08:53:00Z">
            <w:rPr>
              <w:vertAlign w:val="superscript"/>
              <w:lang w:val="en-GB"/>
            </w:rPr>
          </w:rPrChange>
        </w:rPr>
        <w:t xml:space="preserve"> Paus</w:t>
      </w:r>
      <w:ins w:id="985" w:author="Robin" w:date="2016-10-31T11:34:00Z">
        <w:r w:rsidRPr="00A765B3">
          <w:rPr>
            <w:rFonts w:ascii="Times New Roman" w:hAnsi="Times New Roman" w:cs="Times New Roman"/>
            <w:lang w:val="en-GB"/>
            <w:rPrChange w:id="986" w:author="Robin" w:date="2016-11-01T08:53:00Z">
              <w:rPr>
                <w:vertAlign w:val="superscript"/>
                <w:lang w:val="en-GB"/>
              </w:rPr>
            </w:rPrChange>
          </w:rPr>
          <w:t>anias</w:t>
        </w:r>
      </w:ins>
      <w:del w:id="987" w:author="Robin" w:date="2016-10-31T11:34:00Z">
        <w:r w:rsidRPr="00A765B3">
          <w:rPr>
            <w:rFonts w:ascii="Times New Roman" w:hAnsi="Times New Roman" w:cs="Times New Roman"/>
            <w:lang w:val="en-GB"/>
            <w:rPrChange w:id="988" w:author="Robin" w:date="2016-11-01T08:53:00Z">
              <w:rPr>
                <w:vertAlign w:val="superscript"/>
                <w:lang w:val="en-GB"/>
              </w:rPr>
            </w:rPrChange>
          </w:rPr>
          <w:delText>.</w:delText>
        </w:r>
      </w:del>
      <w:r w:rsidRPr="00A765B3">
        <w:rPr>
          <w:rFonts w:ascii="Times New Roman" w:hAnsi="Times New Roman" w:cs="Times New Roman"/>
          <w:lang w:val="en-GB"/>
          <w:rPrChange w:id="989" w:author="Robin" w:date="2016-11-01T08:53:00Z">
            <w:rPr>
              <w:vertAlign w:val="superscript"/>
              <w:lang w:val="en-GB"/>
            </w:rPr>
          </w:rPrChange>
        </w:rPr>
        <w:t xml:space="preserve"> 6.4.11, since the base in Olympia is not signed. On the inscription: </w:t>
      </w:r>
      <w:proofErr w:type="spellStart"/>
      <w:r w:rsidRPr="00A765B3">
        <w:rPr>
          <w:rFonts w:ascii="Times New Roman" w:hAnsi="Times New Roman" w:cs="Times New Roman"/>
          <w:lang w:val="en-GB"/>
          <w:rPrChange w:id="990" w:author="Robin" w:date="2016-11-01T08:53:00Z">
            <w:rPr>
              <w:vertAlign w:val="superscript"/>
              <w:lang w:val="en-GB"/>
            </w:rPr>
          </w:rPrChange>
        </w:rPr>
        <w:t>Dittenberger</w:t>
      </w:r>
      <w:proofErr w:type="spellEnd"/>
      <w:ins w:id="991" w:author="Robin" w:date="2016-10-31T11:35:00Z">
        <w:r w:rsidRPr="00A765B3">
          <w:rPr>
            <w:rFonts w:ascii="Times New Roman" w:hAnsi="Times New Roman" w:cs="Times New Roman"/>
            <w:lang w:val="en-GB"/>
            <w:rPrChange w:id="992" w:author="Robin" w:date="2016-11-01T08:53:00Z">
              <w:rPr>
                <w:vertAlign w:val="superscript"/>
                <w:lang w:val="en-GB"/>
              </w:rPr>
            </w:rPrChange>
          </w:rPr>
          <w:t xml:space="preserve"> and </w:t>
        </w:r>
      </w:ins>
      <w:del w:id="993" w:author="Robin" w:date="2016-10-31T11:35:00Z">
        <w:r w:rsidRPr="00A765B3">
          <w:rPr>
            <w:rFonts w:ascii="Times New Roman" w:hAnsi="Times New Roman" w:cs="Times New Roman"/>
            <w:lang w:val="en-GB"/>
            <w:rPrChange w:id="994" w:author="Robin" w:date="2016-11-01T08:53:00Z">
              <w:rPr>
                <w:vertAlign w:val="superscript"/>
                <w:lang w:val="en-GB"/>
              </w:rPr>
            </w:rPrChange>
          </w:rPr>
          <w:delText>-</w:delText>
        </w:r>
      </w:del>
      <w:proofErr w:type="spellStart"/>
      <w:r w:rsidRPr="00A765B3">
        <w:rPr>
          <w:rFonts w:ascii="Times New Roman" w:hAnsi="Times New Roman" w:cs="Times New Roman"/>
          <w:lang w:val="en-GB"/>
          <w:rPrChange w:id="995" w:author="Robin" w:date="2016-11-01T08:53:00Z">
            <w:rPr>
              <w:vertAlign w:val="superscript"/>
              <w:lang w:val="en-GB"/>
            </w:rPr>
          </w:rPrChange>
        </w:rPr>
        <w:t>Purgold</w:t>
      </w:r>
      <w:proofErr w:type="spellEnd"/>
      <w:r w:rsidRPr="00A765B3">
        <w:rPr>
          <w:rFonts w:ascii="Times New Roman" w:hAnsi="Times New Roman" w:cs="Times New Roman"/>
          <w:lang w:val="en-GB"/>
          <w:rPrChange w:id="996" w:author="Robin" w:date="2016-11-01T08:53:00Z">
            <w:rPr>
              <w:vertAlign w:val="superscript"/>
              <w:lang w:val="en-GB"/>
            </w:rPr>
          </w:rPrChange>
        </w:rPr>
        <w:t xml:space="preserve"> 1896, 255</w:t>
      </w:r>
      <w:ins w:id="997" w:author="Robin" w:date="2016-10-31T11:35:00Z">
        <w:r w:rsidRPr="00A765B3">
          <w:rPr>
            <w:rFonts w:ascii="Times New Roman" w:hAnsi="Times New Roman" w:cs="Times New Roman"/>
            <w:lang w:val="en-GB"/>
            <w:rPrChange w:id="998" w:author="Robin" w:date="2016-11-01T08:53:00Z">
              <w:rPr>
                <w:vertAlign w:val="superscript"/>
                <w:lang w:val="en-GB"/>
              </w:rPr>
            </w:rPrChange>
          </w:rPr>
          <w:t>–</w:t>
        </w:r>
      </w:ins>
      <w:del w:id="999" w:author="Robin" w:date="2016-10-31T11:35:00Z">
        <w:r w:rsidRPr="00A765B3">
          <w:rPr>
            <w:rFonts w:ascii="Times New Roman" w:hAnsi="Times New Roman" w:cs="Times New Roman"/>
            <w:lang w:val="en-GB"/>
            <w:rPrChange w:id="1000" w:author="Robin" w:date="2016-11-01T08:53:00Z">
              <w:rPr>
                <w:vertAlign w:val="superscript"/>
                <w:lang w:val="en-GB"/>
              </w:rPr>
            </w:rPrChange>
          </w:rPr>
          <w:delText>-2</w:delText>
        </w:r>
      </w:del>
      <w:r w:rsidRPr="00A765B3">
        <w:rPr>
          <w:rFonts w:ascii="Times New Roman" w:hAnsi="Times New Roman" w:cs="Times New Roman"/>
          <w:lang w:val="en-GB"/>
          <w:rPrChange w:id="1001" w:author="Robin" w:date="2016-11-01T08:53:00Z">
            <w:rPr>
              <w:vertAlign w:val="superscript"/>
              <w:lang w:val="en-GB"/>
            </w:rPr>
          </w:rPrChange>
        </w:rPr>
        <w:t xml:space="preserve">58, no. 149. </w:t>
      </w:r>
      <w:proofErr w:type="spellStart"/>
      <w:r w:rsidRPr="00A765B3">
        <w:rPr>
          <w:rFonts w:ascii="Times New Roman" w:hAnsi="Times New Roman" w:cs="Times New Roman"/>
          <w:lang w:val="en-GB"/>
          <w:rPrChange w:id="1002" w:author="Robin" w:date="2016-11-01T08:53:00Z">
            <w:rPr>
              <w:vertAlign w:val="superscript"/>
              <w:lang w:val="en-GB"/>
            </w:rPr>
          </w:rPrChange>
        </w:rPr>
        <w:t>Borbein</w:t>
      </w:r>
      <w:proofErr w:type="spellEnd"/>
      <w:r w:rsidRPr="00A765B3">
        <w:rPr>
          <w:rFonts w:ascii="Times New Roman" w:hAnsi="Times New Roman" w:cs="Times New Roman"/>
          <w:lang w:val="en-GB"/>
          <w:rPrChange w:id="1003" w:author="Robin" w:date="2016-11-01T08:53:00Z">
            <w:rPr>
              <w:vertAlign w:val="superscript"/>
              <w:lang w:val="en-GB"/>
            </w:rPr>
          </w:rPrChange>
        </w:rPr>
        <w:t xml:space="preserve"> (1996, 78) rejects the hypothesis </w:t>
      </w:r>
      <w:del w:id="1004" w:author="Robin" w:date="2016-10-31T11:35:00Z">
        <w:r w:rsidRPr="00A765B3">
          <w:rPr>
            <w:rFonts w:ascii="Times New Roman" w:hAnsi="Times New Roman" w:cs="Times New Roman"/>
            <w:lang w:val="en-GB"/>
            <w:rPrChange w:id="1005" w:author="Robin" w:date="2016-11-01T08:53:00Z">
              <w:rPr>
                <w:vertAlign w:val="superscript"/>
                <w:lang w:val="en-GB"/>
              </w:rPr>
            </w:rPrChange>
          </w:rPr>
          <w:delText>to link</w:delText>
        </w:r>
      </w:del>
      <w:ins w:id="1006" w:author="Robin" w:date="2016-10-31T11:35:00Z">
        <w:r w:rsidRPr="00A765B3">
          <w:rPr>
            <w:rFonts w:ascii="Times New Roman" w:hAnsi="Times New Roman" w:cs="Times New Roman"/>
            <w:lang w:val="en-GB"/>
            <w:rPrChange w:id="1007" w:author="Robin" w:date="2016-11-01T08:53:00Z">
              <w:rPr>
                <w:vertAlign w:val="superscript"/>
                <w:lang w:val="en-GB"/>
              </w:rPr>
            </w:rPrChange>
          </w:rPr>
          <w:t>that</w:t>
        </w:r>
      </w:ins>
      <w:r w:rsidRPr="00A765B3">
        <w:rPr>
          <w:rFonts w:ascii="Times New Roman" w:hAnsi="Times New Roman" w:cs="Times New Roman"/>
          <w:lang w:val="en-GB"/>
          <w:rPrChange w:id="1008" w:author="Robin" w:date="2016-11-01T08:53:00Z">
            <w:rPr>
              <w:vertAlign w:val="superscript"/>
              <w:lang w:val="en-GB"/>
            </w:rPr>
          </w:rPrChange>
        </w:rPr>
        <w:t xml:space="preserve"> the Westmacott Boy </w:t>
      </w:r>
      <w:ins w:id="1009" w:author="Robin" w:date="2016-10-31T11:35:00Z">
        <w:r w:rsidRPr="00A765B3">
          <w:rPr>
            <w:rFonts w:ascii="Times New Roman" w:hAnsi="Times New Roman" w:cs="Times New Roman"/>
            <w:lang w:val="en-GB"/>
            <w:rPrChange w:id="1010" w:author="Robin" w:date="2016-11-01T08:53:00Z">
              <w:rPr>
                <w:vertAlign w:val="superscript"/>
                <w:lang w:val="en-GB"/>
              </w:rPr>
            </w:rPrChange>
          </w:rPr>
          <w:t xml:space="preserve">is linked </w:t>
        </w:r>
      </w:ins>
      <w:r w:rsidRPr="00A765B3">
        <w:rPr>
          <w:rFonts w:ascii="Times New Roman" w:hAnsi="Times New Roman" w:cs="Times New Roman"/>
          <w:lang w:val="en-GB"/>
          <w:rPrChange w:id="1011" w:author="Robin" w:date="2016-11-01T08:53:00Z">
            <w:rPr>
              <w:vertAlign w:val="superscript"/>
              <w:lang w:val="en-GB"/>
            </w:rPr>
          </w:rPrChange>
        </w:rPr>
        <w:t xml:space="preserve">to the </w:t>
      </w:r>
      <w:proofErr w:type="spellStart"/>
      <w:r w:rsidRPr="00A765B3">
        <w:rPr>
          <w:rFonts w:ascii="Times New Roman" w:hAnsi="Times New Roman" w:cs="Times New Roman"/>
          <w:lang w:val="en-GB"/>
          <w:rPrChange w:id="1012" w:author="Robin" w:date="2016-11-01T08:53:00Z">
            <w:rPr>
              <w:vertAlign w:val="superscript"/>
              <w:lang w:val="en-GB"/>
            </w:rPr>
          </w:rPrChange>
        </w:rPr>
        <w:t>Kyniskos</w:t>
      </w:r>
      <w:proofErr w:type="spellEnd"/>
      <w:r w:rsidRPr="00A765B3">
        <w:rPr>
          <w:rFonts w:ascii="Times New Roman" w:hAnsi="Times New Roman" w:cs="Times New Roman"/>
          <w:lang w:val="en-GB"/>
          <w:rPrChange w:id="1013" w:author="Robin" w:date="2016-11-01T08:53:00Z">
            <w:rPr>
              <w:vertAlign w:val="superscript"/>
              <w:lang w:val="en-GB"/>
            </w:rPr>
          </w:rPrChange>
        </w:rPr>
        <w:t xml:space="preserve"> base</w:t>
      </w:r>
      <w:ins w:id="1014" w:author="Robin" w:date="2016-10-31T11:35:00Z">
        <w:r w:rsidRPr="00A765B3">
          <w:rPr>
            <w:rFonts w:ascii="Times New Roman" w:hAnsi="Times New Roman" w:cs="Times New Roman"/>
            <w:lang w:val="en-GB"/>
            <w:rPrChange w:id="1015" w:author="Robin" w:date="2016-11-01T08:53:00Z">
              <w:rPr>
                <w:vertAlign w:val="superscript"/>
                <w:lang w:val="en-GB"/>
              </w:rPr>
            </w:rPrChange>
          </w:rPr>
          <w:t>,</w:t>
        </w:r>
      </w:ins>
      <w:r w:rsidRPr="00A765B3">
        <w:rPr>
          <w:rFonts w:ascii="Times New Roman" w:hAnsi="Times New Roman" w:cs="Times New Roman"/>
          <w:lang w:val="en-GB"/>
          <w:rPrChange w:id="1016" w:author="Robin" w:date="2016-11-01T08:53:00Z">
            <w:rPr>
              <w:vertAlign w:val="superscript"/>
              <w:lang w:val="en-GB"/>
            </w:rPr>
          </w:rPrChange>
        </w:rPr>
        <w:t xml:space="preserve"> for chronological reasons; Stewart (2008</w:t>
      </w:r>
      <w:ins w:id="1017" w:author="Jens Daehner" w:date="2017-01-20T14:13:00Z">
        <w:r w:rsidRPr="00A765B3">
          <w:rPr>
            <w:rFonts w:ascii="Times New Roman" w:hAnsi="Times New Roman" w:cs="Times New Roman"/>
            <w:lang w:val="en-GB"/>
          </w:rPr>
          <w:t>c</w:t>
        </w:r>
      </w:ins>
      <w:r w:rsidRPr="00A765B3">
        <w:rPr>
          <w:rFonts w:ascii="Times New Roman" w:hAnsi="Times New Roman" w:cs="Times New Roman"/>
          <w:lang w:val="en-GB"/>
          <w:rPrChange w:id="1018" w:author="Robin" w:date="2016-11-01T08:53:00Z">
            <w:rPr>
              <w:vertAlign w:val="superscript"/>
              <w:lang w:val="en-GB"/>
            </w:rPr>
          </w:rPrChange>
        </w:rPr>
        <w:t>, 167, fig. 84)</w:t>
      </w:r>
      <w:ins w:id="1019" w:author="Jens Daehner" w:date="2017-01-20T14:13:00Z">
        <w:r w:rsidRPr="00A765B3">
          <w:rPr>
            <w:rFonts w:ascii="Times New Roman" w:hAnsi="Times New Roman" w:cs="Times New Roman"/>
            <w:lang w:val="en-GB"/>
          </w:rPr>
          <w:t>,</w:t>
        </w:r>
      </w:ins>
      <w:ins w:id="1020" w:author="Jens Daehner" w:date="2017-01-20T13:44:00Z">
        <w:r w:rsidRPr="00A765B3">
          <w:rPr>
            <w:rFonts w:ascii="Times New Roman" w:hAnsi="Times New Roman" w:cs="Times New Roman"/>
            <w:lang w:val="en-GB"/>
          </w:rPr>
          <w:t xml:space="preserve"> </w:t>
        </w:r>
      </w:ins>
      <w:ins w:id="1021" w:author="Robin" w:date="2016-10-31T11:36:00Z">
        <w:del w:id="1022" w:author="Jens Daehner" w:date="2017-01-20T14:13:00Z">
          <w:r w:rsidRPr="00A765B3">
            <w:rPr>
              <w:rFonts w:ascii="Times New Roman" w:hAnsi="Times New Roman" w:cs="Times New Roman"/>
              <w:lang w:val="en-GB"/>
              <w:rPrChange w:id="1023" w:author="Robin" w:date="2016-11-01T08:53:00Z">
                <w:rPr>
                  <w:vertAlign w:val="superscript"/>
                  <w:lang w:val="en-GB"/>
                </w:rPr>
              </w:rPrChange>
            </w:rPr>
            <w:delText>[AU: pls check ref</w:delText>
          </w:r>
        </w:del>
      </w:ins>
      <w:ins w:id="1024" w:author="Robin" w:date="2016-10-31T11:37:00Z">
        <w:del w:id="1025" w:author="Jens Daehner" w:date="2017-01-20T14:13:00Z">
          <w:r w:rsidRPr="00A765B3">
            <w:rPr>
              <w:rFonts w:ascii="Times New Roman" w:hAnsi="Times New Roman" w:cs="Times New Roman"/>
              <w:lang w:val="en-GB"/>
              <w:rPrChange w:id="1026" w:author="Robin" w:date="2016-11-01T08:53:00Z">
                <w:rPr>
                  <w:highlight w:val="yellow"/>
                  <w:vertAlign w:val="superscript"/>
                  <w:lang w:val="en-GB"/>
                </w:rPr>
              </w:rPrChange>
            </w:rPr>
            <w:delText>:</w:delText>
          </w:r>
        </w:del>
      </w:ins>
      <w:ins w:id="1027" w:author="Robin" w:date="2016-10-31T11:36:00Z">
        <w:del w:id="1028" w:author="Jens Daehner" w:date="2017-01-20T14:13:00Z">
          <w:r w:rsidRPr="00A765B3">
            <w:rPr>
              <w:rFonts w:ascii="Times New Roman" w:hAnsi="Times New Roman" w:cs="Times New Roman"/>
              <w:lang w:val="en-GB"/>
              <w:rPrChange w:id="1029" w:author="Robin" w:date="2016-11-01T08:53:00Z">
                <w:rPr>
                  <w:vertAlign w:val="superscript"/>
                  <w:lang w:val="en-GB"/>
                </w:rPr>
              </w:rPrChange>
            </w:rPr>
            <w:delText xml:space="preserve"> page number</w:delText>
          </w:r>
        </w:del>
      </w:ins>
      <w:ins w:id="1030" w:author="Robin" w:date="2016-10-31T11:37:00Z">
        <w:del w:id="1031" w:author="Jens Daehner" w:date="2017-01-20T14:13:00Z">
          <w:r w:rsidRPr="00A765B3">
            <w:rPr>
              <w:rFonts w:ascii="Times New Roman" w:hAnsi="Times New Roman" w:cs="Times New Roman"/>
              <w:lang w:val="en-GB"/>
              <w:rPrChange w:id="1032" w:author="Robin" w:date="2016-11-01T08:53:00Z">
                <w:rPr>
                  <w:highlight w:val="yellow"/>
                  <w:vertAlign w:val="superscript"/>
                  <w:lang w:val="en-GB"/>
                </w:rPr>
              </w:rPrChange>
            </w:rPr>
            <w:delText xml:space="preserve"> 167</w:delText>
          </w:r>
        </w:del>
      </w:ins>
      <w:ins w:id="1033" w:author="Robin" w:date="2016-10-31T11:36:00Z">
        <w:del w:id="1034" w:author="Jens Daehner" w:date="2017-01-20T14:13:00Z">
          <w:r w:rsidRPr="00A765B3">
            <w:rPr>
              <w:rFonts w:ascii="Times New Roman" w:hAnsi="Times New Roman" w:cs="Times New Roman"/>
              <w:lang w:val="en-GB"/>
              <w:rPrChange w:id="1035" w:author="Robin" w:date="2016-11-01T08:53:00Z">
                <w:rPr>
                  <w:vertAlign w:val="superscript"/>
                  <w:lang w:val="en-GB"/>
                </w:rPr>
              </w:rPrChange>
            </w:rPr>
            <w:delText xml:space="preserve"> is not included in range of either Stewart 2008a o</w:delText>
          </w:r>
        </w:del>
      </w:ins>
      <w:ins w:id="1036" w:author="Robin" w:date="2016-10-31T11:37:00Z">
        <w:del w:id="1037" w:author="Jens Daehner" w:date="2017-01-20T14:13:00Z">
          <w:r w:rsidRPr="00A765B3">
            <w:rPr>
              <w:rFonts w:ascii="Times New Roman" w:hAnsi="Times New Roman" w:cs="Times New Roman"/>
              <w:lang w:val="en-GB"/>
              <w:rPrChange w:id="1038" w:author="Robin" w:date="2016-11-01T08:53:00Z">
                <w:rPr>
                  <w:vertAlign w:val="superscript"/>
                  <w:lang w:val="en-GB"/>
                </w:rPr>
              </w:rPrChange>
            </w:rPr>
            <w:delText>r 2008b; is it perhaps in Stewart 1997? RR]</w:delText>
          </w:r>
        </w:del>
      </w:ins>
      <w:del w:id="1039" w:author="Jens Daehner" w:date="2017-01-20T14:13:00Z">
        <w:r w:rsidRPr="00A765B3">
          <w:rPr>
            <w:rFonts w:ascii="Times New Roman" w:hAnsi="Times New Roman" w:cs="Times New Roman"/>
            <w:lang w:val="en-GB"/>
            <w:rPrChange w:id="1040" w:author="Robin" w:date="2016-11-01T08:53:00Z">
              <w:rPr>
                <w:vertAlign w:val="superscript"/>
                <w:lang w:val="en-GB"/>
              </w:rPr>
            </w:rPrChange>
          </w:rPr>
          <w:delText xml:space="preserve">, </w:delText>
        </w:r>
      </w:del>
      <w:r w:rsidRPr="00A765B3">
        <w:rPr>
          <w:rFonts w:ascii="Times New Roman" w:hAnsi="Times New Roman" w:cs="Times New Roman"/>
          <w:lang w:val="en-GB"/>
          <w:rPrChange w:id="1041" w:author="Robin" w:date="2016-11-01T08:53:00Z">
            <w:rPr>
              <w:vertAlign w:val="superscript"/>
              <w:lang w:val="en-GB"/>
            </w:rPr>
          </w:rPrChange>
        </w:rPr>
        <w:t>on the contrary, is open to the possibility of the connection.</w:t>
      </w:r>
    </w:p>
  </w:endnote>
  <w:endnote w:id="29">
    <w:p w:rsidR="00A765B3" w:rsidRPr="00A765B3" w:rsidRDefault="00A765B3" w:rsidP="00A765B3">
      <w:pPr>
        <w:pStyle w:val="EndnoteText"/>
        <w:rPr>
          <w:rFonts w:ascii="Times New Roman" w:hAnsi="Times New Roman" w:cs="Times New Roman"/>
          <w:lang w:val="en-GB"/>
          <w:rPrChange w:id="1064" w:author="Robin" w:date="2016-11-01T08:53:00Z">
            <w:rPr>
              <w:lang w:val="en-GB"/>
            </w:rPr>
          </w:rPrChange>
        </w:rPr>
        <w:pPrChange w:id="1065" w:author="Robin" w:date="2016-11-01T08:53:00Z">
          <w:pPr>
            <w:pStyle w:val="EndnoteText"/>
            <w:spacing w:line="480" w:lineRule="auto"/>
            <w:jc w:val="both"/>
          </w:pPr>
        </w:pPrChange>
      </w:pPr>
      <w:r w:rsidRPr="00A765B3">
        <w:rPr>
          <w:rStyle w:val="EndnoteReference"/>
          <w:rFonts w:ascii="Times New Roman" w:hAnsi="Times New Roman" w:cs="Times New Roman"/>
          <w:lang w:val="en-GB"/>
          <w:rPrChange w:id="1066" w:author="Robin" w:date="2016-11-01T08:53:00Z">
            <w:rPr>
              <w:rStyle w:val="EndnoteReference"/>
              <w:lang w:val="en-GB"/>
            </w:rPr>
          </w:rPrChange>
        </w:rPr>
        <w:endnoteRef/>
      </w:r>
      <w:r w:rsidRPr="00A765B3">
        <w:rPr>
          <w:rFonts w:ascii="Times New Roman" w:hAnsi="Times New Roman" w:cs="Times New Roman"/>
          <w:lang w:val="en-GB"/>
          <w:rPrChange w:id="1067" w:author="Robin" w:date="2016-11-01T08:53:00Z">
            <w:rPr>
              <w:vertAlign w:val="superscript"/>
              <w:lang w:val="en-GB"/>
            </w:rPr>
          </w:rPrChange>
        </w:rPr>
        <w:t xml:space="preserve"> Kaiser 1990; </w:t>
      </w:r>
      <w:proofErr w:type="spellStart"/>
      <w:r w:rsidRPr="00A765B3">
        <w:rPr>
          <w:rFonts w:ascii="Times New Roman" w:hAnsi="Times New Roman" w:cs="Times New Roman"/>
          <w:lang w:val="en-GB"/>
          <w:rPrChange w:id="1068" w:author="Robin" w:date="2016-11-01T08:53:00Z">
            <w:rPr>
              <w:vertAlign w:val="superscript"/>
              <w:lang w:val="en-GB"/>
            </w:rPr>
          </w:rPrChange>
        </w:rPr>
        <w:t>Neumeister</w:t>
      </w:r>
      <w:proofErr w:type="spellEnd"/>
      <w:r w:rsidRPr="00A765B3">
        <w:rPr>
          <w:rFonts w:ascii="Times New Roman" w:hAnsi="Times New Roman" w:cs="Times New Roman"/>
          <w:lang w:val="en-GB"/>
          <w:rPrChange w:id="1069" w:author="Robin" w:date="2016-11-01T08:53:00Z">
            <w:rPr>
              <w:vertAlign w:val="superscript"/>
              <w:lang w:val="en-GB"/>
            </w:rPr>
          </w:rPrChange>
        </w:rPr>
        <w:t xml:space="preserve"> (1990, 441) links the meaning of </w:t>
      </w:r>
      <w:proofErr w:type="spellStart"/>
      <w:r w:rsidRPr="00A765B3">
        <w:rPr>
          <w:rFonts w:ascii="Times New Roman" w:hAnsi="Times New Roman" w:cs="Times New Roman"/>
          <w:i/>
          <w:lang w:val="en-GB"/>
          <w:rPrChange w:id="1070" w:author="Robin" w:date="2016-11-01T08:53:00Z">
            <w:rPr>
              <w:i/>
              <w:vertAlign w:val="superscript"/>
              <w:lang w:val="en-GB"/>
            </w:rPr>
          </w:rPrChange>
        </w:rPr>
        <w:t>pondus</w:t>
      </w:r>
      <w:proofErr w:type="spellEnd"/>
      <w:r w:rsidRPr="00A765B3">
        <w:rPr>
          <w:rFonts w:ascii="Times New Roman" w:hAnsi="Times New Roman" w:cs="Times New Roman"/>
          <w:lang w:val="en-GB"/>
          <w:rPrChange w:id="1071" w:author="Robin" w:date="2016-11-01T08:53:00Z">
            <w:rPr>
              <w:vertAlign w:val="superscript"/>
              <w:lang w:val="en-GB"/>
            </w:rPr>
          </w:rPrChange>
        </w:rPr>
        <w:t xml:space="preserve"> to the concepts of </w:t>
      </w:r>
      <w:proofErr w:type="spellStart"/>
      <w:r w:rsidRPr="00A765B3">
        <w:rPr>
          <w:rFonts w:ascii="Times New Roman" w:hAnsi="Times New Roman" w:cs="Times New Roman"/>
          <w:i/>
          <w:lang w:val="en-GB"/>
          <w:rPrChange w:id="1072" w:author="Robin" w:date="2016-11-01T08:53:00Z">
            <w:rPr>
              <w:i/>
              <w:vertAlign w:val="superscript"/>
              <w:lang w:val="en-GB"/>
            </w:rPr>
          </w:rPrChange>
        </w:rPr>
        <w:t>auctoritas</w:t>
      </w:r>
      <w:proofErr w:type="spellEnd"/>
      <w:r w:rsidRPr="00A765B3">
        <w:rPr>
          <w:rFonts w:ascii="Times New Roman" w:hAnsi="Times New Roman" w:cs="Times New Roman"/>
          <w:lang w:val="en-GB"/>
          <w:rPrChange w:id="1073" w:author="Robin" w:date="2016-11-01T08:53:00Z">
            <w:rPr>
              <w:vertAlign w:val="superscript"/>
              <w:lang w:val="en-GB"/>
            </w:rPr>
          </w:rPrChange>
        </w:rPr>
        <w:t xml:space="preserve"> and </w:t>
      </w:r>
      <w:proofErr w:type="spellStart"/>
      <w:r w:rsidRPr="00A765B3">
        <w:rPr>
          <w:rFonts w:ascii="Times New Roman" w:hAnsi="Times New Roman" w:cs="Times New Roman"/>
          <w:i/>
          <w:lang w:val="en-GB"/>
          <w:rPrChange w:id="1074" w:author="Robin" w:date="2016-11-01T08:53:00Z">
            <w:rPr>
              <w:i/>
              <w:vertAlign w:val="superscript"/>
              <w:lang w:val="en-GB"/>
            </w:rPr>
          </w:rPrChange>
        </w:rPr>
        <w:t>maiestas</w:t>
      </w:r>
      <w:proofErr w:type="spellEnd"/>
      <w:r w:rsidRPr="00A765B3">
        <w:rPr>
          <w:rFonts w:ascii="Times New Roman" w:hAnsi="Times New Roman" w:cs="Times New Roman"/>
          <w:lang w:val="en-GB"/>
          <w:rPrChange w:id="1075" w:author="Robin" w:date="2016-11-01T08:53:00Z">
            <w:rPr>
              <w:vertAlign w:val="superscript"/>
              <w:lang w:val="en-GB"/>
            </w:rPr>
          </w:rPrChange>
        </w:rPr>
        <w:t xml:space="preserve">; see </w:t>
      </w:r>
      <w:proofErr w:type="spellStart"/>
      <w:r w:rsidRPr="00A765B3">
        <w:rPr>
          <w:rFonts w:ascii="Times New Roman" w:hAnsi="Times New Roman" w:cs="Times New Roman"/>
          <w:lang w:val="en-GB"/>
          <w:rPrChange w:id="1076" w:author="Robin" w:date="2016-11-01T08:53:00Z">
            <w:rPr>
              <w:vertAlign w:val="superscript"/>
              <w:lang w:val="en-GB"/>
            </w:rPr>
          </w:rPrChange>
        </w:rPr>
        <w:t>Hölscher</w:t>
      </w:r>
      <w:proofErr w:type="spellEnd"/>
      <w:r w:rsidRPr="00A765B3">
        <w:rPr>
          <w:rFonts w:ascii="Times New Roman" w:hAnsi="Times New Roman" w:cs="Times New Roman"/>
          <w:lang w:val="en-GB"/>
          <w:rPrChange w:id="1077" w:author="Robin" w:date="2016-11-01T08:53:00Z">
            <w:rPr>
              <w:vertAlign w:val="superscript"/>
              <w:lang w:val="en-GB"/>
            </w:rPr>
          </w:rPrChange>
        </w:rPr>
        <w:t xml:space="preserve"> 2002.</w:t>
      </w:r>
    </w:p>
  </w:endnote>
  <w:endnote w:id="30">
    <w:p w:rsidR="00A765B3" w:rsidRPr="00A765B3" w:rsidRDefault="00A765B3" w:rsidP="00A765B3">
      <w:pPr>
        <w:pStyle w:val="EndnoteText"/>
        <w:rPr>
          <w:rFonts w:ascii="Times New Roman" w:hAnsi="Times New Roman" w:cs="Times New Roman"/>
          <w:lang w:val="it-IT"/>
          <w:rPrChange w:id="1078" w:author="Robin" w:date="2016-11-01T08:53:00Z">
            <w:rPr>
              <w:lang w:val="it-IT"/>
            </w:rPr>
          </w:rPrChange>
        </w:rPr>
        <w:pPrChange w:id="1079" w:author="Robin" w:date="2016-11-01T08:53:00Z">
          <w:pPr>
            <w:pStyle w:val="EndnoteText"/>
          </w:pPr>
        </w:pPrChange>
      </w:pPr>
      <w:r w:rsidRPr="00A765B3">
        <w:rPr>
          <w:rStyle w:val="EndnoteReference"/>
          <w:rFonts w:ascii="Times New Roman" w:hAnsi="Times New Roman" w:cs="Times New Roman"/>
          <w:rPrChange w:id="1080" w:author="Robin" w:date="2016-11-01T08:53:00Z">
            <w:rPr>
              <w:rStyle w:val="EndnoteReference"/>
            </w:rPr>
          </w:rPrChange>
        </w:rPr>
        <w:endnoteRef/>
      </w:r>
      <w:r w:rsidRPr="00A765B3">
        <w:rPr>
          <w:rFonts w:ascii="Times New Roman" w:hAnsi="Times New Roman" w:cs="Times New Roman"/>
          <w:rPrChange w:id="1081" w:author="Robin" w:date="2016-11-01T08:53:00Z">
            <w:rPr>
              <w:vertAlign w:val="superscript"/>
            </w:rPr>
          </w:rPrChange>
        </w:rPr>
        <w:t xml:space="preserve"> </w:t>
      </w:r>
      <w:r w:rsidRPr="00A765B3">
        <w:rPr>
          <w:rFonts w:ascii="Times New Roman" w:hAnsi="Times New Roman" w:cs="Times New Roman"/>
          <w:lang w:val="it-IT"/>
          <w:rPrChange w:id="1082" w:author="Robin" w:date="2016-11-01T08:53:00Z">
            <w:rPr>
              <w:vertAlign w:val="superscript"/>
              <w:lang w:val="it-IT"/>
            </w:rPr>
          </w:rPrChange>
        </w:rPr>
        <w:t>Pollitt 1974, 422</w:t>
      </w:r>
      <w:ins w:id="1083" w:author="Robin" w:date="2016-10-31T11:38:00Z">
        <w:r w:rsidRPr="00A765B3">
          <w:rPr>
            <w:rFonts w:ascii="Times New Roman" w:hAnsi="Times New Roman" w:cs="Times New Roman"/>
            <w:lang w:val="it-IT"/>
            <w:rPrChange w:id="1084" w:author="Robin" w:date="2016-11-01T08:53:00Z">
              <w:rPr>
                <w:vertAlign w:val="superscript"/>
                <w:lang w:val="it-IT"/>
              </w:rPr>
            </w:rPrChange>
          </w:rPr>
          <w:t>–2</w:t>
        </w:r>
      </w:ins>
      <w:del w:id="1085" w:author="Robin" w:date="2016-10-31T11:38:00Z">
        <w:r w:rsidRPr="00A765B3">
          <w:rPr>
            <w:rFonts w:ascii="Times New Roman" w:hAnsi="Times New Roman" w:cs="Times New Roman"/>
            <w:lang w:val="it-IT"/>
            <w:rPrChange w:id="1086" w:author="Robin" w:date="2016-11-01T08:53:00Z">
              <w:rPr>
                <w:vertAlign w:val="superscript"/>
                <w:lang w:val="it-IT"/>
              </w:rPr>
            </w:rPrChange>
          </w:rPr>
          <w:delText>-</w:delText>
        </w:r>
      </w:del>
      <w:r w:rsidRPr="00A765B3">
        <w:rPr>
          <w:rFonts w:ascii="Times New Roman" w:hAnsi="Times New Roman" w:cs="Times New Roman"/>
          <w:lang w:val="it-IT"/>
          <w:rPrChange w:id="1087" w:author="Robin" w:date="2016-11-01T08:53:00Z">
            <w:rPr>
              <w:vertAlign w:val="superscript"/>
              <w:lang w:val="it-IT"/>
            </w:rPr>
          </w:rPrChange>
        </w:rPr>
        <w:t>3; on aesthetic thought in ancient Greece: Porter 2010; Adornato 2015.</w:t>
      </w:r>
    </w:p>
  </w:endnote>
  <w:endnote w:id="31">
    <w:p w:rsidR="00A765B3" w:rsidRPr="00A765B3" w:rsidRDefault="00A765B3" w:rsidP="00A765B3">
      <w:pPr>
        <w:pStyle w:val="EndnoteText"/>
        <w:rPr>
          <w:del w:id="1123" w:author="Jens Daehner" w:date="2017-01-20T13:41:00Z"/>
          <w:rFonts w:ascii="Times New Roman" w:hAnsi="Times New Roman" w:cs="Times New Roman"/>
          <w:lang w:val="en-GB"/>
          <w:rPrChange w:id="1124" w:author="Robin" w:date="2016-11-01T08:53:00Z">
            <w:rPr>
              <w:del w:id="1125" w:author="Jens Daehner" w:date="2017-01-20T13:41:00Z"/>
              <w:lang w:val="en-GB"/>
            </w:rPr>
          </w:rPrChange>
        </w:rPr>
        <w:pPrChange w:id="1126" w:author="Robin" w:date="2016-11-01T08:53:00Z">
          <w:pPr>
            <w:pStyle w:val="EndnoteText"/>
            <w:spacing w:line="480" w:lineRule="auto"/>
            <w:jc w:val="both"/>
          </w:pPr>
        </w:pPrChange>
      </w:pPr>
      <w:r w:rsidRPr="00A765B3">
        <w:rPr>
          <w:rStyle w:val="EndnoteReference"/>
          <w:rFonts w:ascii="Times New Roman" w:hAnsi="Times New Roman" w:cs="Times New Roman"/>
          <w:lang w:val="en-GB"/>
          <w:rPrChange w:id="1127" w:author="Robin" w:date="2016-11-01T08:53:00Z">
            <w:rPr>
              <w:rStyle w:val="EndnoteReference"/>
              <w:lang w:val="en-GB"/>
            </w:rPr>
          </w:rPrChange>
        </w:rPr>
        <w:endnoteRef/>
      </w:r>
      <w:r w:rsidRPr="00A765B3">
        <w:rPr>
          <w:rFonts w:ascii="Times New Roman" w:hAnsi="Times New Roman" w:cs="Times New Roman"/>
          <w:lang w:val="en-GB"/>
          <w:rPrChange w:id="1128" w:author="Robin" w:date="2016-11-01T08:53:00Z">
            <w:rPr>
              <w:vertAlign w:val="superscript"/>
              <w:lang w:val="en-GB"/>
            </w:rPr>
          </w:rPrChange>
        </w:rPr>
        <w:t xml:space="preserve"> Kassel, Staatliche </w:t>
      </w:r>
      <w:proofErr w:type="spellStart"/>
      <w:r w:rsidRPr="00A765B3">
        <w:rPr>
          <w:rFonts w:ascii="Times New Roman" w:hAnsi="Times New Roman" w:cs="Times New Roman"/>
          <w:lang w:val="en-GB"/>
          <w:rPrChange w:id="1129" w:author="Robin" w:date="2016-11-01T08:53:00Z">
            <w:rPr>
              <w:vertAlign w:val="superscript"/>
              <w:lang w:val="en-GB"/>
            </w:rPr>
          </w:rPrChange>
        </w:rPr>
        <w:t>Kunstsammlungen</w:t>
      </w:r>
      <w:proofErr w:type="spellEnd"/>
      <w:r w:rsidRPr="00A765B3">
        <w:rPr>
          <w:rFonts w:ascii="Times New Roman" w:hAnsi="Times New Roman" w:cs="Times New Roman"/>
          <w:lang w:val="en-GB"/>
          <w:rPrChange w:id="1130" w:author="Robin" w:date="2016-11-01T08:53:00Z">
            <w:rPr>
              <w:vertAlign w:val="superscript"/>
              <w:lang w:val="en-GB"/>
            </w:rPr>
          </w:rPrChange>
        </w:rPr>
        <w:t xml:space="preserve">, </w:t>
      </w:r>
      <w:proofErr w:type="spellStart"/>
      <w:ins w:id="1131" w:author="Jens Daehner" w:date="2016-09-15T14:06:00Z">
        <w:r w:rsidRPr="00A765B3">
          <w:rPr>
            <w:rFonts w:ascii="Times New Roman" w:hAnsi="Times New Roman" w:cs="Times New Roman"/>
            <w:lang w:val="en-GB"/>
            <w:rPrChange w:id="1132" w:author="Robin" w:date="2016-11-01T08:53:00Z">
              <w:rPr>
                <w:vertAlign w:val="superscript"/>
                <w:lang w:val="en-GB"/>
              </w:rPr>
            </w:rPrChange>
          </w:rPr>
          <w:t>Antikensammlung</w:t>
        </w:r>
        <w:proofErr w:type="spellEnd"/>
        <w:r w:rsidRPr="00A765B3">
          <w:rPr>
            <w:rFonts w:ascii="Times New Roman" w:hAnsi="Times New Roman" w:cs="Times New Roman"/>
            <w:lang w:val="en-GB"/>
            <w:rPrChange w:id="1133" w:author="Robin" w:date="2016-11-01T08:53:00Z">
              <w:rPr>
                <w:vertAlign w:val="superscript"/>
                <w:lang w:val="en-GB"/>
              </w:rPr>
            </w:rPrChange>
          </w:rPr>
          <w:t xml:space="preserve"> </w:t>
        </w:r>
      </w:ins>
      <w:r w:rsidRPr="00A765B3">
        <w:rPr>
          <w:rFonts w:ascii="Times New Roman" w:hAnsi="Times New Roman" w:cs="Times New Roman"/>
          <w:lang w:val="en-GB"/>
          <w:rPrChange w:id="1134" w:author="Robin" w:date="2016-11-01T08:53:00Z">
            <w:rPr>
              <w:vertAlign w:val="superscript"/>
              <w:lang w:val="en-GB"/>
            </w:rPr>
          </w:rPrChange>
        </w:rPr>
        <w:t xml:space="preserve">inv. </w:t>
      </w:r>
      <w:proofErr w:type="spellStart"/>
      <w:r w:rsidRPr="00A765B3">
        <w:rPr>
          <w:rFonts w:ascii="Times New Roman" w:hAnsi="Times New Roman" w:cs="Times New Roman"/>
          <w:lang w:val="en-GB"/>
          <w:rPrChange w:id="1135" w:author="Robin" w:date="2016-11-01T08:53:00Z">
            <w:rPr>
              <w:vertAlign w:val="superscript"/>
              <w:lang w:val="en-GB"/>
            </w:rPr>
          </w:rPrChange>
        </w:rPr>
        <w:t>Sk</w:t>
      </w:r>
      <w:proofErr w:type="spellEnd"/>
      <w:r w:rsidRPr="00A765B3">
        <w:rPr>
          <w:rFonts w:ascii="Times New Roman" w:hAnsi="Times New Roman" w:cs="Times New Roman"/>
          <w:lang w:val="en-GB"/>
          <w:rPrChange w:id="1136" w:author="Robin" w:date="2016-11-01T08:53:00Z">
            <w:rPr>
              <w:vertAlign w:val="superscript"/>
              <w:lang w:val="en-GB"/>
            </w:rPr>
          </w:rPrChange>
        </w:rPr>
        <w:t xml:space="preserve"> 1; </w:t>
      </w:r>
      <w:proofErr w:type="spellStart"/>
      <w:r w:rsidRPr="00A765B3">
        <w:rPr>
          <w:rFonts w:ascii="Times New Roman" w:hAnsi="Times New Roman" w:cs="Times New Roman"/>
          <w:lang w:val="en-GB"/>
          <w:rPrChange w:id="1137" w:author="Robin" w:date="2016-11-01T08:53:00Z">
            <w:rPr>
              <w:vertAlign w:val="superscript"/>
              <w:lang w:val="en-GB"/>
            </w:rPr>
          </w:rPrChange>
        </w:rPr>
        <w:t>Bol</w:t>
      </w:r>
      <w:proofErr w:type="spellEnd"/>
      <w:r w:rsidRPr="00A765B3">
        <w:rPr>
          <w:rFonts w:ascii="Times New Roman" w:hAnsi="Times New Roman" w:cs="Times New Roman"/>
          <w:lang w:val="en-GB"/>
          <w:rPrChange w:id="1138" w:author="Robin" w:date="2016-11-01T08:53:00Z">
            <w:rPr>
              <w:vertAlign w:val="superscript"/>
              <w:lang w:val="en-GB"/>
            </w:rPr>
          </w:rPrChange>
        </w:rPr>
        <w:t xml:space="preserve"> 2004a, 29</w:t>
      </w:r>
      <w:ins w:id="1139" w:author="Robin" w:date="2016-10-31T11:39:00Z">
        <w:r w:rsidRPr="00A765B3">
          <w:rPr>
            <w:rFonts w:ascii="Times New Roman" w:hAnsi="Times New Roman" w:cs="Times New Roman"/>
            <w:lang w:val="en-GB"/>
            <w:rPrChange w:id="1140" w:author="Robin" w:date="2016-11-01T08:53:00Z">
              <w:rPr>
                <w:vertAlign w:val="superscript"/>
                <w:lang w:val="en-GB"/>
              </w:rPr>
            </w:rPrChange>
          </w:rPr>
          <w:t>–</w:t>
        </w:r>
      </w:ins>
      <w:del w:id="1141" w:author="Robin" w:date="2016-10-31T11:39:00Z">
        <w:r w:rsidRPr="00A765B3">
          <w:rPr>
            <w:rFonts w:ascii="Times New Roman" w:hAnsi="Times New Roman" w:cs="Times New Roman"/>
            <w:lang w:val="en-GB"/>
            <w:rPrChange w:id="1142" w:author="Robin" w:date="2016-11-01T08:53:00Z">
              <w:rPr>
                <w:vertAlign w:val="superscript"/>
                <w:lang w:val="en-GB"/>
              </w:rPr>
            </w:rPrChange>
          </w:rPr>
          <w:delText>-</w:delText>
        </w:r>
      </w:del>
      <w:r w:rsidRPr="00A765B3">
        <w:rPr>
          <w:rFonts w:ascii="Times New Roman" w:hAnsi="Times New Roman" w:cs="Times New Roman"/>
          <w:lang w:val="en-GB"/>
          <w:rPrChange w:id="1143" w:author="Robin" w:date="2016-11-01T08:53:00Z">
            <w:rPr>
              <w:vertAlign w:val="superscript"/>
              <w:lang w:val="en-GB"/>
            </w:rPr>
          </w:rPrChange>
        </w:rPr>
        <w:t>32</w:t>
      </w:r>
      <w:ins w:id="1144" w:author="Robin" w:date="2016-10-31T11:39:00Z">
        <w:r w:rsidRPr="00A765B3">
          <w:rPr>
            <w:rFonts w:ascii="Times New Roman" w:hAnsi="Times New Roman" w:cs="Times New Roman"/>
            <w:lang w:val="en-GB"/>
            <w:rPrChange w:id="1145" w:author="Robin" w:date="2016-11-01T08:53:00Z">
              <w:rPr>
                <w:vertAlign w:val="superscript"/>
                <w:lang w:val="en-GB"/>
              </w:rPr>
            </w:rPrChange>
          </w:rPr>
          <w:t>,</w:t>
        </w:r>
      </w:ins>
      <w:r w:rsidRPr="00A765B3">
        <w:rPr>
          <w:rFonts w:ascii="Times New Roman" w:hAnsi="Times New Roman" w:cs="Times New Roman"/>
          <w:lang w:val="en-GB"/>
          <w:rPrChange w:id="1146" w:author="Robin" w:date="2016-11-01T08:53:00Z">
            <w:rPr>
              <w:vertAlign w:val="superscript"/>
              <w:lang w:val="en-GB"/>
            </w:rPr>
          </w:rPrChange>
        </w:rPr>
        <w:t xml:space="preserve"> </w:t>
      </w:r>
      <w:del w:id="1147" w:author="Robin" w:date="2016-10-31T11:39:00Z">
        <w:r w:rsidRPr="00A765B3">
          <w:rPr>
            <w:rFonts w:ascii="Times New Roman" w:hAnsi="Times New Roman" w:cs="Times New Roman"/>
            <w:lang w:val="en-GB"/>
            <w:rPrChange w:id="1148" w:author="Robin" w:date="2016-11-01T08:53:00Z">
              <w:rPr>
                <w:vertAlign w:val="superscript"/>
                <w:lang w:val="en-GB"/>
              </w:rPr>
            </w:rPrChange>
          </w:rPr>
          <w:delText xml:space="preserve">e </w:delText>
        </w:r>
      </w:del>
      <w:ins w:id="1149" w:author="Robin" w:date="2016-10-31T11:39:00Z">
        <w:r w:rsidRPr="00A765B3">
          <w:rPr>
            <w:rFonts w:ascii="Times New Roman" w:hAnsi="Times New Roman" w:cs="Times New Roman"/>
            <w:lang w:val="en-GB"/>
            <w:rPrChange w:id="1150" w:author="Robin" w:date="2016-11-01T08:53:00Z">
              <w:rPr>
                <w:vertAlign w:val="superscript"/>
                <w:lang w:val="en-GB"/>
              </w:rPr>
            </w:rPrChange>
          </w:rPr>
          <w:t xml:space="preserve">and </w:t>
        </w:r>
      </w:ins>
      <w:r w:rsidRPr="00A765B3">
        <w:rPr>
          <w:rFonts w:ascii="Times New Roman" w:hAnsi="Times New Roman" w:cs="Times New Roman"/>
          <w:lang w:val="en-GB"/>
          <w:rPrChange w:id="1151" w:author="Robin" w:date="2016-11-01T08:53:00Z">
            <w:rPr>
              <w:vertAlign w:val="superscript"/>
              <w:lang w:val="en-GB"/>
            </w:rPr>
          </w:rPrChange>
        </w:rPr>
        <w:t xml:space="preserve">2004b; </w:t>
      </w:r>
      <w:proofErr w:type="spellStart"/>
      <w:r w:rsidRPr="00A765B3">
        <w:rPr>
          <w:rFonts w:ascii="Times New Roman" w:hAnsi="Times New Roman" w:cs="Times New Roman"/>
          <w:lang w:val="en-GB"/>
          <w:rPrChange w:id="1152" w:author="Robin" w:date="2016-11-01T08:53:00Z">
            <w:rPr>
              <w:vertAlign w:val="superscript"/>
              <w:lang w:val="en-GB"/>
            </w:rPr>
          </w:rPrChange>
        </w:rPr>
        <w:t>Gercke</w:t>
      </w:r>
      <w:proofErr w:type="spellEnd"/>
      <w:ins w:id="1153" w:author="Jens Daehner" w:date="2016-09-15T14:17:00Z">
        <w:r w:rsidRPr="00A765B3">
          <w:rPr>
            <w:rFonts w:ascii="Times New Roman" w:hAnsi="Times New Roman" w:cs="Times New Roman"/>
            <w:lang w:val="en-GB"/>
            <w:rPrChange w:id="1154" w:author="Robin" w:date="2016-11-01T08:53:00Z">
              <w:rPr>
                <w:vertAlign w:val="superscript"/>
                <w:lang w:val="en-GB"/>
              </w:rPr>
            </w:rPrChange>
          </w:rPr>
          <w:t xml:space="preserve"> and Zimmermann-</w:t>
        </w:r>
        <w:proofErr w:type="spellStart"/>
        <w:r w:rsidRPr="00A765B3">
          <w:rPr>
            <w:rFonts w:ascii="Times New Roman" w:hAnsi="Times New Roman" w:cs="Times New Roman"/>
            <w:lang w:val="en-GB"/>
            <w:rPrChange w:id="1155" w:author="Robin" w:date="2016-11-01T08:53:00Z">
              <w:rPr>
                <w:vertAlign w:val="superscript"/>
                <w:lang w:val="en-GB"/>
              </w:rPr>
            </w:rPrChange>
          </w:rPr>
          <w:t>Elseify</w:t>
        </w:r>
      </w:ins>
      <w:proofErr w:type="spellEnd"/>
      <w:r w:rsidRPr="00A765B3">
        <w:rPr>
          <w:rFonts w:ascii="Times New Roman" w:hAnsi="Times New Roman" w:cs="Times New Roman"/>
          <w:lang w:val="en-GB"/>
          <w:rPrChange w:id="1156" w:author="Robin" w:date="2016-11-01T08:53:00Z">
            <w:rPr>
              <w:vertAlign w:val="superscript"/>
              <w:lang w:val="en-GB"/>
            </w:rPr>
          </w:rPrChange>
        </w:rPr>
        <w:t xml:space="preserve"> 2007, 44</w:t>
      </w:r>
      <w:ins w:id="1157" w:author="Robin" w:date="2016-10-31T11:39:00Z">
        <w:r w:rsidRPr="00A765B3">
          <w:rPr>
            <w:rFonts w:ascii="Times New Roman" w:hAnsi="Times New Roman" w:cs="Times New Roman"/>
            <w:lang w:val="en-GB"/>
            <w:rPrChange w:id="1158" w:author="Robin" w:date="2016-11-01T08:53:00Z">
              <w:rPr>
                <w:vertAlign w:val="superscript"/>
                <w:lang w:val="en-GB"/>
              </w:rPr>
            </w:rPrChange>
          </w:rPr>
          <w:t>–</w:t>
        </w:r>
      </w:ins>
      <w:del w:id="1159" w:author="Robin" w:date="2016-10-31T11:39:00Z">
        <w:r w:rsidRPr="00A765B3">
          <w:rPr>
            <w:rFonts w:ascii="Times New Roman" w:hAnsi="Times New Roman" w:cs="Times New Roman"/>
            <w:lang w:val="en-GB"/>
            <w:rPrChange w:id="1160" w:author="Robin" w:date="2016-11-01T08:53:00Z">
              <w:rPr>
                <w:vertAlign w:val="superscript"/>
                <w:lang w:val="en-GB"/>
              </w:rPr>
            </w:rPrChange>
          </w:rPr>
          <w:delText>-</w:delText>
        </w:r>
      </w:del>
      <w:r w:rsidRPr="00A765B3">
        <w:rPr>
          <w:rFonts w:ascii="Times New Roman" w:hAnsi="Times New Roman" w:cs="Times New Roman"/>
          <w:lang w:val="en-GB"/>
          <w:rPrChange w:id="1161" w:author="Robin" w:date="2016-11-01T08:53:00Z">
            <w:rPr>
              <w:vertAlign w:val="superscript"/>
              <w:lang w:val="en-GB"/>
            </w:rPr>
          </w:rPrChange>
        </w:rPr>
        <w:t>50; Dresden, Staatliche</w:t>
      </w:r>
      <w:del w:id="1162" w:author="Jens Daehner" w:date="2016-09-15T14:07:00Z">
        <w:r w:rsidRPr="00A765B3">
          <w:rPr>
            <w:rFonts w:ascii="Times New Roman" w:hAnsi="Times New Roman" w:cs="Times New Roman"/>
            <w:lang w:val="en-GB"/>
            <w:rPrChange w:id="1163" w:author="Robin" w:date="2016-11-01T08:53:00Z">
              <w:rPr>
                <w:vertAlign w:val="superscript"/>
                <w:lang w:val="en-GB"/>
              </w:rPr>
            </w:rPrChange>
          </w:rPr>
          <w:delText>n</w:delText>
        </w:r>
      </w:del>
      <w:r w:rsidRPr="00A765B3">
        <w:rPr>
          <w:rFonts w:ascii="Times New Roman" w:hAnsi="Times New Roman" w:cs="Times New Roman"/>
          <w:lang w:val="en-GB"/>
          <w:rPrChange w:id="1164" w:author="Robin" w:date="2016-11-01T08:53:00Z">
            <w:rPr>
              <w:vertAlign w:val="superscript"/>
              <w:lang w:val="en-GB"/>
            </w:rPr>
          </w:rPrChange>
        </w:rPr>
        <w:t xml:space="preserve"> </w:t>
      </w:r>
      <w:proofErr w:type="spellStart"/>
      <w:r w:rsidRPr="00A765B3">
        <w:rPr>
          <w:rFonts w:ascii="Times New Roman" w:hAnsi="Times New Roman" w:cs="Times New Roman"/>
          <w:lang w:val="en-GB"/>
          <w:rPrChange w:id="1165" w:author="Robin" w:date="2016-11-01T08:53:00Z">
            <w:rPr>
              <w:vertAlign w:val="superscript"/>
              <w:lang w:val="en-GB"/>
            </w:rPr>
          </w:rPrChange>
        </w:rPr>
        <w:t>Kunstsammlungen</w:t>
      </w:r>
      <w:proofErr w:type="spellEnd"/>
      <w:r w:rsidRPr="00A765B3">
        <w:rPr>
          <w:rFonts w:ascii="Times New Roman" w:hAnsi="Times New Roman" w:cs="Times New Roman"/>
          <w:lang w:val="en-GB"/>
          <w:rPrChange w:id="1166" w:author="Robin" w:date="2016-11-01T08:53:00Z">
            <w:rPr>
              <w:vertAlign w:val="superscript"/>
              <w:lang w:val="en-GB"/>
            </w:rPr>
          </w:rPrChange>
        </w:rPr>
        <w:t xml:space="preserve">, </w:t>
      </w:r>
      <w:proofErr w:type="spellStart"/>
      <w:r w:rsidRPr="00A765B3">
        <w:rPr>
          <w:rFonts w:ascii="Times New Roman" w:hAnsi="Times New Roman" w:cs="Times New Roman"/>
          <w:lang w:val="en-GB"/>
          <w:rPrChange w:id="1167" w:author="Robin" w:date="2016-11-01T08:53:00Z">
            <w:rPr>
              <w:vertAlign w:val="superscript"/>
              <w:lang w:val="en-GB"/>
            </w:rPr>
          </w:rPrChange>
        </w:rPr>
        <w:t>Skulpturensammlung</w:t>
      </w:r>
      <w:proofErr w:type="spellEnd"/>
      <w:r w:rsidRPr="00A765B3">
        <w:rPr>
          <w:rFonts w:ascii="Times New Roman" w:hAnsi="Times New Roman" w:cs="Times New Roman"/>
          <w:lang w:val="en-GB"/>
          <w:rPrChange w:id="1168" w:author="Robin" w:date="2016-11-01T08:53:00Z">
            <w:rPr>
              <w:vertAlign w:val="superscript"/>
              <w:lang w:val="en-GB"/>
            </w:rPr>
          </w:rPrChange>
        </w:rPr>
        <w:t xml:space="preserve">, inv. </w:t>
      </w:r>
      <w:proofErr w:type="spellStart"/>
      <w:r w:rsidRPr="00A765B3">
        <w:rPr>
          <w:rFonts w:ascii="Times New Roman" w:hAnsi="Times New Roman" w:cs="Times New Roman"/>
          <w:lang w:val="en-GB"/>
          <w:rPrChange w:id="1169" w:author="Robin" w:date="2016-11-01T08:53:00Z">
            <w:rPr>
              <w:vertAlign w:val="superscript"/>
              <w:lang w:val="en-GB"/>
            </w:rPr>
          </w:rPrChange>
        </w:rPr>
        <w:t>Hm</w:t>
      </w:r>
      <w:proofErr w:type="spellEnd"/>
      <w:r w:rsidRPr="00A765B3">
        <w:rPr>
          <w:rFonts w:ascii="Times New Roman" w:hAnsi="Times New Roman" w:cs="Times New Roman"/>
          <w:lang w:val="en-GB"/>
          <w:rPrChange w:id="1170" w:author="Robin" w:date="2016-11-01T08:53:00Z">
            <w:rPr>
              <w:vertAlign w:val="superscript"/>
              <w:lang w:val="en-GB"/>
            </w:rPr>
          </w:rPrChange>
        </w:rPr>
        <w:t xml:space="preserve"> 49; Knoll</w:t>
      </w:r>
      <w:r w:rsidR="000358B1">
        <w:rPr>
          <w:rFonts w:ascii="Times New Roman" w:hAnsi="Times New Roman" w:cs="Times New Roman"/>
          <w:lang w:val="en-GB"/>
        </w:rPr>
        <w:t xml:space="preserve">, Vorster, and </w:t>
      </w:r>
      <w:proofErr w:type="spellStart"/>
      <w:r w:rsidR="000358B1">
        <w:rPr>
          <w:rFonts w:ascii="Times New Roman" w:hAnsi="Times New Roman" w:cs="Times New Roman"/>
          <w:lang w:val="en-GB"/>
        </w:rPr>
        <w:t>Woelk</w:t>
      </w:r>
      <w:proofErr w:type="spellEnd"/>
      <w:r w:rsidRPr="00A765B3">
        <w:rPr>
          <w:rFonts w:ascii="Times New Roman" w:hAnsi="Times New Roman" w:cs="Times New Roman"/>
          <w:lang w:val="en-GB"/>
          <w:rPrChange w:id="1171" w:author="Robin" w:date="2016-11-01T08:53:00Z">
            <w:rPr>
              <w:vertAlign w:val="superscript"/>
              <w:lang w:val="en-GB"/>
            </w:rPr>
          </w:rPrChange>
        </w:rPr>
        <w:t xml:space="preserve"> 2011</w:t>
      </w:r>
      <w:ins w:id="1172" w:author="Jens Daehner" w:date="2016-09-15T14:13:00Z">
        <w:r w:rsidRPr="00A765B3">
          <w:rPr>
            <w:rFonts w:ascii="Times New Roman" w:hAnsi="Times New Roman" w:cs="Times New Roman"/>
            <w:lang w:val="en-GB"/>
            <w:rPrChange w:id="1173" w:author="Robin" w:date="2016-11-01T08:53:00Z">
              <w:rPr>
                <w:vertAlign w:val="superscript"/>
                <w:lang w:val="en-GB"/>
              </w:rPr>
            </w:rPrChange>
          </w:rPr>
          <w:t>, 121–</w:t>
        </w:r>
      </w:ins>
      <w:ins w:id="1174" w:author="Jens Daehner" w:date="2016-09-15T14:14:00Z">
        <w:del w:id="1175" w:author="Robin" w:date="2016-10-31T11:39:00Z">
          <w:r w:rsidRPr="00A765B3">
            <w:rPr>
              <w:rFonts w:ascii="Times New Roman" w:hAnsi="Times New Roman" w:cs="Times New Roman"/>
              <w:lang w:val="en-GB"/>
              <w:rPrChange w:id="1176" w:author="Robin" w:date="2016-11-01T08:53:00Z">
                <w:rPr>
                  <w:vertAlign w:val="superscript"/>
                  <w:lang w:val="en-GB"/>
                </w:rPr>
              </w:rPrChange>
            </w:rPr>
            <w:delText>1</w:delText>
          </w:r>
        </w:del>
      </w:ins>
      <w:ins w:id="1177" w:author="Jens Daehner" w:date="2016-09-15T14:13:00Z">
        <w:r w:rsidRPr="00A765B3">
          <w:rPr>
            <w:rFonts w:ascii="Times New Roman" w:hAnsi="Times New Roman" w:cs="Times New Roman"/>
            <w:lang w:val="en-GB"/>
            <w:rPrChange w:id="1178" w:author="Robin" w:date="2016-11-01T08:53:00Z">
              <w:rPr>
                <w:vertAlign w:val="superscript"/>
                <w:lang w:val="en-GB"/>
              </w:rPr>
            </w:rPrChange>
          </w:rPr>
          <w:t>31</w:t>
        </w:r>
      </w:ins>
      <w:ins w:id="1179" w:author="Jens Daehner" w:date="2016-09-15T14:14:00Z">
        <w:r w:rsidRPr="00A765B3">
          <w:rPr>
            <w:rFonts w:ascii="Times New Roman" w:hAnsi="Times New Roman" w:cs="Times New Roman"/>
            <w:lang w:val="en-GB"/>
            <w:rPrChange w:id="1180" w:author="Robin" w:date="2016-11-01T08:53:00Z">
              <w:rPr>
                <w:vertAlign w:val="superscript"/>
                <w:lang w:val="en-GB"/>
              </w:rPr>
            </w:rPrChange>
          </w:rPr>
          <w:t>, no. 2 (J. Raeder)</w:t>
        </w:r>
      </w:ins>
      <w:r w:rsidRPr="00A765B3">
        <w:rPr>
          <w:rFonts w:ascii="Times New Roman" w:hAnsi="Times New Roman" w:cs="Times New Roman"/>
          <w:lang w:val="en-GB"/>
          <w:rPrChange w:id="1181" w:author="Robin" w:date="2016-11-01T08:53:00Z">
            <w:rPr>
              <w:vertAlign w:val="superscript"/>
              <w:lang w:val="en-GB"/>
            </w:rPr>
          </w:rPrChange>
        </w:rPr>
        <w:t>.</w:t>
      </w:r>
    </w:p>
    <w:p w:rsidR="00A765B3" w:rsidRPr="00A765B3" w:rsidRDefault="00A765B3" w:rsidP="00A765B3">
      <w:pPr>
        <w:pStyle w:val="EndnoteText"/>
        <w:rPr>
          <w:del w:id="1182" w:author="Jens Daehner" w:date="2017-01-20T13:41:00Z"/>
          <w:rFonts w:ascii="Times New Roman" w:hAnsi="Times New Roman" w:cs="Times New Roman"/>
          <w:lang w:val="en-GB"/>
          <w:rPrChange w:id="1183" w:author="Robin" w:date="2016-11-01T08:53:00Z">
            <w:rPr>
              <w:del w:id="1184" w:author="Jens Daehner" w:date="2017-01-20T13:41:00Z"/>
              <w:lang w:val="en-GB"/>
            </w:rPr>
          </w:rPrChange>
        </w:rPr>
        <w:pPrChange w:id="1185" w:author="Robin" w:date="2016-11-01T08:53:00Z">
          <w:pPr>
            <w:pStyle w:val="EndnoteText"/>
            <w:spacing w:line="480" w:lineRule="auto"/>
            <w:jc w:val="both"/>
          </w:pPr>
        </w:pPrChange>
      </w:pPr>
    </w:p>
    <w:p w:rsidR="00A765B3" w:rsidRPr="00A765B3" w:rsidRDefault="00A765B3" w:rsidP="00A765B3">
      <w:pPr>
        <w:pStyle w:val="EndnoteText"/>
        <w:rPr>
          <w:rFonts w:ascii="Times New Roman" w:hAnsi="Times New Roman" w:cs="Times New Roman"/>
          <w:lang w:val="en-GB"/>
          <w:rPrChange w:id="1186" w:author="Robin" w:date="2016-11-01T08:53:00Z">
            <w:rPr>
              <w:lang w:val="en-GB"/>
            </w:rPr>
          </w:rPrChange>
        </w:rPr>
        <w:pPrChange w:id="1187" w:author="Jens Daehner" w:date="2017-01-20T13:41:00Z">
          <w:pPr>
            <w:pStyle w:val="EndnoteText"/>
            <w:spacing w:line="480" w:lineRule="auto"/>
            <w:jc w:val="both"/>
          </w:pPr>
        </w:pPrChange>
      </w:pPr>
    </w:p>
  </w:endnote>
  <w:endnote w:id="32">
    <w:p w:rsidR="00A765B3" w:rsidRPr="00A765B3" w:rsidRDefault="00A765B3" w:rsidP="00A765B3">
      <w:pPr>
        <w:pStyle w:val="EndnoteText"/>
        <w:rPr>
          <w:ins w:id="1251" w:author="Jens Daehner" w:date="2017-01-20T12:14:00Z"/>
          <w:rFonts w:ascii="Times New Roman" w:hAnsi="Times New Roman" w:cs="Times New Roman"/>
          <w:lang w:val="it-IT"/>
        </w:rPr>
      </w:pPr>
      <w:ins w:id="1252" w:author="Jens Daehner" w:date="2017-01-20T12:14:00Z">
        <w:r w:rsidRPr="00A765B3">
          <w:rPr>
            <w:rStyle w:val="EndnoteReference"/>
            <w:rFonts w:ascii="Times New Roman" w:hAnsi="Times New Roman" w:cs="Times New Roman"/>
          </w:rPr>
          <w:endnoteRef/>
        </w:r>
        <w:r w:rsidRPr="00A765B3">
          <w:rPr>
            <w:rFonts w:ascii="Times New Roman" w:hAnsi="Times New Roman" w:cs="Times New Roman"/>
          </w:rPr>
          <w:t xml:space="preserve"> </w:t>
        </w:r>
        <w:r w:rsidRPr="00A765B3">
          <w:rPr>
            <w:rFonts w:ascii="Times New Roman" w:hAnsi="Times New Roman" w:cs="Times New Roman"/>
            <w:lang w:val="it-IT"/>
          </w:rPr>
          <w:t>Adornato 2015.</w:t>
        </w:r>
      </w:ins>
    </w:p>
  </w:endnote>
  <w:endnote w:id="33">
    <w:p w:rsidR="00A765B3" w:rsidRPr="00A765B3" w:rsidRDefault="00A765B3" w:rsidP="00A765B3">
      <w:pPr>
        <w:pStyle w:val="EndnoteText"/>
        <w:rPr>
          <w:ins w:id="1253" w:author="Jens Daehner" w:date="2017-01-20T12:14:00Z"/>
          <w:rFonts w:ascii="Times New Roman" w:hAnsi="Times New Roman" w:cs="Times New Roman"/>
          <w:lang w:val="it-IT"/>
        </w:rPr>
      </w:pPr>
      <w:ins w:id="1254" w:author="Jens Daehner" w:date="2017-01-20T12:14:00Z">
        <w:r w:rsidRPr="00A765B3">
          <w:rPr>
            <w:rStyle w:val="EndnoteReference"/>
            <w:rFonts w:ascii="Times New Roman" w:hAnsi="Times New Roman" w:cs="Times New Roman"/>
          </w:rPr>
          <w:endnoteRef/>
        </w:r>
        <w:r w:rsidRPr="00A765B3">
          <w:rPr>
            <w:rFonts w:ascii="Times New Roman" w:hAnsi="Times New Roman" w:cs="Times New Roman"/>
          </w:rPr>
          <w:t xml:space="preserve"> </w:t>
        </w:r>
        <w:r w:rsidRPr="00A765B3">
          <w:rPr>
            <w:rFonts w:ascii="Times New Roman" w:hAnsi="Times New Roman" w:cs="Times New Roman"/>
            <w:lang w:val="it-IT"/>
          </w:rPr>
          <w:t>Cic</w:t>
        </w:r>
      </w:ins>
      <w:r>
        <w:rPr>
          <w:rFonts w:ascii="Times New Roman" w:hAnsi="Times New Roman" w:cs="Times New Roman"/>
          <w:lang w:val="it-IT"/>
        </w:rPr>
        <w:t>ero</w:t>
      </w:r>
      <w:ins w:id="1255" w:author="Jens Daehner" w:date="2017-01-20T12:14:00Z">
        <w:r w:rsidRPr="00A765B3">
          <w:rPr>
            <w:rFonts w:ascii="Times New Roman" w:hAnsi="Times New Roman" w:cs="Times New Roman"/>
            <w:lang w:val="it-IT"/>
          </w:rPr>
          <w:t xml:space="preserve"> </w:t>
        </w:r>
        <w:r w:rsidRPr="00A765B3">
          <w:rPr>
            <w:rFonts w:ascii="Times New Roman" w:hAnsi="Times New Roman" w:cs="Times New Roman"/>
            <w:i/>
            <w:lang w:val="it-IT"/>
          </w:rPr>
          <w:t xml:space="preserve">Brutus </w:t>
        </w:r>
        <w:r w:rsidRPr="00A765B3">
          <w:rPr>
            <w:rFonts w:ascii="Times New Roman" w:hAnsi="Times New Roman" w:cs="Times New Roman"/>
            <w:lang w:val="it-IT"/>
          </w:rPr>
          <w:t>70; Quint</w:t>
        </w:r>
      </w:ins>
      <w:r>
        <w:rPr>
          <w:rFonts w:ascii="Times New Roman" w:hAnsi="Times New Roman" w:cs="Times New Roman"/>
          <w:lang w:val="it-IT"/>
        </w:rPr>
        <w:t>ilian</w:t>
      </w:r>
      <w:ins w:id="1256" w:author="Jens Daehner" w:date="2017-01-20T12:14:00Z">
        <w:r w:rsidRPr="00A765B3">
          <w:rPr>
            <w:rFonts w:ascii="Times New Roman" w:hAnsi="Times New Roman" w:cs="Times New Roman"/>
            <w:lang w:val="it-IT"/>
          </w:rPr>
          <w:t xml:space="preserve"> </w:t>
        </w:r>
        <w:r w:rsidRPr="00A765B3">
          <w:rPr>
            <w:rFonts w:ascii="Times New Roman" w:hAnsi="Times New Roman" w:cs="Times New Roman"/>
            <w:i/>
            <w:lang w:val="it-IT"/>
          </w:rPr>
          <w:t>Inst</w:t>
        </w:r>
      </w:ins>
      <w:r>
        <w:rPr>
          <w:rFonts w:ascii="Times New Roman" w:hAnsi="Times New Roman" w:cs="Times New Roman"/>
          <w:i/>
          <w:lang w:val="it-IT"/>
        </w:rPr>
        <w:t>itutio</w:t>
      </w:r>
      <w:ins w:id="1257" w:author="Jens Daehner" w:date="2017-01-20T12:14:00Z">
        <w:r w:rsidRPr="00A765B3">
          <w:rPr>
            <w:rFonts w:ascii="Times New Roman" w:hAnsi="Times New Roman" w:cs="Times New Roman"/>
            <w:i/>
            <w:lang w:val="it-IT"/>
          </w:rPr>
          <w:t xml:space="preserve"> </w:t>
        </w:r>
      </w:ins>
      <w:r>
        <w:rPr>
          <w:rFonts w:ascii="Times New Roman" w:hAnsi="Times New Roman" w:cs="Times New Roman"/>
          <w:i/>
          <w:lang w:val="it-IT"/>
        </w:rPr>
        <w:t>oratoria</w:t>
      </w:r>
      <w:ins w:id="1258" w:author="Jens Daehner" w:date="2017-01-20T12:14:00Z">
        <w:r w:rsidRPr="00A765B3">
          <w:rPr>
            <w:rFonts w:ascii="Times New Roman" w:hAnsi="Times New Roman" w:cs="Times New Roman"/>
            <w:i/>
            <w:lang w:val="it-IT"/>
          </w:rPr>
          <w:t xml:space="preserve"> </w:t>
        </w:r>
        <w:r w:rsidRPr="00A765B3">
          <w:rPr>
            <w:rFonts w:ascii="Times New Roman" w:hAnsi="Times New Roman" w:cs="Times New Roman"/>
            <w:lang w:val="it-IT"/>
          </w:rPr>
          <w:t>12</w:t>
        </w:r>
      </w:ins>
      <w:r>
        <w:rPr>
          <w:rFonts w:ascii="Times New Roman" w:hAnsi="Times New Roman" w:cs="Times New Roman"/>
          <w:lang w:val="it-IT"/>
        </w:rPr>
        <w:t>.</w:t>
      </w:r>
      <w:ins w:id="1259" w:author="Jens Daehner" w:date="2017-01-20T12:14:00Z">
        <w:r w:rsidRPr="00A765B3">
          <w:rPr>
            <w:rFonts w:ascii="Times New Roman" w:hAnsi="Times New Roman" w:cs="Times New Roman"/>
            <w:lang w:val="it-IT"/>
          </w:rPr>
          <w:t>7</w:t>
        </w:r>
      </w:ins>
      <w:r>
        <w:rPr>
          <w:rFonts w:ascii="Times New Roman" w:hAnsi="Times New Roman" w:cs="Times New Roman"/>
          <w:lang w:val="it-IT"/>
        </w:rPr>
        <w:t>–</w:t>
      </w:r>
      <w:ins w:id="1260" w:author="Jens Daehner" w:date="2017-01-20T12:14:00Z">
        <w:r w:rsidRPr="00A765B3">
          <w:rPr>
            <w:rFonts w:ascii="Times New Roman" w:hAnsi="Times New Roman" w:cs="Times New Roman"/>
            <w:lang w:val="it-IT"/>
          </w:rPr>
          <w:t>9; Adornato forthcoming.</w:t>
        </w:r>
      </w:ins>
    </w:p>
    <w:p w:rsidR="00A765B3" w:rsidRDefault="00A765B3" w:rsidP="00A765B3">
      <w:pPr>
        <w:rPr>
          <w:ins w:id="1261" w:author="Jens Daehner" w:date="2017-01-20T12:14:00Z"/>
        </w:rPr>
        <w:pPrChange w:id="1262" w:author="Jens Daehner" w:date="2017-01-20T13:43:00Z">
          <w:pPr>
            <w:spacing w:line="480" w:lineRule="auto"/>
            <w:ind w:hanging="45"/>
          </w:pPr>
        </w:pPrChange>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DokChampa">
    <w:panose1 w:val="020B0604020202020204"/>
    <w:charset w:val="00"/>
    <w:family w:val="swiss"/>
    <w:pitch w:val="variable"/>
    <w:sig w:usb0="03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5B3" w:rsidRDefault="00A765B3" w:rsidP="00CE05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765B3" w:rsidRDefault="00A765B3" w:rsidP="00CE055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5B3" w:rsidRDefault="00A765B3" w:rsidP="00CE05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358B1">
      <w:rPr>
        <w:rStyle w:val="PageNumber"/>
        <w:noProof/>
      </w:rPr>
      <w:t>8</w:t>
    </w:r>
    <w:r>
      <w:rPr>
        <w:rStyle w:val="PageNumber"/>
      </w:rPr>
      <w:fldChar w:fldCharType="end"/>
    </w:r>
  </w:p>
  <w:p w:rsidR="00A765B3" w:rsidRDefault="00A765B3" w:rsidP="00CE055B">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65B3" w:rsidRDefault="00A765B3" w:rsidP="006B1552">
      <w:pPr>
        <w:spacing w:after="0"/>
      </w:pPr>
      <w:r>
        <w:separator/>
      </w:r>
    </w:p>
  </w:footnote>
  <w:footnote w:type="continuationSeparator" w:id="0">
    <w:p w:rsidR="00A765B3" w:rsidRDefault="00A765B3" w:rsidP="006B155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492403"/>
      <w:docPartObj>
        <w:docPartGallery w:val="Page Numbers (Top of Page)"/>
        <w:docPartUnique/>
      </w:docPartObj>
    </w:sdtPr>
    <w:sdtEndPr>
      <w:rPr>
        <w:noProof/>
      </w:rPr>
    </w:sdtEndPr>
    <w:sdtContent>
      <w:p w:rsidR="00A765B3" w:rsidRDefault="00A765B3">
        <w:pPr>
          <w:pStyle w:val="Header"/>
        </w:pPr>
        <w:fldSimple w:instr=" PAGE   \* MERGEFORMAT ">
          <w:r w:rsidR="000358B1">
            <w:rPr>
              <w:noProof/>
            </w:rPr>
            <w:t>8</w:t>
          </w:r>
        </w:fldSimple>
      </w:p>
    </w:sdtContent>
  </w:sdt>
  <w:p w:rsidR="00A765B3" w:rsidRDefault="00A765B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65B3" w:rsidRDefault="00A765B3" w:rsidP="00CE055B">
    <w:pPr>
      <w:pStyle w:val="Header"/>
      <w:tabs>
        <w:tab w:val="clear" w:pos="4153"/>
        <w:tab w:val="clear" w:pos="8306"/>
        <w:tab w:val="right" w:pos="9380"/>
      </w:tabs>
      <w:rPr>
        <w:rFonts w:ascii="Verdana" w:hAnsi="Verdana"/>
        <w:sz w:val="36"/>
        <w:szCs w:val="3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E6AD650"/>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cs="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cs="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num w:numId="1">
    <w:abstractNumId w:val="0"/>
  </w:num>
  <w:num w:numId="2">
    <w:abstractNumId w:val="0"/>
  </w:num>
  <w:num w:numId="3">
    <w:abstractNumId w:val="0"/>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0"/>
  <w:embedSystemFonts/>
  <w:proofState w:spelling="clean"/>
  <w:revisionView w:markup="0" w:formatting="0"/>
  <w:defaultTabStop w:val="720"/>
  <w:drawingGridHorizontalSpacing w:val="120"/>
  <w:displayHorizontalDrawingGridEvery w:val="0"/>
  <w:displayVerticalDrawingGridEvery w:val="0"/>
  <w:characterSpacingControl w:val="doNotCompress"/>
  <w:footnotePr>
    <w:footnote w:id="-1"/>
    <w:footnote w:id="0"/>
  </w:footnotePr>
  <w:endnotePr>
    <w:numFmt w:val="decimal"/>
    <w:endnote w:id="-1"/>
    <w:endnote w:id="0"/>
  </w:endnotePr>
  <w:compat>
    <w:useFELayout/>
  </w:compat>
  <w:rsids>
    <w:rsidRoot w:val="006B1552"/>
    <w:rsid w:val="0001390F"/>
    <w:rsid w:val="0003382F"/>
    <w:rsid w:val="000358B1"/>
    <w:rsid w:val="00050579"/>
    <w:rsid w:val="00054B16"/>
    <w:rsid w:val="000A46A6"/>
    <w:rsid w:val="000D4225"/>
    <w:rsid w:val="000E3248"/>
    <w:rsid w:val="00117B65"/>
    <w:rsid w:val="001254EC"/>
    <w:rsid w:val="00143202"/>
    <w:rsid w:val="0014511B"/>
    <w:rsid w:val="0015240E"/>
    <w:rsid w:val="001A33A1"/>
    <w:rsid w:val="001C05D0"/>
    <w:rsid w:val="001E451E"/>
    <w:rsid w:val="00210E76"/>
    <w:rsid w:val="00242B7E"/>
    <w:rsid w:val="0024473C"/>
    <w:rsid w:val="0025701B"/>
    <w:rsid w:val="00331A47"/>
    <w:rsid w:val="003354AB"/>
    <w:rsid w:val="003A00BB"/>
    <w:rsid w:val="003D05FF"/>
    <w:rsid w:val="003E29F7"/>
    <w:rsid w:val="003E7E83"/>
    <w:rsid w:val="00433A84"/>
    <w:rsid w:val="00461FDA"/>
    <w:rsid w:val="00463E3F"/>
    <w:rsid w:val="00485871"/>
    <w:rsid w:val="004911E1"/>
    <w:rsid w:val="004978F6"/>
    <w:rsid w:val="00497F28"/>
    <w:rsid w:val="004B350B"/>
    <w:rsid w:val="004F3191"/>
    <w:rsid w:val="0052703F"/>
    <w:rsid w:val="00561DE4"/>
    <w:rsid w:val="005965DE"/>
    <w:rsid w:val="005E15F1"/>
    <w:rsid w:val="005E3834"/>
    <w:rsid w:val="005F4EA3"/>
    <w:rsid w:val="005F70B4"/>
    <w:rsid w:val="0061408C"/>
    <w:rsid w:val="0061575D"/>
    <w:rsid w:val="006852DE"/>
    <w:rsid w:val="006B1552"/>
    <w:rsid w:val="006B7F54"/>
    <w:rsid w:val="006E582A"/>
    <w:rsid w:val="006F3440"/>
    <w:rsid w:val="00790D68"/>
    <w:rsid w:val="007B7232"/>
    <w:rsid w:val="007C2168"/>
    <w:rsid w:val="007E424E"/>
    <w:rsid w:val="00800084"/>
    <w:rsid w:val="008758EC"/>
    <w:rsid w:val="008E130E"/>
    <w:rsid w:val="008E7EFA"/>
    <w:rsid w:val="0093034D"/>
    <w:rsid w:val="009322F7"/>
    <w:rsid w:val="00935D8D"/>
    <w:rsid w:val="009363AB"/>
    <w:rsid w:val="00962F16"/>
    <w:rsid w:val="00990802"/>
    <w:rsid w:val="00992E51"/>
    <w:rsid w:val="009A452B"/>
    <w:rsid w:val="009B4C89"/>
    <w:rsid w:val="009D1078"/>
    <w:rsid w:val="00A01A65"/>
    <w:rsid w:val="00A02E1F"/>
    <w:rsid w:val="00A34863"/>
    <w:rsid w:val="00A765B3"/>
    <w:rsid w:val="00A90FE4"/>
    <w:rsid w:val="00AA0ACD"/>
    <w:rsid w:val="00B63AF8"/>
    <w:rsid w:val="00BC6B6A"/>
    <w:rsid w:val="00C24C83"/>
    <w:rsid w:val="00C364F6"/>
    <w:rsid w:val="00C40FDE"/>
    <w:rsid w:val="00C70128"/>
    <w:rsid w:val="00CA6078"/>
    <w:rsid w:val="00CE055B"/>
    <w:rsid w:val="00D5685E"/>
    <w:rsid w:val="00DD49DE"/>
    <w:rsid w:val="00DD76E8"/>
    <w:rsid w:val="00DE7831"/>
    <w:rsid w:val="00E64F3C"/>
    <w:rsid w:val="00ED2854"/>
    <w:rsid w:val="00ED4890"/>
    <w:rsid w:val="00EF1580"/>
    <w:rsid w:val="00F064E2"/>
    <w:rsid w:val="00F12CA5"/>
    <w:rsid w:val="00F372F8"/>
    <w:rsid w:val="00F56994"/>
    <w:rsid w:val="00FD543A"/>
  </w:rsids>
  <m:mathPr>
    <m:mathFont m:val="Cambria Math"/>
    <m:brkBin m:val="before"/>
    <m:brkBinSub m:val="--"/>
    <m:smallFrac m:val="off"/>
    <m:dispDef m:val="off"/>
    <m:lMargin m:val="0"/>
    <m:rMargin m:val="0"/>
    <m:defJc m:val="centerGroup"/>
    <m:wrapRight/>
    <m:intLim m:val="subSup"/>
    <m:naryLim m:val="subSup"/>
  </m:mathPr>
  <w:themeFontLang w:val="en-US" w:eastAsia="ja-JP" w:bidi="lo-L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552"/>
  </w:style>
  <w:style w:type="paragraph" w:styleId="Heading1">
    <w:name w:val="heading 1"/>
    <w:basedOn w:val="Normal"/>
    <w:next w:val="Normal"/>
    <w:link w:val="Heading1Char"/>
    <w:uiPriority w:val="9"/>
    <w:qFormat/>
    <w:rsid w:val="003E7E8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B1552"/>
    <w:pPr>
      <w:tabs>
        <w:tab w:val="center" w:pos="4320"/>
        <w:tab w:val="right" w:pos="8640"/>
      </w:tabs>
      <w:spacing w:after="0"/>
    </w:pPr>
  </w:style>
  <w:style w:type="character" w:customStyle="1" w:styleId="FooterChar">
    <w:name w:val="Footer Char"/>
    <w:basedOn w:val="DefaultParagraphFont"/>
    <w:link w:val="Footer"/>
    <w:uiPriority w:val="99"/>
    <w:rsid w:val="006B1552"/>
  </w:style>
  <w:style w:type="character" w:styleId="PageNumber">
    <w:name w:val="page number"/>
    <w:basedOn w:val="DefaultParagraphFont"/>
    <w:uiPriority w:val="99"/>
    <w:semiHidden/>
    <w:unhideWhenUsed/>
    <w:rsid w:val="006B1552"/>
  </w:style>
  <w:style w:type="paragraph" w:styleId="Header">
    <w:name w:val="header"/>
    <w:basedOn w:val="Normal"/>
    <w:link w:val="HeaderChar"/>
    <w:uiPriority w:val="99"/>
    <w:unhideWhenUsed/>
    <w:rsid w:val="006B1552"/>
    <w:pPr>
      <w:tabs>
        <w:tab w:val="center" w:pos="4153"/>
        <w:tab w:val="right" w:pos="8306"/>
      </w:tabs>
      <w:spacing w:after="0"/>
    </w:pPr>
  </w:style>
  <w:style w:type="character" w:customStyle="1" w:styleId="HeaderChar">
    <w:name w:val="Header Char"/>
    <w:basedOn w:val="DefaultParagraphFont"/>
    <w:link w:val="Header"/>
    <w:uiPriority w:val="99"/>
    <w:rsid w:val="006B1552"/>
  </w:style>
  <w:style w:type="paragraph" w:styleId="EndnoteText">
    <w:name w:val="endnote text"/>
    <w:basedOn w:val="Normal"/>
    <w:link w:val="EndnoteTextChar"/>
    <w:uiPriority w:val="99"/>
    <w:unhideWhenUsed/>
    <w:rsid w:val="006B1552"/>
    <w:pPr>
      <w:spacing w:after="0"/>
    </w:pPr>
  </w:style>
  <w:style w:type="character" w:customStyle="1" w:styleId="EndnoteTextChar">
    <w:name w:val="Endnote Text Char"/>
    <w:basedOn w:val="DefaultParagraphFont"/>
    <w:link w:val="EndnoteText"/>
    <w:uiPriority w:val="99"/>
    <w:rsid w:val="006B1552"/>
  </w:style>
  <w:style w:type="character" w:styleId="EndnoteReference">
    <w:name w:val="endnote reference"/>
    <w:basedOn w:val="DefaultParagraphFont"/>
    <w:uiPriority w:val="99"/>
    <w:unhideWhenUsed/>
    <w:rsid w:val="006B1552"/>
    <w:rPr>
      <w:vertAlign w:val="superscript"/>
    </w:rPr>
  </w:style>
  <w:style w:type="paragraph" w:customStyle="1" w:styleId="NoteLevel11">
    <w:name w:val="Note Level 11"/>
    <w:basedOn w:val="Normal"/>
    <w:uiPriority w:val="99"/>
    <w:unhideWhenUsed/>
    <w:rsid w:val="006B1552"/>
    <w:pPr>
      <w:keepNext/>
      <w:numPr>
        <w:numId w:val="1"/>
      </w:numPr>
      <w:spacing w:after="0"/>
      <w:contextualSpacing/>
      <w:outlineLvl w:val="0"/>
    </w:pPr>
    <w:rPr>
      <w:rFonts w:ascii="Verdana" w:hAnsi="Verdana"/>
    </w:rPr>
  </w:style>
  <w:style w:type="paragraph" w:customStyle="1" w:styleId="NoteLevel21">
    <w:name w:val="Note Level 21"/>
    <w:basedOn w:val="Normal"/>
    <w:uiPriority w:val="99"/>
    <w:semiHidden/>
    <w:unhideWhenUsed/>
    <w:rsid w:val="006B1552"/>
    <w:pPr>
      <w:keepNext/>
      <w:numPr>
        <w:ilvl w:val="1"/>
        <w:numId w:val="1"/>
      </w:numPr>
      <w:spacing w:after="0"/>
      <w:contextualSpacing/>
      <w:outlineLvl w:val="1"/>
    </w:pPr>
    <w:rPr>
      <w:rFonts w:ascii="Verdana" w:hAnsi="Verdana"/>
    </w:rPr>
  </w:style>
  <w:style w:type="paragraph" w:customStyle="1" w:styleId="NoteLevel31">
    <w:name w:val="Note Level 31"/>
    <w:basedOn w:val="Normal"/>
    <w:uiPriority w:val="99"/>
    <w:semiHidden/>
    <w:unhideWhenUsed/>
    <w:rsid w:val="006B1552"/>
    <w:pPr>
      <w:keepNext/>
      <w:numPr>
        <w:ilvl w:val="2"/>
        <w:numId w:val="1"/>
      </w:numPr>
      <w:spacing w:after="0"/>
      <w:contextualSpacing/>
      <w:outlineLvl w:val="2"/>
    </w:pPr>
    <w:rPr>
      <w:rFonts w:ascii="Verdana" w:hAnsi="Verdana"/>
    </w:rPr>
  </w:style>
  <w:style w:type="paragraph" w:customStyle="1" w:styleId="NoteLevel41">
    <w:name w:val="Note Level 41"/>
    <w:basedOn w:val="Normal"/>
    <w:uiPriority w:val="99"/>
    <w:semiHidden/>
    <w:unhideWhenUsed/>
    <w:rsid w:val="006B1552"/>
    <w:pPr>
      <w:keepNext/>
      <w:numPr>
        <w:ilvl w:val="3"/>
        <w:numId w:val="1"/>
      </w:numPr>
      <w:spacing w:after="0"/>
      <w:contextualSpacing/>
      <w:outlineLvl w:val="3"/>
    </w:pPr>
    <w:rPr>
      <w:rFonts w:ascii="Verdana" w:hAnsi="Verdana"/>
    </w:rPr>
  </w:style>
  <w:style w:type="paragraph" w:customStyle="1" w:styleId="NoteLevel51">
    <w:name w:val="Note Level 51"/>
    <w:basedOn w:val="Normal"/>
    <w:uiPriority w:val="99"/>
    <w:semiHidden/>
    <w:unhideWhenUsed/>
    <w:rsid w:val="006B1552"/>
    <w:pPr>
      <w:keepNext/>
      <w:numPr>
        <w:ilvl w:val="4"/>
        <w:numId w:val="1"/>
      </w:numPr>
      <w:spacing w:after="0"/>
      <w:contextualSpacing/>
      <w:outlineLvl w:val="4"/>
    </w:pPr>
    <w:rPr>
      <w:rFonts w:ascii="Verdana" w:hAnsi="Verdana"/>
    </w:rPr>
  </w:style>
  <w:style w:type="paragraph" w:customStyle="1" w:styleId="NoteLevel61">
    <w:name w:val="Note Level 61"/>
    <w:basedOn w:val="Normal"/>
    <w:uiPriority w:val="99"/>
    <w:semiHidden/>
    <w:unhideWhenUsed/>
    <w:rsid w:val="006B1552"/>
    <w:pPr>
      <w:keepNext/>
      <w:numPr>
        <w:ilvl w:val="5"/>
        <w:numId w:val="1"/>
      </w:numPr>
      <w:spacing w:after="0"/>
      <w:contextualSpacing/>
      <w:outlineLvl w:val="5"/>
    </w:pPr>
    <w:rPr>
      <w:rFonts w:ascii="Verdana" w:hAnsi="Verdana"/>
    </w:rPr>
  </w:style>
  <w:style w:type="paragraph" w:customStyle="1" w:styleId="NoteLevel71">
    <w:name w:val="Note Level 71"/>
    <w:basedOn w:val="Normal"/>
    <w:uiPriority w:val="99"/>
    <w:semiHidden/>
    <w:unhideWhenUsed/>
    <w:rsid w:val="006B1552"/>
    <w:pPr>
      <w:keepNext/>
      <w:numPr>
        <w:ilvl w:val="6"/>
        <w:numId w:val="1"/>
      </w:numPr>
      <w:spacing w:after="0"/>
      <w:contextualSpacing/>
      <w:outlineLvl w:val="6"/>
    </w:pPr>
    <w:rPr>
      <w:rFonts w:ascii="Verdana" w:hAnsi="Verdana"/>
    </w:rPr>
  </w:style>
  <w:style w:type="paragraph" w:customStyle="1" w:styleId="NoteLevel81">
    <w:name w:val="Note Level 81"/>
    <w:basedOn w:val="Normal"/>
    <w:uiPriority w:val="99"/>
    <w:semiHidden/>
    <w:unhideWhenUsed/>
    <w:rsid w:val="006B1552"/>
    <w:pPr>
      <w:keepNext/>
      <w:numPr>
        <w:ilvl w:val="7"/>
        <w:numId w:val="1"/>
      </w:numPr>
      <w:spacing w:after="0"/>
      <w:contextualSpacing/>
      <w:outlineLvl w:val="7"/>
    </w:pPr>
    <w:rPr>
      <w:rFonts w:ascii="Verdana" w:hAnsi="Verdana"/>
    </w:rPr>
  </w:style>
  <w:style w:type="paragraph" w:customStyle="1" w:styleId="NoteLevel91">
    <w:name w:val="Note Level 91"/>
    <w:basedOn w:val="Normal"/>
    <w:uiPriority w:val="99"/>
    <w:semiHidden/>
    <w:unhideWhenUsed/>
    <w:rsid w:val="006B1552"/>
    <w:pPr>
      <w:keepNext/>
      <w:numPr>
        <w:ilvl w:val="8"/>
        <w:numId w:val="1"/>
      </w:numPr>
      <w:spacing w:after="0"/>
      <w:contextualSpacing/>
      <w:outlineLvl w:val="8"/>
    </w:pPr>
    <w:rPr>
      <w:rFonts w:ascii="Verdana" w:hAnsi="Verdana"/>
    </w:rPr>
  </w:style>
  <w:style w:type="paragraph" w:styleId="BalloonText">
    <w:name w:val="Balloon Text"/>
    <w:basedOn w:val="Normal"/>
    <w:link w:val="BalloonTextChar"/>
    <w:uiPriority w:val="99"/>
    <w:semiHidden/>
    <w:unhideWhenUsed/>
    <w:rsid w:val="00992E51"/>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2E5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92E51"/>
    <w:rPr>
      <w:sz w:val="18"/>
      <w:szCs w:val="18"/>
    </w:rPr>
  </w:style>
  <w:style w:type="paragraph" w:styleId="CommentText">
    <w:name w:val="annotation text"/>
    <w:basedOn w:val="Normal"/>
    <w:link w:val="CommentTextChar"/>
    <w:uiPriority w:val="99"/>
    <w:semiHidden/>
    <w:unhideWhenUsed/>
    <w:rsid w:val="00992E51"/>
  </w:style>
  <w:style w:type="character" w:customStyle="1" w:styleId="CommentTextChar">
    <w:name w:val="Comment Text Char"/>
    <w:basedOn w:val="DefaultParagraphFont"/>
    <w:link w:val="CommentText"/>
    <w:uiPriority w:val="99"/>
    <w:semiHidden/>
    <w:rsid w:val="00992E51"/>
  </w:style>
  <w:style w:type="paragraph" w:styleId="CommentSubject">
    <w:name w:val="annotation subject"/>
    <w:basedOn w:val="CommentText"/>
    <w:next w:val="CommentText"/>
    <w:link w:val="CommentSubjectChar"/>
    <w:uiPriority w:val="99"/>
    <w:semiHidden/>
    <w:unhideWhenUsed/>
    <w:rsid w:val="00992E51"/>
    <w:rPr>
      <w:b/>
      <w:bCs/>
      <w:sz w:val="20"/>
      <w:szCs w:val="20"/>
    </w:rPr>
  </w:style>
  <w:style w:type="character" w:customStyle="1" w:styleId="CommentSubjectChar">
    <w:name w:val="Comment Subject Char"/>
    <w:basedOn w:val="CommentTextChar"/>
    <w:link w:val="CommentSubject"/>
    <w:uiPriority w:val="99"/>
    <w:semiHidden/>
    <w:rsid w:val="00992E51"/>
    <w:rPr>
      <w:b/>
      <w:bCs/>
      <w:sz w:val="20"/>
      <w:szCs w:val="20"/>
    </w:rPr>
  </w:style>
  <w:style w:type="paragraph" w:styleId="Revision">
    <w:name w:val="Revision"/>
    <w:hidden/>
    <w:uiPriority w:val="99"/>
    <w:semiHidden/>
    <w:rsid w:val="0014511B"/>
    <w:pPr>
      <w:spacing w:after="0"/>
    </w:pPr>
  </w:style>
  <w:style w:type="character" w:customStyle="1" w:styleId="Heading1Char">
    <w:name w:val="Heading 1 Char"/>
    <w:basedOn w:val="DefaultParagraphFont"/>
    <w:link w:val="Heading1"/>
    <w:uiPriority w:val="9"/>
    <w:rsid w:val="003E7E83"/>
    <w:rPr>
      <w:rFonts w:asciiTheme="majorHAnsi" w:eastAsiaTheme="majorEastAsia" w:hAnsiTheme="majorHAnsi" w:cstheme="majorBidi"/>
      <w:color w:val="365F91" w:themeColor="accent1" w:themeShade="BF"/>
      <w:sz w:val="32"/>
      <w:szCs w:val="32"/>
    </w:rPr>
  </w:style>
</w:styles>
</file>

<file path=word/webSettings.xml><?xml version="1.0" encoding="utf-8"?>
<w:webSettings xmlns:r="http://schemas.openxmlformats.org/officeDocument/2006/relationships" xmlns:w="http://schemas.openxmlformats.org/wordprocessingml/2006/main">
  <w:divs>
    <w:div w:id="898981839">
      <w:bodyDiv w:val="1"/>
      <w:marLeft w:val="0"/>
      <w:marRight w:val="0"/>
      <w:marTop w:val="0"/>
      <w:marBottom w:val="0"/>
      <w:divBdr>
        <w:top w:val="none" w:sz="0" w:space="0" w:color="auto"/>
        <w:left w:val="none" w:sz="0" w:space="0" w:color="auto"/>
        <w:bottom w:val="none" w:sz="0" w:space="0" w:color="auto"/>
        <w:right w:val="none" w:sz="0" w:space="0" w:color="auto"/>
      </w:divBdr>
    </w:div>
    <w:div w:id="9058473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86C72D1-ABD7-4DA6-BDF7-3614D13FA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19</Pages>
  <Words>3861</Words>
  <Characters>22014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Scuola Normale Superiore</Company>
  <LinksUpToDate>false</LinksUpToDate>
  <CharactersWithSpaces>25824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Gianfranco Adornato</dc:creator>
  <cp:lastModifiedBy>Robin</cp:lastModifiedBy>
  <cp:revision>3</cp:revision>
  <dcterms:created xsi:type="dcterms:W3CDTF">2017-01-23T20:44:00Z</dcterms:created>
  <dcterms:modified xsi:type="dcterms:W3CDTF">2017-01-23T21:22:00Z</dcterms:modified>
</cp:coreProperties>
</file>