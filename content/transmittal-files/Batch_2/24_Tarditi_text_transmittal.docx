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3C69">
      <w:pPr>
        <w:pStyle w:val="Stilepredefinito"/>
        <w:tabs>
          <w:tab w:val="left" w:pos="3600"/>
          <w:tab w:val="left" w:pos="39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  <w:pPrChange w:id="0" w:author="Kenneth Lapatin" w:date="2016-09-15T16:18:00Z">
          <w:pPr>
            <w:pStyle w:val="Stilepredefinito"/>
            <w:tabs>
              <w:tab w:val="left" w:pos="3600"/>
              <w:tab w:val="left" w:pos="3960"/>
            </w:tabs>
            <w:spacing w:after="0"/>
            <w:jc w:val="center"/>
          </w:pPr>
        </w:pPrChange>
      </w:pPr>
    </w:p>
    <w:p w:rsidR="007C17C7" w:rsidRPr="003F343E" w:rsidRDefault="003F343E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jc w:val="center"/>
        <w:rPr>
          <w:ins w:id="1" w:author="Kenneth Lapatin" w:date="2016-09-15T16:16:00Z"/>
          <w:rFonts w:ascii="Times New Roman" w:hAnsi="Times New Roman" w:cs="Times New Roman"/>
          <w:sz w:val="24"/>
          <w:szCs w:val="24"/>
          <w:lang w:val="en-GB"/>
        </w:rPr>
      </w:pPr>
      <w:r w:rsidRPr="003F343E">
        <w:rPr>
          <w:rFonts w:ascii="Times New Roman" w:hAnsi="Times New Roman" w:cs="Times New Roman"/>
          <w:sz w:val="24"/>
          <w:szCs w:val="24"/>
          <w:lang w:val="en-GB"/>
        </w:rPr>
        <w:t>[title]</w:t>
      </w:r>
      <w:r w:rsidR="007C17C7" w:rsidRPr="003F343E">
        <w:rPr>
          <w:rFonts w:ascii="Times New Roman" w:hAnsi="Times New Roman" w:cs="Times New Roman"/>
          <w:sz w:val="24"/>
          <w:szCs w:val="24"/>
          <w:lang w:val="en-GB"/>
        </w:rPr>
        <w:t>Bronze Vessels from the Acropolis</w:t>
      </w:r>
      <w:r w:rsidR="00E11BC8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and the </w:t>
      </w:r>
      <w:ins w:id="2" w:author="Kenneth Lapatin" w:date="2016-09-15T16:16:00Z">
        <w:r w:rsidR="0087093E" w:rsidRPr="003F343E">
          <w:rPr>
            <w:rFonts w:ascii="Times New Roman" w:hAnsi="Times New Roman" w:cs="Times New Roman"/>
            <w:sz w:val="24"/>
            <w:szCs w:val="24"/>
            <w:lang w:val="en-GB"/>
          </w:rPr>
          <w:t>D</w:t>
        </w:r>
      </w:ins>
      <w:del w:id="3" w:author="Kenneth Lapatin" w:date="2016-09-15T16:16:00Z">
        <w:r w:rsidR="00E11BC8" w:rsidRPr="003F343E" w:rsidDel="0087093E">
          <w:rPr>
            <w:rFonts w:ascii="Times New Roman" w:hAnsi="Times New Roman" w:cs="Times New Roman"/>
            <w:sz w:val="24"/>
            <w:szCs w:val="24"/>
            <w:lang w:val="en-GB"/>
          </w:rPr>
          <w:delText>d</w:delText>
        </w:r>
      </w:del>
      <w:r w:rsidR="00E11BC8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efinition of the Athenian </w:t>
      </w:r>
      <w:ins w:id="4" w:author="Kenneth Lapatin" w:date="2016-09-15T16:16:00Z">
        <w:r w:rsidR="0087093E" w:rsidRPr="003F343E">
          <w:rPr>
            <w:rFonts w:ascii="Times New Roman" w:hAnsi="Times New Roman" w:cs="Times New Roman"/>
            <w:sz w:val="24"/>
            <w:szCs w:val="24"/>
            <w:lang w:val="en-GB"/>
          </w:rPr>
          <w:t>P</w:t>
        </w:r>
      </w:ins>
      <w:del w:id="5" w:author="Kenneth Lapatin" w:date="2016-09-15T16:16:00Z">
        <w:r w:rsidR="00E11BC8" w:rsidRPr="003F343E" w:rsidDel="0087093E">
          <w:rPr>
            <w:rFonts w:ascii="Times New Roman" w:hAnsi="Times New Roman" w:cs="Times New Roman"/>
            <w:sz w:val="24"/>
            <w:szCs w:val="24"/>
            <w:lang w:val="en-GB"/>
          </w:rPr>
          <w:delText>p</w:delText>
        </w:r>
      </w:del>
      <w:r w:rsidR="00E11BC8" w:rsidRPr="003F343E">
        <w:rPr>
          <w:rFonts w:ascii="Times New Roman" w:hAnsi="Times New Roman" w:cs="Times New Roman"/>
          <w:sz w:val="24"/>
          <w:szCs w:val="24"/>
          <w:lang w:val="en-GB"/>
        </w:rPr>
        <w:t>roduction</w:t>
      </w:r>
      <w:r w:rsidR="000B730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in Archaic and </w:t>
      </w:r>
      <w:ins w:id="6" w:author="Kenneth Lapatin" w:date="2016-09-15T16:16:00Z">
        <w:r w:rsidR="0087093E" w:rsidRPr="003F343E">
          <w:rPr>
            <w:rFonts w:ascii="Times New Roman" w:hAnsi="Times New Roman" w:cs="Times New Roman"/>
            <w:sz w:val="24"/>
            <w:szCs w:val="24"/>
            <w:lang w:val="en-GB"/>
          </w:rPr>
          <w:t>E</w:t>
        </w:r>
      </w:ins>
      <w:del w:id="7" w:author="Kenneth Lapatin" w:date="2016-09-15T16:16:00Z">
        <w:r w:rsidR="000B730E" w:rsidRPr="003F343E" w:rsidDel="0087093E">
          <w:rPr>
            <w:rFonts w:ascii="Times New Roman" w:hAnsi="Times New Roman" w:cs="Times New Roman"/>
            <w:sz w:val="24"/>
            <w:szCs w:val="24"/>
            <w:lang w:val="en-GB"/>
          </w:rPr>
          <w:delText>e</w:delText>
        </w:r>
      </w:del>
      <w:r w:rsidR="000B730E" w:rsidRPr="003F343E">
        <w:rPr>
          <w:rFonts w:ascii="Times New Roman" w:hAnsi="Times New Roman" w:cs="Times New Roman"/>
          <w:sz w:val="24"/>
          <w:szCs w:val="24"/>
          <w:lang w:val="en-GB"/>
        </w:rPr>
        <w:t>arly Classic</w:t>
      </w:r>
      <w:ins w:id="8" w:author="Robin" w:date="2016-11-17T12:16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>al</w:t>
        </w:r>
      </w:ins>
      <w:r w:rsidR="000B730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ins w:id="9" w:author="Kenneth Lapatin" w:date="2016-09-15T16:16:00Z">
        <w:r w:rsidR="0087093E" w:rsidRPr="003F343E">
          <w:rPr>
            <w:rFonts w:ascii="Times New Roman" w:hAnsi="Times New Roman" w:cs="Times New Roman"/>
            <w:sz w:val="24"/>
            <w:szCs w:val="24"/>
            <w:lang w:val="en-GB"/>
          </w:rPr>
          <w:t>P</w:t>
        </w:r>
      </w:ins>
      <w:del w:id="10" w:author="Kenneth Lapatin" w:date="2016-09-15T16:16:00Z">
        <w:r w:rsidR="000B730E" w:rsidRPr="003F343E" w:rsidDel="0087093E">
          <w:rPr>
            <w:rFonts w:ascii="Times New Roman" w:hAnsi="Times New Roman" w:cs="Times New Roman"/>
            <w:sz w:val="24"/>
            <w:szCs w:val="24"/>
            <w:lang w:val="en-GB"/>
          </w:rPr>
          <w:delText>p</w:delText>
        </w:r>
      </w:del>
      <w:r w:rsidR="000B730E" w:rsidRPr="003F343E">
        <w:rPr>
          <w:rFonts w:ascii="Times New Roman" w:hAnsi="Times New Roman" w:cs="Times New Roman"/>
          <w:sz w:val="24"/>
          <w:szCs w:val="24"/>
          <w:lang w:val="en-GB"/>
        </w:rPr>
        <w:t>eriod</w:t>
      </w:r>
    </w:p>
    <w:p w:rsidR="0087093E" w:rsidRPr="003F343E" w:rsidRDefault="0087093E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F343E" w:rsidRPr="003F343E" w:rsidRDefault="003F343E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343E">
        <w:rPr>
          <w:rFonts w:ascii="Times New Roman" w:hAnsi="Times New Roman" w:cs="Times New Roman"/>
          <w:sz w:val="24"/>
          <w:szCs w:val="24"/>
        </w:rPr>
        <w:t>[author]</w:t>
      </w:r>
      <w:ins w:id="11" w:author="Kenneth Lapatin" w:date="2016-09-15T16:16:00Z">
        <w:r w:rsidR="0087093E" w:rsidRPr="003F343E">
          <w:rPr>
            <w:rFonts w:ascii="Times New Roman" w:hAnsi="Times New Roman" w:cs="Times New Roman"/>
            <w:sz w:val="24"/>
            <w:szCs w:val="24"/>
          </w:rPr>
          <w:t>Chiara Tarditi</w:t>
        </w:r>
      </w:ins>
    </w:p>
    <w:p w:rsidR="003F343E" w:rsidRPr="003F343E" w:rsidRDefault="003F343E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343E">
        <w:rPr>
          <w:rFonts w:ascii="Times New Roman" w:hAnsi="Times New Roman" w:cs="Times New Roman"/>
          <w:sz w:val="24"/>
          <w:szCs w:val="24"/>
        </w:rPr>
        <w:t>[affiliation]</w:t>
      </w:r>
      <w:ins w:id="12" w:author="Kenneth Lapatin" w:date="2016-09-15T16:16:00Z">
        <w:r w:rsidR="0087093E" w:rsidRPr="003F343E">
          <w:rPr>
            <w:rFonts w:ascii="Times New Roman" w:hAnsi="Times New Roman" w:cs="Times New Roman"/>
            <w:sz w:val="24"/>
            <w:szCs w:val="24"/>
          </w:rPr>
          <w:t>Università Cattolica, Brescia (Italy)</w:t>
        </w:r>
      </w:ins>
    </w:p>
    <w:p w:rsidR="00000000" w:rsidRDefault="00D93C69">
      <w:pPr>
        <w:pStyle w:val="Stilepredefinito"/>
        <w:tabs>
          <w:tab w:val="left" w:pos="3600"/>
          <w:tab w:val="left" w:pos="396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  <w:pPrChange w:id="13" w:author="Kenneth Lapatin" w:date="2016-09-15T16:18:00Z">
          <w:pPr>
            <w:pStyle w:val="Stilepredefinito"/>
            <w:tabs>
              <w:tab w:val="left" w:pos="3600"/>
              <w:tab w:val="left" w:pos="3960"/>
            </w:tabs>
            <w:spacing w:after="0"/>
            <w:jc w:val="center"/>
          </w:pPr>
        </w:pPrChange>
      </w:pPr>
    </w:p>
    <w:p w:rsidR="003F343E" w:rsidRPr="003F343E" w:rsidRDefault="008F62EA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[A-</w:t>
      </w:r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head]Abstract </w:t>
      </w:r>
    </w:p>
    <w:p w:rsidR="003F343E" w:rsidRPr="003F343E" w:rsidRDefault="003F343E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F343E">
        <w:rPr>
          <w:rFonts w:ascii="Times New Roman" w:hAnsi="Times New Roman" w:cs="Times New Roman"/>
          <w:sz w:val="24"/>
          <w:szCs w:val="24"/>
          <w:lang w:val="en-GB"/>
        </w:rPr>
        <w:t>[abstract]</w:t>
      </w:r>
    </w:p>
    <w:p w:rsidR="00633612" w:rsidRPr="003F343E" w:rsidRDefault="003F343E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rPr>
          <w:ins w:id="14" w:author="Robin" w:date="2016-11-17T12:19:00Z"/>
          <w:rFonts w:ascii="Times New Roman" w:hAnsi="Times New Roman" w:cs="Times New Roman"/>
          <w:sz w:val="24"/>
          <w:szCs w:val="24"/>
          <w:lang w:val="en-GB"/>
        </w:rPr>
      </w:pPr>
      <w:r w:rsidRPr="003F343E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633612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he study of a </w:t>
      </w:r>
      <w:del w:id="15" w:author="Robin" w:date="2016-11-18T14:26:00Z">
        <w:r w:rsidR="00633612" w:rsidRPr="003F343E" w:rsidDel="00195958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conspicuous </w:delText>
        </w:r>
      </w:del>
      <w:ins w:id="16" w:author="Robin" w:date="2016-11-18T14:26:00Z">
        <w:r w:rsidR="00195958">
          <w:rPr>
            <w:rFonts w:ascii="Times New Roman" w:hAnsi="Times New Roman" w:cs="Times New Roman"/>
            <w:sz w:val="24"/>
            <w:szCs w:val="24"/>
            <w:lang w:val="en-GB"/>
          </w:rPr>
          <w:t>substantial</w:t>
        </w:r>
        <w:r w:rsidR="00195958"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r w:rsidR="00633612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quantity of bronze vessels fragments from the Athenian </w:t>
      </w:r>
      <w:ins w:id="17" w:author="Jens Daehner" w:date="2017-01-31T16:06:00Z">
        <w:r w:rsidR="006A6E42">
          <w:rPr>
            <w:rFonts w:ascii="Times New Roman" w:hAnsi="Times New Roman" w:cs="Times New Roman"/>
            <w:sz w:val="24"/>
            <w:szCs w:val="24"/>
            <w:lang w:val="en-GB"/>
          </w:rPr>
          <w:t>A</w:t>
        </w:r>
      </w:ins>
      <w:ins w:id="18" w:author="Kenneth Lapatin" w:date="2016-09-15T16:22:00Z">
        <w:del w:id="19" w:author="Jens Daehner" w:date="2017-01-31T16:06:00Z">
          <w:r w:rsidR="00FE2AAF" w:rsidRPr="003F343E" w:rsidDel="006A6E42">
            <w:rPr>
              <w:rFonts w:ascii="Times New Roman" w:hAnsi="Times New Roman" w:cs="Times New Roman"/>
              <w:sz w:val="24"/>
              <w:szCs w:val="24"/>
              <w:lang w:val="en-GB"/>
            </w:rPr>
            <w:delText>a</w:delText>
          </w:r>
        </w:del>
      </w:ins>
      <w:del w:id="20" w:author="Kenneth Lapatin" w:date="2016-09-15T16:22:00Z">
        <w:r w:rsidR="00633612" w:rsidRPr="003F343E" w:rsidDel="00FE2AAF">
          <w:rPr>
            <w:rFonts w:ascii="Times New Roman" w:hAnsi="Times New Roman" w:cs="Times New Roman"/>
            <w:sz w:val="24"/>
            <w:szCs w:val="24"/>
            <w:lang w:val="en-GB"/>
          </w:rPr>
          <w:delText>A</w:delText>
        </w:r>
      </w:del>
      <w:r w:rsidR="00633612" w:rsidRPr="003F343E">
        <w:rPr>
          <w:rFonts w:ascii="Times New Roman" w:hAnsi="Times New Roman" w:cs="Times New Roman"/>
          <w:sz w:val="24"/>
          <w:szCs w:val="24"/>
          <w:lang w:val="en-GB"/>
        </w:rPr>
        <w:t>cropolis provide</w:t>
      </w:r>
      <w:ins w:id="21" w:author="Kenneth Lapatin" w:date="2016-09-15T16:17:00Z">
        <w:r w:rsidR="00FE2AAF" w:rsidRPr="003F343E">
          <w:rPr>
            <w:rFonts w:ascii="Times New Roman" w:hAnsi="Times New Roman" w:cs="Times New Roman"/>
            <w:sz w:val="24"/>
            <w:szCs w:val="24"/>
            <w:lang w:val="en-GB"/>
          </w:rPr>
          <w:t>s</w:t>
        </w:r>
      </w:ins>
      <w:del w:id="22" w:author="Kenneth Lapatin" w:date="2016-09-15T16:17:00Z">
        <w:r w:rsidR="00633612" w:rsidRPr="003F343E" w:rsidDel="00FE2AAF">
          <w:rPr>
            <w:rFonts w:ascii="Times New Roman" w:hAnsi="Times New Roman" w:cs="Times New Roman"/>
            <w:sz w:val="24"/>
            <w:szCs w:val="24"/>
            <w:lang w:val="en-GB"/>
          </w:rPr>
          <w:delText>d</w:delText>
        </w:r>
      </w:del>
      <w:r w:rsidR="00633612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23" w:author="Robin" w:date="2016-11-18T14:26:00Z">
        <w:r w:rsidR="00633612" w:rsidRPr="003F343E" w:rsidDel="00195958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the </w:delText>
        </w:r>
      </w:del>
      <w:ins w:id="24" w:author="Robin" w:date="2016-11-18T14:26:00Z">
        <w:r w:rsidR="00195958">
          <w:rPr>
            <w:rFonts w:ascii="Times New Roman" w:hAnsi="Times New Roman" w:cs="Times New Roman"/>
            <w:sz w:val="24"/>
            <w:szCs w:val="24"/>
            <w:lang w:val="en-GB"/>
          </w:rPr>
          <w:t>an</w:t>
        </w:r>
        <w:r w:rsidR="00195958"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r w:rsidR="00633612" w:rsidRPr="003F343E">
        <w:rPr>
          <w:rFonts w:ascii="Times New Roman" w:hAnsi="Times New Roman" w:cs="Times New Roman"/>
          <w:sz w:val="24"/>
          <w:szCs w:val="24"/>
          <w:lang w:val="en-GB"/>
        </w:rPr>
        <w:t>opportunity to define better the character</w:t>
      </w:r>
      <w:ins w:id="25" w:author="Kenneth Lapatin" w:date="2016-09-15T16:17:00Z">
        <w:r w:rsidR="00FE2AAF" w:rsidRPr="003F343E">
          <w:rPr>
            <w:rFonts w:ascii="Times New Roman" w:hAnsi="Times New Roman" w:cs="Times New Roman"/>
            <w:sz w:val="24"/>
            <w:szCs w:val="24"/>
            <w:lang w:val="en-GB"/>
          </w:rPr>
          <w:t>istic</w:t>
        </w:r>
      </w:ins>
      <w:r w:rsidR="00633612" w:rsidRPr="003F343E">
        <w:rPr>
          <w:rFonts w:ascii="Times New Roman" w:hAnsi="Times New Roman" w:cs="Times New Roman"/>
          <w:sz w:val="24"/>
          <w:szCs w:val="24"/>
          <w:lang w:val="en-GB"/>
        </w:rPr>
        <w:t>s, the chronology</w:t>
      </w:r>
      <w:ins w:id="26" w:author="Kenneth Lapatin" w:date="2016-09-15T16:17:00Z">
        <w:r w:rsidR="00FE2AAF" w:rsidRPr="003F343E">
          <w:rPr>
            <w:rFonts w:ascii="Times New Roman" w:hAnsi="Times New Roman" w:cs="Times New Roman"/>
            <w:sz w:val="24"/>
            <w:szCs w:val="24"/>
            <w:lang w:val="en-GB"/>
          </w:rPr>
          <w:t>,</w:t>
        </w:r>
      </w:ins>
      <w:r w:rsidR="00633612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and the diffusion of the Athenian bronze vessel</w:t>
      </w:r>
      <w:del w:id="27" w:author="Robin" w:date="2016-11-17T12:17:00Z">
        <w:r w:rsidR="00633612"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>s</w:delText>
        </w:r>
      </w:del>
      <w:r w:rsidR="00633612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production from the late sixth to </w:t>
      </w:r>
      <w:ins w:id="28" w:author="Robin" w:date="2016-11-18T14:26:00Z">
        <w:r w:rsidR="00195958">
          <w:rPr>
            <w:rFonts w:ascii="Times New Roman" w:hAnsi="Times New Roman" w:cs="Times New Roman"/>
            <w:sz w:val="24"/>
            <w:szCs w:val="24"/>
            <w:lang w:val="en-GB"/>
          </w:rPr>
          <w:t xml:space="preserve">the </w:t>
        </w:r>
      </w:ins>
      <w:r w:rsidR="00633612" w:rsidRPr="003F343E">
        <w:rPr>
          <w:rFonts w:ascii="Times New Roman" w:hAnsi="Times New Roman" w:cs="Times New Roman"/>
          <w:sz w:val="24"/>
          <w:szCs w:val="24"/>
          <w:lang w:val="en-GB"/>
        </w:rPr>
        <w:t>mid</w:t>
      </w:r>
      <w:ins w:id="29" w:author="Robin" w:date="2016-11-17T12:17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>-</w:t>
        </w:r>
      </w:ins>
      <w:del w:id="30" w:author="Robin" w:date="2016-11-17T12:17:00Z">
        <w:r w:rsidR="00633612"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</w:del>
      <w:r w:rsidR="00633612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fifth </w:t>
      </w:r>
      <w:del w:id="31" w:author="Kenneth Lapatin" w:date="2016-09-15T16:17:00Z">
        <w:r w:rsidR="00633612" w:rsidRPr="003F343E" w:rsidDel="00FE2AAF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to mid </w:delText>
        </w:r>
      </w:del>
      <w:r w:rsidR="00633612" w:rsidRPr="003F343E">
        <w:rPr>
          <w:rFonts w:ascii="Times New Roman" w:hAnsi="Times New Roman" w:cs="Times New Roman"/>
          <w:sz w:val="24"/>
          <w:szCs w:val="24"/>
          <w:lang w:val="en-GB"/>
        </w:rPr>
        <w:t>century BC.</w:t>
      </w:r>
    </w:p>
    <w:p w:rsidR="003F343E" w:rsidRPr="003F343E" w:rsidRDefault="003F343E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33612" w:rsidRPr="003F343E" w:rsidRDefault="003F343E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ins w:id="32" w:author="Robin" w:date="2016-11-17T12:19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>[main text]</w:t>
        </w:r>
      </w:ins>
    </w:p>
    <w:p w:rsidR="003F343E" w:rsidRPr="003F343E" w:rsidDel="00195958" w:rsidRDefault="007C17C7" w:rsidP="003F343E">
      <w:pPr>
        <w:spacing w:after="0" w:line="360" w:lineRule="auto"/>
        <w:rPr>
          <w:ins w:id="33" w:author="Kenneth Lapatin" w:date="2016-09-15T16:18:00Z"/>
          <w:del w:id="34" w:author="Robin" w:date="2016-11-18T14:28:00Z"/>
          <w:rFonts w:ascii="Times New Roman" w:hAnsi="Times New Roman" w:cs="Times New Roman"/>
          <w:sz w:val="24"/>
          <w:szCs w:val="24"/>
          <w:lang w:val="en-GB"/>
        </w:rPr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In the study of Greek bronze vessels of the Archaic period, </w:t>
      </w:r>
      <w:r w:rsidR="00E12756" w:rsidRPr="003F343E">
        <w:rPr>
          <w:rFonts w:ascii="Times New Roman" w:hAnsi="Times New Roman" w:cs="Times New Roman"/>
          <w:sz w:val="24"/>
          <w:szCs w:val="24"/>
          <w:lang w:val="en-US"/>
        </w:rPr>
        <w:t>important comparisons are always offered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75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fragments found during the excavations </w:t>
      </w:r>
      <w:r w:rsidR="00633612" w:rsidRPr="003F343E">
        <w:rPr>
          <w:rFonts w:ascii="Times New Roman" w:hAnsi="Times New Roman" w:cs="Times New Roman"/>
          <w:sz w:val="24"/>
          <w:szCs w:val="24"/>
          <w:lang w:val="en-US"/>
        </w:rPr>
        <w:t>carried out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on the Athenian </w:t>
      </w:r>
      <w:ins w:id="35" w:author="Jens Daehner" w:date="2017-01-31T16:06:00Z">
        <w:r w:rsidR="006A6E42">
          <w:rPr>
            <w:rFonts w:ascii="Times New Roman" w:hAnsi="Times New Roman" w:cs="Times New Roman"/>
            <w:sz w:val="24"/>
            <w:szCs w:val="24"/>
            <w:lang w:val="en-US"/>
          </w:rPr>
          <w:t>A</w:t>
        </w:r>
      </w:ins>
      <w:ins w:id="36" w:author="Robin" w:date="2016-11-17T12:38:00Z">
        <w:del w:id="37" w:author="Jens Daehner" w:date="2017-01-31T16:06:00Z">
          <w:r w:rsidR="00F35DE4" w:rsidDel="006A6E42">
            <w:rPr>
              <w:rFonts w:ascii="Times New Roman" w:hAnsi="Times New Roman" w:cs="Times New Roman"/>
              <w:sz w:val="24"/>
              <w:szCs w:val="24"/>
              <w:lang w:val="en-US"/>
            </w:rPr>
            <w:delText>a</w:delText>
          </w:r>
        </w:del>
      </w:ins>
      <w:del w:id="38" w:author="Robin" w:date="2016-11-17T12:38:00Z">
        <w:r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cropolis</w:t>
      </w:r>
      <w:ins w:id="39" w:author="Robin" w:date="2016-11-17T12:21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40" w:author="Robin" w:date="2016-11-17T12:21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41" w:author="Robin" w:date="2016-11-17T12:21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U</w:t>
        </w:r>
      </w:ins>
      <w:del w:id="42" w:author="Robin" w:date="2016-11-17T12:21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>u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ntil now</w:t>
      </w:r>
      <w:ins w:id="43" w:author="Robin" w:date="2016-11-17T12:21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, these fragments were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75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known </w:t>
      </w:r>
      <w:r w:rsidR="00AD3A48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mainly 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from some incomplete publications of </w:t>
      </w:r>
      <w:ins w:id="44" w:author="Robin" w:date="2016-11-18T14:27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 xml:space="preserve">the </w:t>
        </w:r>
      </w:ins>
      <w:del w:id="45" w:author="Robin" w:date="2016-11-17T12:21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>the end of the</w:delText>
        </w:r>
      </w:del>
      <w:ins w:id="46" w:author="Robin" w:date="2016-11-17T12:21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late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nineteenth or </w:t>
      </w:r>
      <w:del w:id="47" w:author="Robin" w:date="2016-11-17T12:21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>beginning of the</w:delText>
        </w:r>
      </w:del>
      <w:ins w:id="48" w:author="Robin" w:date="2016-11-17T12:21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early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twentieth centur</w:t>
      </w:r>
      <w:ins w:id="49" w:author="Robin" w:date="2016-11-17T12:21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y</w:t>
        </w:r>
      </w:ins>
      <w:del w:id="50" w:author="Robin" w:date="2016-11-17T12:21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>ies</w:delText>
        </w:r>
      </w:del>
      <w:ins w:id="51" w:author="Kenneth Lapatin" w:date="2016-09-15T16:17:00Z">
        <w:r w:rsidR="00FE2AAF" w:rsidRPr="003F343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="003F343E"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"/>
      </w:r>
      <w:del w:id="54" w:author="Kenneth Lapatin" w:date="2016-09-15T16:17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To fill this gap, we </w:t>
      </w:r>
      <w:del w:id="55" w:author="Kenneth Lapatin" w:date="2016-09-15T16:18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decided to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stud</w:t>
      </w:r>
      <w:ins w:id="56" w:author="Kenneth Lapatin" w:date="2016-09-15T16:18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>ied</w:t>
        </w:r>
      </w:ins>
      <w:del w:id="57" w:author="Kenneth Lapatin" w:date="2016-09-15T16:18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GB"/>
          </w:rPr>
          <w:delText>y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ins w:id="58" w:author="Robin" w:date="2016-11-17T12:22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the bronze vessel fragments found on the Acropolis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more systematically and completely</w:t>
      </w:r>
      <w:del w:id="59" w:author="Robin" w:date="2016-11-17T12:22:00Z">
        <w:r w:rsidR="003F343E"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the bronze vessel fragments found on the Acropolis</w:delText>
        </w:r>
      </w:del>
      <w:ins w:id="60" w:author="Robin" w:date="2016-11-17T12:22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>.</w:t>
        </w:r>
      </w:ins>
      <w:ins w:id="61" w:author="Kenneth Lapatin" w:date="2016-09-15T16:18:00Z">
        <w:del w:id="62" w:author="Robin" w:date="2016-11-17T12:22:00Z">
          <w:r w:rsidR="003F343E" w:rsidRPr="003F343E" w:rsidDel="003F343E">
            <w:rPr>
              <w:rFonts w:ascii="Times New Roman" w:hAnsi="Times New Roman" w:cs="Times New Roman"/>
              <w:sz w:val="24"/>
              <w:szCs w:val="24"/>
              <w:lang w:val="en-GB"/>
            </w:rPr>
            <w:delText>,</w:delText>
          </w:r>
        </w:del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63" w:author="Robin" w:date="2016-11-17T12:22:00Z">
        <w:r w:rsidR="003F343E"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and </w:delText>
        </w:r>
      </w:del>
      <w:ins w:id="64" w:author="Robin" w:date="2016-11-17T12:22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>T</w:t>
        </w:r>
      </w:ins>
      <w:del w:id="65" w:author="Robin" w:date="2016-11-17T12:22:00Z">
        <w:r w:rsidR="003F343E"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>t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he results of this research</w:t>
      </w:r>
      <w:r w:rsidR="003F343E" w:rsidRPr="003F343E">
        <w:rPr>
          <w:rStyle w:val="EndnoteReference"/>
          <w:rFonts w:ascii="Times New Roman" w:hAnsi="Times New Roman" w:cs="Times New Roman"/>
          <w:sz w:val="24"/>
          <w:szCs w:val="24"/>
          <w:lang w:val="en-GB"/>
        </w:rPr>
        <w:endnoteReference w:id="2"/>
      </w:r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ma</w:t>
      </w:r>
      <w:ins w:id="70" w:author="Kenneth Lapatin" w:date="2016-09-15T16:18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>k</w:t>
        </w:r>
      </w:ins>
      <w:del w:id="71" w:author="Kenneth Lapatin" w:date="2016-09-15T16:18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GB"/>
          </w:rPr>
          <w:delText>d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e it possible to draw some conclusions about the </w:t>
      </w:r>
      <w:del w:id="72" w:author="Robin" w:date="2016-11-18T14:27:00Z">
        <w:r w:rsidR="003F343E" w:rsidRPr="003F343E" w:rsidDel="00195958">
          <w:rPr>
            <w:rFonts w:ascii="Times New Roman" w:hAnsi="Times New Roman" w:cs="Times New Roman"/>
            <w:sz w:val="24"/>
            <w:szCs w:val="24"/>
            <w:lang w:val="en-GB"/>
          </w:rPr>
          <w:delText>question of the existence</w:delText>
        </w:r>
      </w:del>
      <w:ins w:id="73" w:author="Robin" w:date="2016-11-18T14:27:00Z">
        <w:r w:rsidR="00195958">
          <w:rPr>
            <w:rFonts w:ascii="Times New Roman" w:hAnsi="Times New Roman" w:cs="Times New Roman"/>
            <w:sz w:val="24"/>
            <w:szCs w:val="24"/>
            <w:lang w:val="en-GB"/>
          </w:rPr>
          <w:t>extent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del w:id="74" w:author="Robin" w:date="2016-11-18T14:27:00Z">
        <w:r w:rsidR="003F343E" w:rsidRPr="003F343E" w:rsidDel="00195958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the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features of the Athenian bronze vessel production during the Archaic and Classic</w:t>
      </w:r>
      <w:ins w:id="75" w:author="Robin" w:date="2016-11-17T12:23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>al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period</w:t>
      </w:r>
      <w:ins w:id="76" w:author="Kenneth Lapatin" w:date="2016-09-15T16:18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>s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F343E" w:rsidRPr="003F343E" w:rsidRDefault="003F343E" w:rsidP="003F34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3F343E">
      <w:pPr>
        <w:pStyle w:val="Stilepredefinito"/>
        <w:spacing w:after="0" w:line="360" w:lineRule="auto"/>
        <w:rPr>
          <w:ins w:id="77" w:author="Kenneth Lapatin" w:date="2016-09-15T16:19:00Z"/>
          <w:del w:id="78" w:author="Robin" w:date="2016-11-18T14:28:00Z"/>
          <w:rFonts w:ascii="Times New Roman" w:hAnsi="Times New Roman" w:cs="Times New Roman"/>
          <w:sz w:val="24"/>
          <w:szCs w:val="24"/>
          <w:lang w:val="en-US"/>
        </w:rPr>
        <w:pPrChange w:id="79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Thanks to a fruitful collaboration with the National Archaeological Museum at Athens, it was possible to examine the </w:t>
      </w:r>
      <w:ins w:id="80" w:author="Robin" w:date="2016-11-17T12:23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previously </w:t>
        </w:r>
      </w:ins>
      <w:del w:id="81" w:author="Robin" w:date="2016-11-17T12:23:00Z">
        <w:r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already 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published pieces and to widen the research </w:t>
      </w:r>
      <w:del w:id="82" w:author="Kenneth Lapatin" w:date="2016-09-15T16:18:00Z">
        <w:r w:rsidRPr="003F343E" w:rsidDel="00FE2AAF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including </w:delText>
        </w:r>
      </w:del>
      <w:ins w:id="83" w:author="Kenneth Lapatin" w:date="2016-09-15T16:18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to include 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many other fragments </w:t>
      </w:r>
      <w:del w:id="84" w:author="Kenneth Lapatin" w:date="2016-09-15T16:19:00Z">
        <w:r w:rsidRPr="003F343E" w:rsidDel="00FE2AAF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kept </w:delText>
        </w:r>
      </w:del>
      <w:ins w:id="85" w:author="Kenneth Lapatin" w:date="2016-09-15T16:19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housed 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>in the Museum storerooms.</w:t>
      </w:r>
      <w:r w:rsidR="00F35DE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>In all, 1</w:t>
      </w:r>
      <w:ins w:id="86" w:author="Robin" w:date="2016-11-17T12:23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135 pieces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>cataloged</w:t>
      </w:r>
      <w:ins w:id="87" w:author="Robin" w:date="2016-11-17T12:26:00Z">
        <w:r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88" w:author="Robin" w:date="2016-11-17T12:26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89" w:author="Robin" w:date="2016-11-17T12:26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>mostly consisting of</w:delText>
        </w:r>
      </w:del>
      <w:ins w:id="90" w:author="Robin" w:date="2016-11-17T12:26:00Z">
        <w:r>
          <w:rPr>
            <w:rFonts w:ascii="Times New Roman" w:hAnsi="Times New Roman" w:cs="Times New Roman"/>
            <w:sz w:val="24"/>
            <w:szCs w:val="24"/>
            <w:lang w:val="en-US"/>
          </w:rPr>
          <w:t>Most of them are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solid fragments </w:t>
      </w:r>
      <w:ins w:id="91" w:author="Robin" w:date="2016-11-17T12:24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such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as handles (852) and feet (144), while just a few are complete or at least partially preserved vessel</w:t>
      </w:r>
      <w:ins w:id="92" w:author="Kenneth Lapatin" w:date="2016-09-15T16:19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(3 basins)</w:t>
      </w:r>
      <w:ins w:id="93" w:author="Kenneth Lapatin" w:date="2016-09-15T16:19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"/>
      </w:r>
    </w:p>
    <w:p w:rsidR="00000000" w:rsidRDefault="003F343E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  <w:pPrChange w:id="105" w:author="Kenneth Lapatin" w:date="2016-09-15T16:18:00Z">
          <w:pPr>
            <w:pStyle w:val="Stilepredefinito"/>
            <w:spacing w:after="0"/>
            <w:jc w:val="both"/>
          </w:pPr>
        </w:pPrChange>
      </w:pPr>
      <w:del w:id="106" w:author="Kenneth Lapatin" w:date="2016-09-15T16:19:00Z">
        <w:r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. </w:delText>
        </w:r>
      </w:del>
    </w:p>
    <w:p w:rsidR="00000000" w:rsidRDefault="003F343E">
      <w:pPr>
        <w:pStyle w:val="Stilepredefinito"/>
        <w:spacing w:after="0" w:line="360" w:lineRule="auto"/>
        <w:rPr>
          <w:del w:id="107" w:author="Robin" w:date="2016-11-17T12:30:00Z"/>
          <w:rFonts w:ascii="Times New Roman" w:hAnsi="Times New Roman" w:cs="Times New Roman"/>
          <w:sz w:val="24"/>
          <w:szCs w:val="24"/>
          <w:lang w:val="en-US"/>
        </w:rPr>
        <w:pPrChange w:id="108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All of the </w:t>
      </w:r>
      <w:del w:id="109" w:author="Robin" w:date="2016-11-17T12:28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directly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examined pieces </w:t>
      </w:r>
      <w:del w:id="110" w:author="Robin" w:date="2016-11-17T12:24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>have been</w:delText>
        </w:r>
      </w:del>
      <w:ins w:id="111" w:author="Robin" w:date="2016-11-17T12:24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were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catalogued according to a new typological scheme</w:t>
      </w:r>
      <w:del w:id="112" w:author="Kenneth Lapatin" w:date="2016-09-15T16:19:00Z">
        <w:r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for each group of objects</w:t>
      </w:r>
      <w:ins w:id="113" w:author="Kenneth Lapatin" w:date="2016-09-15T16:19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highlighting the presence of basic forms and many formal and decorative 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variations, </w:t>
      </w:r>
      <w:del w:id="114" w:author="Robin" w:date="2016-11-18T14:28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>in order to observe</w:delText>
        </w:r>
      </w:del>
      <w:ins w:id="115" w:author="Robin" w:date="2016-11-18T14:28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 xml:space="preserve">allowing </w:t>
        </w:r>
      </w:ins>
      <w:ins w:id="116" w:author="Robin" w:date="2016-11-18T14:31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 xml:space="preserve">for </w:t>
        </w:r>
      </w:ins>
      <w:ins w:id="117" w:author="Robin" w:date="2016-11-18T14:28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more nuanced obser</w:t>
        </w:r>
      </w:ins>
      <w:ins w:id="118" w:author="Robin" w:date="2016-11-18T14:29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vations on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the style and </w:t>
      </w:r>
      <w:ins w:id="119" w:author="Robin" w:date="2016-11-18T14:29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re</w:t>
        </w:r>
      </w:ins>
      <w:del w:id="120" w:author="Robin" w:date="2016-11-18T14:29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>the oc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currence of </w:t>
      </w:r>
      <w:del w:id="121" w:author="Robin" w:date="2016-11-18T14:29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some </w:delText>
        </w:r>
      </w:del>
      <w:ins w:id="122" w:author="Robin" w:date="2016-11-18T14:29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certain</w:t>
        </w:r>
        <w:r w:rsidR="00195958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elements</w:t>
      </w:r>
      <w:del w:id="123" w:author="Robin" w:date="2016-11-18T14:30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in the shape or decoration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>For many pieces</w:t>
      </w:r>
      <w:ins w:id="124" w:author="Robin" w:date="2016-11-18T14:30:00Z">
        <w:r w:rsidR="00195958">
          <w:rPr>
            <w:rFonts w:ascii="Times New Roman" w:hAnsi="Times New Roman" w:cs="Times New Roman"/>
            <w:sz w:val="24"/>
            <w:szCs w:val="24"/>
            <w:lang w:val="en-GB"/>
          </w:rPr>
          <w:t>,</w:t>
        </w:r>
      </w:ins>
      <w:del w:id="125" w:author="Kenneth Lapatin" w:date="2016-09-15T16:19:00Z">
        <w:r w:rsidRPr="003F343E" w:rsidDel="00FE2AAF">
          <w:rPr>
            <w:rFonts w:ascii="Times New Roman" w:hAnsi="Times New Roman" w:cs="Times New Roman"/>
            <w:sz w:val="24"/>
            <w:szCs w:val="24"/>
            <w:lang w:val="en-GB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126" w:author="Kenneth Lapatin" w:date="2016-09-15T16:19:00Z">
        <w:r w:rsidRPr="003F343E" w:rsidDel="00FE2AAF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their 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>formal character</w:t>
      </w:r>
      <w:ins w:id="127" w:author="Robin" w:date="2016-11-17T12:28:00Z">
        <w:r>
          <w:rPr>
            <w:rFonts w:ascii="Times New Roman" w:hAnsi="Times New Roman" w:cs="Times New Roman"/>
            <w:sz w:val="24"/>
            <w:szCs w:val="24"/>
            <w:lang w:val="en-GB"/>
          </w:rPr>
          <w:t>istic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s made </w:t>
      </w:r>
      <w:ins w:id="128" w:author="Kenneth Lapatin" w:date="2016-09-15T16:19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it 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>possible to attribute them to specific shape</w:t>
      </w:r>
      <w:ins w:id="129" w:author="Kenneth Lapatin" w:date="2016-09-15T16:19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>s</w:t>
        </w:r>
      </w:ins>
      <w:ins w:id="130" w:author="Robin" w:date="2016-11-17T12:28:00Z">
        <w:r>
          <w:rPr>
            <w:rFonts w:ascii="Times New Roman" w:hAnsi="Times New Roman" w:cs="Times New Roman"/>
            <w:sz w:val="24"/>
            <w:szCs w:val="24"/>
            <w:lang w:val="en-GB"/>
          </w:rPr>
          <w:t>:</w:t>
        </w:r>
      </w:ins>
      <w:del w:id="131" w:author="Kenneth Lapatin" w:date="2016-09-15T16:19:00Z">
        <w:r w:rsidRPr="003F343E" w:rsidDel="00FE2AAF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of vessels</w:delText>
        </w:r>
      </w:del>
      <w:del w:id="132" w:author="Robin" w:date="2016-11-17T12:28:00Z">
        <w:r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>, like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basins (425 fragments), tripod ring bas</w:t>
      </w:r>
      <w:ins w:id="133" w:author="Robin" w:date="2016-11-17T12:29:00Z">
        <w:r>
          <w:rPr>
            <w:rFonts w:ascii="Times New Roman" w:hAnsi="Times New Roman" w:cs="Times New Roman"/>
            <w:sz w:val="24"/>
            <w:szCs w:val="24"/>
            <w:lang w:val="en-GB"/>
          </w:rPr>
          <w:t>e</w:t>
        </w:r>
      </w:ins>
      <w:del w:id="134" w:author="Robin" w:date="2016-11-17T12:29:00Z">
        <w:r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>i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s (100), </w:t>
      </w:r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135" w:author="Robin" w:date="2016-11-17T13:00:00Z">
            <w:rPr>
              <w:rFonts w:ascii="Times New Roman" w:hAnsi="Times New Roman" w:cs="Times New Roman"/>
              <w:i/>
              <w:sz w:val="24"/>
              <w:szCs w:val="24"/>
              <w:lang w:val="en-GB"/>
            </w:rPr>
          </w:rPrChange>
        </w:rPr>
        <w:t>kraters</w:t>
      </w:r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(3),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136" w:author="Robin" w:date="2016-11-17T13:01:00Z">
            <w:rPr>
              <w:rFonts w:ascii="Times New Roman" w:hAnsi="Times New Roman" w:cs="Times New Roman"/>
              <w:i/>
              <w:sz w:val="24"/>
              <w:szCs w:val="24"/>
              <w:lang w:val="en-GB"/>
            </w:rPr>
          </w:rPrChange>
        </w:rPr>
        <w:t>hydriai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(23), </w:t>
      </w:r>
      <w:proofErr w:type="spellStart"/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>kalpides</w:t>
      </w:r>
      <w:proofErr w:type="spellEnd"/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(31), </w:t>
      </w:r>
      <w:proofErr w:type="spellStart"/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>lebetes</w:t>
      </w:r>
      <w:proofErr w:type="spellEnd"/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137" w:author="Kenneth Lapatin" w:date="2016-09-15T16:20:00Z">
            <w:rPr>
              <w:rFonts w:ascii="Times New Roman" w:hAnsi="Times New Roman" w:cs="Times New Roman"/>
              <w:i/>
              <w:sz w:val="28"/>
              <w:szCs w:val="28"/>
              <w:lang w:val="en-GB"/>
            </w:rPr>
          </w:rPrChange>
        </w:rPr>
        <w:t>(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16),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138" w:author="Robin" w:date="2016-11-17T13:00:00Z">
            <w:rPr>
              <w:rFonts w:ascii="Times New Roman" w:hAnsi="Times New Roman" w:cs="Times New Roman"/>
              <w:i/>
              <w:sz w:val="24"/>
              <w:szCs w:val="24"/>
              <w:lang w:val="en-GB"/>
            </w:rPr>
          </w:rPrChange>
        </w:rPr>
        <w:t>oinochoai</w:t>
      </w:r>
      <w:proofErr w:type="spellEnd"/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139" w:author="Kenneth Lapatin" w:date="2016-09-15T16:20:00Z">
            <w:rPr>
              <w:rFonts w:ascii="Times New Roman" w:hAnsi="Times New Roman" w:cs="Times New Roman"/>
              <w:i/>
              <w:sz w:val="28"/>
              <w:szCs w:val="28"/>
              <w:lang w:val="en-GB"/>
            </w:rPr>
          </w:rPrChange>
        </w:rPr>
        <w:t>(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19),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140" w:author="Robin" w:date="2016-11-17T13:00:00Z">
            <w:rPr>
              <w:rFonts w:ascii="Times New Roman" w:hAnsi="Times New Roman" w:cs="Times New Roman"/>
              <w:i/>
              <w:sz w:val="24"/>
              <w:szCs w:val="24"/>
              <w:lang w:val="en-GB"/>
            </w:rPr>
          </w:rPrChange>
        </w:rPr>
        <w:t>paterae</w:t>
      </w:r>
      <w:proofErr w:type="spellEnd"/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141" w:author="Kenneth Lapatin" w:date="2016-09-15T16:20:00Z">
            <w:rPr>
              <w:rFonts w:ascii="Times New Roman" w:hAnsi="Times New Roman" w:cs="Times New Roman"/>
              <w:i/>
              <w:sz w:val="28"/>
              <w:szCs w:val="28"/>
              <w:lang w:val="en-GB"/>
            </w:rPr>
          </w:rPrChange>
        </w:rPr>
        <w:t>(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>38), plates or lids (17),</w:t>
      </w:r>
      <w:ins w:id="142" w:author="Kenneth Lapatin" w:date="2016-09-15T16:20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and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143" w:author="Robin" w:date="2016-11-17T13:02:00Z">
            <w:rPr>
              <w:rFonts w:ascii="Times New Roman" w:hAnsi="Times New Roman" w:cs="Times New Roman"/>
              <w:i/>
              <w:sz w:val="24"/>
              <w:szCs w:val="24"/>
              <w:lang w:val="en-GB"/>
            </w:rPr>
          </w:rPrChange>
        </w:rPr>
        <w:t>situlae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144" w:author="Kenneth Lapatin" w:date="2016-09-15T16:20:00Z">
            <w:rPr>
              <w:rFonts w:ascii="Times New Roman" w:hAnsi="Times New Roman" w:cs="Times New Roman"/>
              <w:i/>
              <w:sz w:val="28"/>
              <w:szCs w:val="28"/>
              <w:lang w:val="en-GB"/>
            </w:rPr>
          </w:rPrChange>
        </w:rPr>
        <w:t xml:space="preserve"> (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4). For </w:t>
      </w:r>
      <w:del w:id="145" w:author="Robin" w:date="2016-11-17T12:29:00Z">
        <w:r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several </w:delText>
        </w:r>
      </w:del>
      <w:ins w:id="146" w:author="Robin" w:date="2016-11-17T12:29:00Z">
        <w:r>
          <w:rPr>
            <w:rFonts w:ascii="Times New Roman" w:hAnsi="Times New Roman" w:cs="Times New Roman"/>
            <w:sz w:val="24"/>
            <w:szCs w:val="24"/>
            <w:lang w:val="en-GB"/>
          </w:rPr>
          <w:t>many of the</w:t>
        </w:r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>fragments (460</w:t>
      </w:r>
      <w:del w:id="147" w:author="Kenneth Lapatin" w:date="2016-09-15T16:21:00Z">
        <w:r w:rsidRPr="003F343E" w:rsidDel="00FE2AAF">
          <w:rPr>
            <w:rFonts w:ascii="Times New Roman" w:hAnsi="Times New Roman" w:cs="Times New Roman"/>
            <w:sz w:val="24"/>
            <w:szCs w:val="24"/>
            <w:lang w:val="en-GB"/>
          </w:rPr>
          <w:delText>: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handles in the shape of </w:t>
      </w:r>
      <w:del w:id="148" w:author="Robin" w:date="2016-11-18T14:32:00Z">
        <w:r w:rsidRPr="003F343E" w:rsidDel="00195958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a 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>mobile ring</w:t>
      </w:r>
      <w:ins w:id="149" w:author="Robin" w:date="2016-11-18T14:32:00Z">
        <w:r w:rsidR="00195958">
          <w:rPr>
            <w:rFonts w:ascii="Times New Roman" w:hAnsi="Times New Roman" w:cs="Times New Roman"/>
            <w:sz w:val="24"/>
            <w:szCs w:val="24"/>
            <w:lang w:val="en-GB"/>
          </w:rPr>
          <w:t>s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>, handle attachments</w:t>
      </w:r>
      <w:ins w:id="150" w:author="Kenneth Lapatin" w:date="2016-09-15T16:21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>,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and feet), the original shape remains undetermined</w:t>
      </w:r>
      <w:ins w:id="151" w:author="Robin" w:date="2016-11-18T14:32:00Z">
        <w:r w:rsidR="00195958">
          <w:rPr>
            <w:rFonts w:ascii="Times New Roman" w:hAnsi="Times New Roman" w:cs="Times New Roman"/>
            <w:sz w:val="24"/>
            <w:szCs w:val="24"/>
            <w:lang w:val="en-GB"/>
          </w:rPr>
          <w:t>;</w:t>
        </w:r>
      </w:ins>
      <w:del w:id="152" w:author="Robin" w:date="2016-11-18T14:32:00Z">
        <w:r w:rsidRPr="003F343E" w:rsidDel="00195958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as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153" w:author="Robin" w:date="2016-11-17T12:29:00Z">
        <w:r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>the</w:delText>
        </w:r>
      </w:del>
      <w:ins w:id="154" w:author="Kenneth Lapatin" w:date="2016-09-15T16:21:00Z">
        <w:del w:id="155" w:author="Robin" w:date="2016-11-17T12:29:00Z">
          <w:r w:rsidRPr="003F343E" w:rsidDel="003F343E">
            <w:rPr>
              <w:rFonts w:ascii="Times New Roman" w:hAnsi="Times New Roman" w:cs="Times New Roman"/>
              <w:sz w:val="24"/>
              <w:szCs w:val="24"/>
              <w:lang w:val="en-GB"/>
            </w:rPr>
            <w:delText xml:space="preserve"> fragments</w:delText>
          </w:r>
        </w:del>
      </w:ins>
      <w:del w:id="156" w:author="Robin" w:date="2016-11-17T12:29:00Z">
        <w:r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>y</w:delText>
        </w:r>
      </w:del>
      <w:ins w:id="157" w:author="Robin" w:date="2016-11-17T12:29:00Z">
        <w:r>
          <w:rPr>
            <w:rFonts w:ascii="Times New Roman" w:hAnsi="Times New Roman" w:cs="Times New Roman"/>
            <w:sz w:val="24"/>
            <w:szCs w:val="24"/>
            <w:lang w:val="en-GB"/>
          </w:rPr>
          <w:t>they could have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158" w:author="Robin" w:date="2016-11-17T12:29:00Z">
        <w:r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can 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>belong</w:t>
      </w:r>
      <w:ins w:id="159" w:author="Robin" w:date="2016-11-17T12:29:00Z">
        <w:r>
          <w:rPr>
            <w:rFonts w:ascii="Times New Roman" w:hAnsi="Times New Roman" w:cs="Times New Roman"/>
            <w:sz w:val="24"/>
            <w:szCs w:val="24"/>
            <w:lang w:val="en-GB"/>
          </w:rPr>
          <w:t>ed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del w:id="160" w:author="Robin" w:date="2016-11-17T12:30:00Z">
        <w:r w:rsidRPr="003F343E" w:rsidDel="003F343E">
          <w:rPr>
            <w:rFonts w:ascii="Times New Roman" w:hAnsi="Times New Roman" w:cs="Times New Roman"/>
            <w:sz w:val="24"/>
            <w:szCs w:val="24"/>
            <w:lang w:val="en-GB"/>
          </w:rPr>
          <w:delText>different kind</w:delText>
        </w:r>
      </w:del>
      <w:ins w:id="161" w:author="Robin" w:date="2016-11-17T12:30:00Z">
        <w:r>
          <w:rPr>
            <w:rFonts w:ascii="Times New Roman" w:hAnsi="Times New Roman" w:cs="Times New Roman"/>
            <w:sz w:val="24"/>
            <w:szCs w:val="24"/>
            <w:lang w:val="en-GB"/>
          </w:rPr>
          <w:t>any of a variety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of vessels.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162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3F343E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163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Referring to the full publication </w:t>
      </w:r>
      <w:ins w:id="164" w:author="Robin" w:date="2016-11-17T12:31:00Z">
        <w:r>
          <w:rPr>
            <w:rFonts w:ascii="Times New Roman" w:hAnsi="Times New Roman" w:cs="Times New Roman"/>
            <w:sz w:val="24"/>
            <w:szCs w:val="24"/>
            <w:lang w:val="en-US"/>
          </w:rPr>
          <w:t>(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Tarditi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2016)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for comments on individual pieces and on the numerous typological variants </w:t>
      </w:r>
      <w:del w:id="165" w:author="Robin" w:date="2016-11-17T12:31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which </w:delText>
        </w:r>
      </w:del>
      <w:ins w:id="166" w:author="Robin" w:date="2016-11-17T12:31:00Z">
        <w:r>
          <w:rPr>
            <w:rFonts w:ascii="Times New Roman" w:hAnsi="Times New Roman" w:cs="Times New Roman"/>
            <w:sz w:val="24"/>
            <w:szCs w:val="24"/>
            <w:lang w:val="en-US"/>
          </w:rPr>
          <w:t>that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were identified, we prefer here to present our conclusions about the pieces attributed to local</w:t>
      </w:r>
      <w:del w:id="167" w:author="Robin" w:date="2016-11-17T12:37:00Z">
        <w:r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Athenian workshops, </w:t>
      </w:r>
      <w:del w:id="168" w:author="Robin" w:date="2016-11-17T12:31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>pointing out</w:delText>
        </w:r>
      </w:del>
      <w:ins w:id="169" w:author="Robin" w:date="2016-11-17T12:31:00Z">
        <w:r>
          <w:rPr>
            <w:rFonts w:ascii="Times New Roman" w:hAnsi="Times New Roman" w:cs="Times New Roman"/>
            <w:sz w:val="24"/>
            <w:szCs w:val="24"/>
            <w:lang w:val="en-US"/>
          </w:rPr>
          <w:t>discussing the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features, chronology</w:t>
      </w:r>
      <w:ins w:id="170" w:author="Kenneth Lapatin" w:date="2016-09-15T16:22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and diffusion of this production of bronze vessels.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171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3F343E">
      <w:pPr>
        <w:pStyle w:val="Stilepredefinito"/>
        <w:spacing w:after="0" w:line="360" w:lineRule="auto"/>
        <w:rPr>
          <w:ins w:id="172" w:author="Kenneth Lapatin" w:date="2016-09-15T16:22:00Z"/>
          <w:rFonts w:ascii="Times New Roman" w:hAnsi="Times New Roman" w:cs="Times New Roman"/>
          <w:b/>
          <w:sz w:val="24"/>
          <w:szCs w:val="24"/>
          <w:lang w:val="en-US"/>
          <w:rPrChange w:id="173" w:author="Kenneth Lapatin" w:date="2016-09-15T16:31:00Z">
            <w:rPr>
              <w:ins w:id="174" w:author="Kenneth Lapatin" w:date="2016-09-15T16:22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pPrChange w:id="175" w:author="Kenneth Lapatin" w:date="2016-09-15T16:18:00Z">
          <w:pPr>
            <w:pStyle w:val="Stilepredefinito"/>
            <w:spacing w:after="0"/>
            <w:jc w:val="both"/>
          </w:pPr>
        </w:pPrChange>
      </w:pPr>
      <w:ins w:id="176" w:author="Robin" w:date="2016-11-17T12:32:00Z">
        <w:r>
          <w:rPr>
            <w:rFonts w:ascii="Times New Roman" w:hAnsi="Times New Roman" w:cs="Times New Roman"/>
            <w:b/>
            <w:sz w:val="24"/>
            <w:szCs w:val="24"/>
            <w:lang w:val="en-US"/>
          </w:rPr>
          <w:t>[A-head]</w:t>
        </w:r>
      </w:ins>
      <w:r w:rsidR="00237E17" w:rsidRPr="00237E17">
        <w:rPr>
          <w:rFonts w:ascii="Times New Roman" w:hAnsi="Times New Roman" w:cs="Times New Roman"/>
          <w:b/>
          <w:sz w:val="24"/>
          <w:szCs w:val="24"/>
          <w:lang w:val="en-US"/>
          <w:rPrChange w:id="177" w:author="Kenneth Lapatin" w:date="2016-09-15T16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Bronze </w:t>
      </w:r>
      <w:ins w:id="178" w:author="Robin" w:date="2016-11-17T12:32:00Z">
        <w:r>
          <w:rPr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</w:ins>
      <w:del w:id="179" w:author="Robin" w:date="2016-11-17T12:32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180" w:author="Kenneth Lapatin" w:date="2016-09-15T16:3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delText>v</w:delText>
        </w:r>
      </w:del>
      <w:r w:rsidR="00237E17" w:rsidRPr="00237E17">
        <w:rPr>
          <w:rFonts w:ascii="Times New Roman" w:hAnsi="Times New Roman" w:cs="Times New Roman"/>
          <w:b/>
          <w:sz w:val="24"/>
          <w:szCs w:val="24"/>
          <w:lang w:val="en-US"/>
          <w:rPrChange w:id="181" w:author="Kenneth Lapatin" w:date="2016-09-15T16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essels of Athenian </w:t>
      </w:r>
      <w:ins w:id="182" w:author="Robin" w:date="2016-11-18T14:33:00Z">
        <w:r w:rsidR="00195958">
          <w:rPr>
            <w:rFonts w:ascii="Times New Roman" w:hAnsi="Times New Roman" w:cs="Times New Roman"/>
            <w:b/>
            <w:sz w:val="24"/>
            <w:szCs w:val="24"/>
            <w:lang w:val="en-US"/>
          </w:rPr>
          <w:t>P</w:t>
        </w:r>
      </w:ins>
      <w:del w:id="183" w:author="Robin" w:date="2016-11-18T14:33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184" w:author="Kenneth Lapatin" w:date="2016-09-15T16:3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delText>p</w:delText>
        </w:r>
      </w:del>
      <w:r w:rsidR="00237E17" w:rsidRPr="00237E17">
        <w:rPr>
          <w:rFonts w:ascii="Times New Roman" w:hAnsi="Times New Roman" w:cs="Times New Roman"/>
          <w:b/>
          <w:sz w:val="24"/>
          <w:szCs w:val="24"/>
          <w:lang w:val="en-US"/>
          <w:rPrChange w:id="185" w:author="Kenneth Lapatin" w:date="2016-09-15T16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roduction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186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3F343E">
      <w:pPr>
        <w:pStyle w:val="Stilepredefinito"/>
        <w:spacing w:after="0" w:line="360" w:lineRule="auto"/>
        <w:rPr>
          <w:ins w:id="187" w:author="Kenneth Lapatin" w:date="2016-09-15T16:23:00Z"/>
          <w:del w:id="188" w:author="Robin" w:date="2016-11-17T12:40:00Z"/>
          <w:rFonts w:ascii="Times New Roman" w:hAnsi="Times New Roman" w:cs="Times New Roman"/>
          <w:sz w:val="24"/>
          <w:szCs w:val="24"/>
          <w:lang w:val="en-US"/>
        </w:rPr>
        <w:pPrChange w:id="189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In the group of </w:t>
      </w:r>
      <w:del w:id="190" w:author="Robin" w:date="2016-11-17T12:32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examined fragments from the Athenian </w:t>
      </w:r>
      <w:ins w:id="191" w:author="Robin" w:date="2016-11-17T12:38:00Z">
        <w:r w:rsidR="00F35DE4">
          <w:rPr>
            <w:rFonts w:ascii="Times New Roman" w:hAnsi="Times New Roman" w:cs="Times New Roman"/>
            <w:sz w:val="24"/>
            <w:szCs w:val="24"/>
            <w:lang w:val="en-US"/>
          </w:rPr>
          <w:t>a</w:t>
        </w:r>
      </w:ins>
      <w:del w:id="192" w:author="Robin" w:date="2016-11-17T12:32:00Z">
        <w:r w:rsidRPr="003F343E" w:rsidDel="003F343E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cropolis, more than six hundred pieces (631) have been recognized as Athenian products</w:t>
      </w:r>
      <w:ins w:id="193" w:author="Kenneth Lapatin" w:date="2016-09-15T16:22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"/>
      </w:r>
      <w:del w:id="198" w:author="Kenneth Lapatin" w:date="2016-09-15T16:22:00Z">
        <w:r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For those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with de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>corative elements</w:t>
      </w:r>
      <w:ins w:id="199" w:author="Robin" w:date="2016-11-17T12:36:00Z">
        <w:r w:rsidR="00F35DE4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this attribution is based on several formal and stylistic features, while for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great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quantity of plain fragments or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00" w:author="Robin" w:date="2016-11-17T12:36:00Z">
        <w:r w:rsidR="00F35DE4">
          <w:rPr>
            <w:rFonts w:ascii="Times New Roman" w:hAnsi="Times New Roman" w:cs="Times New Roman"/>
            <w:sz w:val="24"/>
            <w:szCs w:val="24"/>
            <w:lang w:val="en-US"/>
          </w:rPr>
          <w:t xml:space="preserve">those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with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basic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easily reproducible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decorative motifs, 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attribution to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local</w:t>
      </w:r>
      <w:del w:id="201" w:author="Robin" w:date="2016-11-17T12:36:00Z">
        <w:r w:rsidRPr="003F343E" w:rsidDel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Athenian production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is justified simply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02" w:author="Robin" w:date="2016-11-17T12:37:00Z">
        <w:r w:rsidR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by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noting the large </w:t>
      </w:r>
      <w:del w:id="203" w:author="Robin" w:date="2016-11-17T12:37:00Z">
        <w:r w:rsidRPr="003F343E" w:rsidDel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amount</w:delText>
        </w:r>
        <w:r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204" w:author="Robin" w:date="2016-11-17T12:37:00Z">
        <w:r w:rsidR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number</w:t>
        </w:r>
        <w:r w:rsidR="00F35DE4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specimens of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205" w:author="Robin" w:date="2016-11-17T12:39:00Z">
        <w:r w:rsidRPr="003F343E" w:rsidDel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certain </w:delText>
        </w:r>
      </w:del>
      <w:ins w:id="206" w:author="Robin" w:date="2016-11-17T12:39:00Z">
        <w:r w:rsidR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given</w:t>
        </w:r>
        <w:r w:rsidR="00F35DE4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type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attested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207" w:author="Robin" w:date="2016-11-17T12:39:00Z">
        <w:r w:rsidRPr="003F343E" w:rsidDel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between</w:delText>
        </w:r>
        <w:r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208" w:author="Robin" w:date="2016-11-17T12:39:00Z">
        <w:r w:rsidR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among</w:t>
        </w:r>
        <w:r w:rsidR="00F35DE4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materials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ins w:id="209" w:author="Kenneth Lapatin" w:date="2016-09-15T16:23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a</w:t>
        </w:r>
      </w:ins>
      <w:del w:id="210" w:author="Kenneth Lapatin" w:date="2016-09-15T16:23:00Z">
        <w:r w:rsidRPr="003F343E" w:rsidDel="00FE2AAF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A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cropolis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significantly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211" w:author="Robin" w:date="2016-11-17T12:40:00Z">
        <w:r w:rsidRPr="003F343E" w:rsidDel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higher </w:delText>
        </w:r>
      </w:del>
      <w:ins w:id="212" w:author="Robin" w:date="2016-11-17T12:40:00Z">
        <w:r w:rsidR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more</w:t>
        </w:r>
        <w:r w:rsidR="00F35DE4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than in any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other Greek context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areas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213" w:author="Robin" w:date="2016-11-17T12:40:00Z">
        <w:r w:rsidRPr="003F343E" w:rsidDel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related</w:delText>
        </w:r>
        <w:r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3F343E" w:rsidDel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with </w:delText>
        </w:r>
      </w:del>
      <w:ins w:id="214" w:author="Robin" w:date="2016-11-17T12:40:00Z">
        <w:r w:rsidR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within the</w:t>
        </w:r>
        <w:r w:rsidR="00F35DE4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Greek cultur</w:t>
      </w:r>
      <w:ins w:id="215" w:author="Robin" w:date="2016-11-17T12:40:00Z">
        <w:r w:rsidR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al sphere</w:t>
        </w:r>
      </w:ins>
      <w:del w:id="216" w:author="Robin" w:date="2016-11-17T12:40:00Z">
        <w:r w:rsidRPr="003F343E" w:rsidDel="00F35DE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e</w:delText>
        </w:r>
      </w:del>
      <w:bookmarkStart w:id="217" w:name="dati_quantitativi"/>
      <w:bookmarkEnd w:id="217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18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3F343E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19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>The stylistic or formal character</w:t>
      </w:r>
      <w:ins w:id="220" w:author="Kenneth Lapatin" w:date="2016-09-15T16:23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istic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s recognized as typical of the Athenian bronzes have been recognized on several pieces found in </w:t>
      </w:r>
      <w:del w:id="221" w:author="Robin" w:date="2016-11-17T12:40:00Z">
        <w:r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different </w:delText>
        </w:r>
      </w:del>
      <w:ins w:id="222" w:author="Robin" w:date="2016-11-17T12:40:00Z">
        <w:r w:rsidR="00F35DE4">
          <w:rPr>
            <w:rFonts w:ascii="Times New Roman" w:hAnsi="Times New Roman" w:cs="Times New Roman"/>
            <w:sz w:val="24"/>
            <w:szCs w:val="24"/>
            <w:lang w:val="en-US"/>
          </w:rPr>
          <w:t>other</w:t>
        </w:r>
        <w:r w:rsidR="00F35DE4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sites (32 from Athenian demes or Attica; 167 from other areas) or of unknown provenience (40)</w:t>
      </w:r>
      <w:ins w:id="223" w:author="Robin" w:date="2016-11-17T12:40:00Z">
        <w:r w:rsidR="00F35DE4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5"/>
      </w:r>
      <w:del w:id="237" w:author="Robin" w:date="2016-11-17T12:40:00Z">
        <w:r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>: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38" w:author="Robin" w:date="2016-11-17T12:41:00Z">
        <w:r w:rsidR="00F35DE4">
          <w:rPr>
            <w:rFonts w:ascii="Times New Roman" w:hAnsi="Times New Roman" w:cs="Times New Roman"/>
            <w:sz w:val="24"/>
            <w:szCs w:val="24"/>
            <w:lang w:val="en-US"/>
          </w:rPr>
          <w:t>I</w:t>
        </w:r>
      </w:ins>
      <w:del w:id="239" w:author="Robin" w:date="2016-11-17T12:41:00Z">
        <w:r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>i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n all, including pieces from the </w:t>
      </w:r>
      <w:ins w:id="240" w:author="Kenneth Lapatin" w:date="2016-09-15T16:23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a</w:t>
        </w:r>
      </w:ins>
      <w:del w:id="241" w:author="Kenneth Lapatin" w:date="2016-09-15T16:23:00Z">
        <w:r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cropolis and those found in other areas, today we can attribute to Athenian workshops at least 870 pieces, enough to get a better definition of the chronology and diffusion of this high-level production.</w:t>
      </w:r>
    </w:p>
    <w:p w:rsidR="003F343E" w:rsidRPr="003F343E" w:rsidRDefault="003F343E" w:rsidP="003F34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F343E" w:rsidRPr="003F343E" w:rsidRDefault="003F343E" w:rsidP="003F343E">
      <w:pPr>
        <w:spacing w:after="0" w:line="360" w:lineRule="auto"/>
        <w:rPr>
          <w:ins w:id="242" w:author="Kenneth Lapatin" w:date="2016-09-15T16:23:00Z"/>
          <w:rFonts w:ascii="Times New Roman" w:hAnsi="Times New Roman" w:cs="Times New Roman"/>
          <w:b/>
          <w:sz w:val="24"/>
          <w:szCs w:val="24"/>
          <w:lang w:val="en-US"/>
          <w:rPrChange w:id="243" w:author="Kenneth Lapatin" w:date="2016-09-15T16:31:00Z">
            <w:rPr>
              <w:ins w:id="244" w:author="Kenneth Lapatin" w:date="2016-09-15T16:23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ins w:id="245" w:author="Robin" w:date="2016-11-17T12:19:00Z">
        <w:r w:rsidRPr="003F343E">
          <w:rPr>
            <w:rFonts w:ascii="Times New Roman" w:hAnsi="Times New Roman" w:cs="Times New Roman"/>
            <w:b/>
            <w:sz w:val="24"/>
            <w:szCs w:val="24"/>
            <w:lang w:val="en-US"/>
          </w:rPr>
          <w:t>[A-head]</w:t>
        </w:r>
      </w:ins>
      <w:r w:rsidRPr="003F343E">
        <w:rPr>
          <w:rFonts w:ascii="Times New Roman" w:hAnsi="Times New Roman" w:cs="Times New Roman"/>
          <w:b/>
          <w:sz w:val="24"/>
          <w:szCs w:val="24"/>
          <w:lang w:val="en-US"/>
        </w:rPr>
        <w:t>Style, S</w:t>
      </w:r>
      <w:r w:rsidR="00237E17" w:rsidRPr="00237E17">
        <w:rPr>
          <w:rFonts w:ascii="Times New Roman" w:hAnsi="Times New Roman" w:cs="Times New Roman"/>
          <w:b/>
          <w:sz w:val="24"/>
          <w:szCs w:val="24"/>
          <w:lang w:val="en-US"/>
          <w:rPrChange w:id="246" w:author="Kenneth Lapatin" w:date="2016-09-15T16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hapes, </w:t>
      </w:r>
      <w:ins w:id="247" w:author="Robin" w:date="2016-11-17T12:19:00Z">
        <w:r w:rsidRPr="003F343E">
          <w:rPr>
            <w:rFonts w:ascii="Times New Roman" w:hAnsi="Times New Roman" w:cs="Times New Roman"/>
            <w:b/>
            <w:sz w:val="24"/>
            <w:szCs w:val="24"/>
            <w:lang w:val="en-US"/>
          </w:rPr>
          <w:t>and D</w:t>
        </w:r>
      </w:ins>
      <w:del w:id="248" w:author="Robin" w:date="2016-11-17T12:19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249" w:author="Kenneth Lapatin" w:date="2016-09-15T16:3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delText>d</w:delText>
        </w:r>
      </w:del>
      <w:r w:rsidR="00237E17" w:rsidRPr="00237E17">
        <w:rPr>
          <w:rFonts w:ascii="Times New Roman" w:hAnsi="Times New Roman" w:cs="Times New Roman"/>
          <w:b/>
          <w:sz w:val="24"/>
          <w:szCs w:val="24"/>
          <w:lang w:val="en-US"/>
          <w:rPrChange w:id="250" w:author="Kenneth Lapatin" w:date="2016-09-15T16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ecoration</w:t>
      </w:r>
    </w:p>
    <w:p w:rsidR="003F343E" w:rsidRPr="003F343E" w:rsidRDefault="003F343E" w:rsidP="003F34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3F343E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51" w:author="Kenneth Lapatin" w:date="2016-09-15T16:18:00Z">
          <w:pPr>
            <w:pStyle w:val="Stilepredefinito"/>
            <w:spacing w:after="0"/>
            <w:jc w:val="both"/>
          </w:pPr>
        </w:pPrChange>
      </w:pPr>
      <w:del w:id="252" w:author="Kenneth Lapatin" w:date="2016-09-15T16:23:00Z">
        <w:r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lastRenderedPageBreak/>
          <w:delText xml:space="preserve">The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Athenian bronze vessel production seems to have the same mix of high quality and innovation that characterizes all the handicrafts at Athens in Archaic and Early Classical times</w:t>
      </w:r>
      <w:ins w:id="253" w:author="Robin" w:date="2016-11-17T12:41:00Z">
        <w:r w:rsidR="00F35DE4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254" w:author="Robin" w:date="2016-11-17T12:41:00Z">
        <w:r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>: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55" w:author="Robin" w:date="2016-11-17T12:41:00Z">
        <w:r w:rsidR="00F35DE4">
          <w:rPr>
            <w:rFonts w:ascii="Times New Roman" w:hAnsi="Times New Roman" w:cs="Times New Roman"/>
            <w:sz w:val="24"/>
            <w:szCs w:val="24"/>
            <w:lang w:val="en-US"/>
          </w:rPr>
          <w:t>C</w:t>
        </w:r>
      </w:ins>
      <w:del w:id="256" w:author="Robin" w:date="2016-11-17T12:41:00Z">
        <w:r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>c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ommon traits seem to be the </w:t>
      </w:r>
      <w:ins w:id="257" w:author="Robin" w:date="2016-11-18T14:34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 xml:space="preserve">high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level of workmanship, outstanding originality</w:t>
      </w:r>
      <w:ins w:id="258" w:author="Kenneth Lapatin" w:date="2016-09-15T16:24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and freedom in the re-interpretation of </w:t>
      </w:r>
      <w:ins w:id="259" w:author="Kenneth Lapatin" w:date="2016-09-15T16:24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the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usual decorative repertoire.</w:t>
      </w:r>
    </w:p>
    <w:p w:rsidR="00000000" w:rsidRDefault="00F35DE4">
      <w:pPr>
        <w:pStyle w:val="Stilepredefinito"/>
        <w:spacing w:after="0" w:line="360" w:lineRule="auto"/>
        <w:rPr>
          <w:ins w:id="260" w:author="Kenneth Lapatin" w:date="2016-09-15T16:27:00Z"/>
          <w:del w:id="261" w:author="Robin" w:date="2016-11-17T12:48:00Z"/>
          <w:rFonts w:ascii="Times New Roman" w:hAnsi="Times New Roman" w:cs="Times New Roman"/>
          <w:sz w:val="24"/>
          <w:szCs w:val="24"/>
          <w:lang w:val="en-US"/>
        </w:rPr>
        <w:pPrChange w:id="262" w:author="Kenneth Lapatin" w:date="2016-09-15T16:18:00Z">
          <w:pPr>
            <w:pStyle w:val="Stilepredefinito"/>
            <w:spacing w:after="0"/>
            <w:jc w:val="both"/>
          </w:pPr>
        </w:pPrChange>
      </w:pPr>
      <w:ins w:id="263" w:author="Robin" w:date="2016-11-17T12:42:00Z">
        <w:r>
          <w:rPr>
            <w:rFonts w:ascii="Times New Roman" w:hAnsi="Times New Roman" w:cs="Times New Roman"/>
            <w:sz w:val="24"/>
            <w:szCs w:val="24"/>
            <w:lang w:val="en-US"/>
          </w:rPr>
          <w:t>The b</w:t>
        </w:r>
      </w:ins>
      <w:del w:id="264" w:author="Robin" w:date="2016-11-17T12:42:00Z">
        <w:r w:rsidR="003F343E"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>B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asin and the related ring base, usually </w:t>
      </w:r>
      <w:ins w:id="265" w:author="Robin" w:date="2016-11-17T12:42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a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tripod, </w:t>
      </w:r>
      <w:del w:id="266" w:author="Robin" w:date="2016-11-17T12:42:00Z">
        <w:r w:rsidR="003F343E" w:rsidRPr="003F343E" w:rsidDel="00F35DE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are </w:delText>
        </w:r>
      </w:del>
      <w:ins w:id="267" w:author="Robin" w:date="2016-11-17T12:42:00Z">
        <w:r>
          <w:rPr>
            <w:rFonts w:ascii="Times New Roman" w:hAnsi="Times New Roman" w:cs="Times New Roman"/>
            <w:sz w:val="24"/>
            <w:szCs w:val="24"/>
            <w:lang w:val="en-US"/>
          </w:rPr>
          <w:t>is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most prevalent form, reflecting the importance of this shape in the furniture of Greek sanctuaries and in domestic life, as they were used for many </w:t>
      </w:r>
      <w:del w:id="268" w:author="Kenneth Lapatin" w:date="2016-09-15T16:24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and 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>different functions.</w:t>
      </w:r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Peculiar </w:t>
      </w:r>
      <w:del w:id="269" w:author="Kenneth Lapatin" w:date="2016-09-15T16:24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of </w:delText>
        </w:r>
      </w:del>
      <w:ins w:id="270" w:author="Kenneth Lapatin" w:date="2016-09-15T16:24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to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Athenian production are some variants in the shape of the handles: extremely numerous are those made </w:t>
      </w:r>
      <w:ins w:id="271" w:author="Robin" w:date="2016-11-17T12:43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from a</w:t>
        </w:r>
      </w:ins>
      <w:del w:id="272" w:author="Robin" w:date="2016-11-17T12:43:00Z">
        <w:r w:rsidR="003F343E"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>in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simple rod, bent </w:t>
      </w:r>
      <w:del w:id="273" w:author="Robin" w:date="2016-11-17T12:43:00Z">
        <w:r w:rsidR="003F343E"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on </w:delText>
        </w:r>
      </w:del>
      <w:ins w:id="274" w:author="Robin" w:date="2016-11-17T12:43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at</w:t>
        </w:r>
        <w:r w:rsidR="00B27E5A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top to </w:t>
      </w:r>
      <w:del w:id="275" w:author="Robin" w:date="2016-11-17T12:44:00Z">
        <w:r w:rsidR="003F343E"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get </w:delText>
        </w:r>
      </w:del>
      <w:ins w:id="276" w:author="Robin" w:date="2016-11-17T12:44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make</w:t>
        </w:r>
        <w:r w:rsidR="00B27E5A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 triangular form, generally with plain attachments, </w:t>
      </w:r>
      <w:del w:id="277" w:author="Robin" w:date="2016-11-18T14:36:00Z">
        <w:r w:rsidR="003F343E"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just </w:delText>
        </w:r>
      </w:del>
      <w:ins w:id="278" w:author="Robin" w:date="2016-11-18T14:36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simply</w:t>
        </w:r>
        <w:r w:rsidR="00195958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del w:id="279" w:author="Robin" w:date="2016-11-17T12:45:00Z">
        <w:r w:rsidR="003F343E"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expanded </w:delText>
        </w:r>
      </w:del>
      <w:ins w:id="280" w:author="Robin" w:date="2016-11-17T12:45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splayed</w:t>
        </w:r>
        <w:r w:rsidR="00B27E5A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>or with a pentagonal section</w:t>
      </w:r>
      <w:ins w:id="281" w:author="Robin" w:date="2016-11-17T12:44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282" w:author="Kenneth Lapatin" w:date="2016-09-15T16:24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(</w:t>
        </w:r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283" w:author="Robin" w:date="2016-11-17T12:4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fig.</w:t>
        </w:r>
      </w:ins>
      <w:ins w:id="284" w:author="Robin" w:date="2016-11-17T12:45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285" w:author="Robin" w:date="2016-11-17T12:4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24.</w:t>
        </w:r>
      </w:ins>
      <w:ins w:id="286" w:author="Kenneth Lapatin" w:date="2016-09-15T16:24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287" w:author="Robin" w:date="2016-11-17T12:4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1</w:t>
        </w:r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).</w:t>
        </w:r>
      </w:ins>
      <w:r w:rsidR="003F343E"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6"/>
      </w:r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302" w:author="Kenneth Lapatin" w:date="2016-09-15T16:24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(fig.1).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This variant is only sporadically attested in other areas, while the many centuries of examples found on the </w:t>
      </w:r>
      <w:ins w:id="303" w:author="Kenneth Lapatin" w:date="2016-09-15T16:25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a</w:t>
        </w:r>
      </w:ins>
      <w:del w:id="304" w:author="Kenneth Lapatin" w:date="2016-09-15T16:25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cropolis clearly </w:t>
      </w:r>
      <w:del w:id="305" w:author="Robin" w:date="2016-11-18T14:36:00Z">
        <w:r w:rsidR="003F343E"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>attest</w:delText>
        </w:r>
      </w:del>
      <w:ins w:id="306" w:author="Robin" w:date="2016-11-18T14:36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indicate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its local origin</w:t>
      </w:r>
      <w:ins w:id="307" w:author="Kenneth Lapatin" w:date="2016-09-15T16:25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="003F343E"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7"/>
      </w:r>
      <w:del w:id="320" w:author="Kenneth Lapatin" w:date="2016-09-15T16:25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321" w:author="Kenneth Lapatin" w:date="2016-09-15T16:25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Typical </w:delText>
        </w:r>
      </w:del>
      <w:ins w:id="322" w:author="Kenneth Lapatin" w:date="2016-09-15T16:25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O</w:t>
        </w:r>
      </w:ins>
      <w:del w:id="323" w:author="Kenneth Lapatin" w:date="2016-09-15T16:25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>of Athens seem also o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>ther variants of handles</w:t>
      </w:r>
      <w:ins w:id="324" w:author="Kenneth Lapatin" w:date="2016-09-15T16:25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also seem to be typical of Athens:</w:t>
        </w:r>
      </w:ins>
      <w:ins w:id="325" w:author="Kenneth Lapatin" w:date="2016-09-15T16:26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del w:id="326" w:author="Kenneth Lapatin" w:date="2016-09-15T16:26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, as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>the tracery-worked</w:t>
      </w:r>
      <w:ins w:id="327" w:author="Kenneth Lapatin" w:date="2016-09-15T16:26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328" w:author="Robin" w:date="2016-11-17T12:46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 xml:space="preserve">type </w:t>
        </w:r>
      </w:ins>
      <w:ins w:id="329" w:author="Kenneth Lapatin" w:date="2016-09-15T16:26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(</w:t>
        </w:r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330" w:author="Robin" w:date="2016-11-17T12:46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fig.</w:t>
        </w:r>
      </w:ins>
      <w:ins w:id="331" w:author="Robin" w:date="2016-11-17T12:46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332" w:author="Robin" w:date="2016-11-17T12:46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24.</w:t>
        </w:r>
      </w:ins>
      <w:ins w:id="333" w:author="Kenneth Lapatin" w:date="2016-09-15T16:26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334" w:author="Robin" w:date="2016-11-17T12:46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2</w:t>
        </w:r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</w:ins>
      <w:r w:rsidR="003F343E"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8"/>
      </w:r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344" w:author="Kenneth Lapatin" w:date="2016-09-15T16:26:00Z">
        <w:r w:rsidR="003F343E" w:rsidRPr="003F343E" w:rsidDel="00FE2AA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(fig.2)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>or</w:t>
      </w:r>
      <w:del w:id="345" w:author="Kenneth Lapatin" w:date="2016-09-15T16:26:00Z">
        <w:r w:rsidR="003F343E" w:rsidRPr="003F343E" w:rsidDel="0039500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346" w:author="Kenneth Lapatin" w:date="2016-09-15T16:26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347" w:author="Robin" w:date="2016-11-17T12:46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 xml:space="preserve">those </w:t>
        </w:r>
      </w:ins>
      <w:del w:id="348" w:author="Kenneth Lapatin" w:date="2016-09-15T16:26:00Z">
        <w:r w:rsidR="003F343E" w:rsidRPr="003F343E" w:rsidDel="0039500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in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>shape</w:t>
      </w:r>
      <w:ins w:id="349" w:author="Kenneth Lapatin" w:date="2016-09-15T16:26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350" w:author="Kenneth Lapatin" w:date="2016-09-15T16:26:00Z">
        <w:r w:rsidR="003F343E" w:rsidRPr="003F343E" w:rsidDel="0039500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of </w:delText>
        </w:r>
      </w:del>
      <w:ins w:id="351" w:author="Kenneth Lapatin" w:date="2016-09-15T16:26:00Z">
        <w:del w:id="352" w:author="Robin" w:date="2016-11-17T12:46:00Z">
          <w:r w:rsidR="003F343E" w:rsidRPr="003F343E" w:rsidDel="00B27E5A">
            <w:rPr>
              <w:rFonts w:ascii="Times New Roman" w:hAnsi="Times New Roman" w:cs="Times New Roman"/>
              <w:sz w:val="24"/>
              <w:szCs w:val="24"/>
              <w:lang w:val="en-US"/>
            </w:rPr>
            <w:delText>as</w:delText>
          </w:r>
        </w:del>
      </w:ins>
      <w:ins w:id="353" w:author="Robin" w:date="2016-11-17T12:46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like</w:t>
        </w:r>
      </w:ins>
      <w:ins w:id="354" w:author="Kenneth Lapatin" w:date="2016-09-15T16:26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del w:id="355" w:author="Robin" w:date="2016-11-18T14:36:00Z">
          <w:r w:rsidR="003F343E" w:rsidRPr="003F343E" w:rsidDel="00195958">
            <w:rPr>
              <w:rFonts w:ascii="Times New Roman" w:hAnsi="Times New Roman" w:cs="Times New Roman"/>
              <w:sz w:val="24"/>
              <w:szCs w:val="24"/>
              <w:lang w:val="en-US"/>
            </w:rPr>
            <w:delText xml:space="preserve">a </w:delText>
          </w:r>
        </w:del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>plain rectangular plaque</w:t>
      </w:r>
      <w:ins w:id="356" w:author="Robin" w:date="2016-11-18T14:36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ins w:id="357" w:author="Robin" w:date="2016-11-17T12:46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358" w:author="Kenneth Lapatin" w:date="2016-09-15T16:26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(</w:t>
        </w:r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359" w:author="Robin" w:date="2016-11-17T12:46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fig.</w:t>
        </w:r>
      </w:ins>
      <w:ins w:id="360" w:author="Robin" w:date="2016-11-17T12:46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361" w:author="Robin" w:date="2016-11-17T12:46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24.</w:t>
        </w:r>
      </w:ins>
      <w:ins w:id="362" w:author="Kenneth Lapatin" w:date="2016-09-15T16:26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363" w:author="Robin" w:date="2016-11-17T12:46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3</w:t>
        </w:r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</w:ins>
      <w:ins w:id="364" w:author="Robin" w:date="2016-11-17T12:47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ins w:id="365" w:author="Kenneth Lapatin" w:date="2016-09-15T16:26:00Z">
        <w:del w:id="366" w:author="Robin" w:date="2016-11-17T12:47:00Z">
          <w:r w:rsidR="003F343E" w:rsidRPr="003F343E" w:rsidDel="00B27E5A">
            <w:rPr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</w:ins>
      <w:r w:rsidR="003F343E"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9"/>
      </w:r>
      <w:del w:id="376" w:author="Kenneth Lapatin" w:date="2016-09-15T16:26:00Z">
        <w:r w:rsidR="003F343E" w:rsidRPr="003F343E" w:rsidDel="0039500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(fig.3),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377" w:author="Robin" w:date="2016-11-17T12:47:00Z">
        <w:r w:rsidR="003F343E"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>or with</w:delText>
        </w:r>
      </w:del>
      <w:ins w:id="378" w:author="Robin" w:date="2016-11-17T12:47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Yet another type shows a characteristic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379" w:author="Robin" w:date="2016-11-17T12:47:00Z">
        <w:r w:rsidR="003F343E"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>attachment to the basin</w:t>
      </w:r>
      <w:ins w:id="380" w:author="Robin" w:date="2016-11-17T12:48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381" w:author="Robin" w:date="2016-11-17T12:48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 xml:space="preserve">with </w:t>
        </w:r>
      </w:ins>
      <w:del w:id="382" w:author="Robin" w:date="2016-11-17T12:48:00Z">
        <w:r w:rsidR="003F343E"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in shape of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>arched side extension</w:t>
      </w:r>
      <w:ins w:id="383" w:author="Robin" w:date="2016-11-17T12:48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ending with many variants of the flower or “rosette” moti</w:t>
      </w:r>
      <w:ins w:id="384" w:author="Robin" w:date="2016-11-17T12:48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f</w:t>
        </w:r>
      </w:ins>
      <w:del w:id="385" w:author="Robin" w:date="2016-11-17T12:48:00Z">
        <w:r w:rsidR="003F343E"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>ve</w:delText>
        </w:r>
      </w:del>
      <w:ins w:id="386" w:author="Kenneth Lapatin" w:date="2016-09-15T16:26:00Z"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(</w:t>
        </w:r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387" w:author="Robin" w:date="2016-11-17T12:48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fig. </w:t>
        </w:r>
      </w:ins>
      <w:ins w:id="388" w:author="Robin" w:date="2016-11-17T12:48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389" w:author="Robin" w:date="2016-11-17T12:48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24.</w:t>
        </w:r>
      </w:ins>
      <w:ins w:id="390" w:author="Kenneth Lapatin" w:date="2016-09-15T16:26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391" w:author="Robin" w:date="2016-11-17T12:48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4</w:t>
        </w:r>
        <w:r w:rsidR="003F343E" w:rsidRPr="003F343E">
          <w:rPr>
            <w:rFonts w:ascii="Times New Roman" w:hAnsi="Times New Roman" w:cs="Times New Roman"/>
            <w:sz w:val="24"/>
            <w:szCs w:val="24"/>
            <w:lang w:val="en-US"/>
          </w:rPr>
          <w:t>).</w:t>
        </w:r>
      </w:ins>
      <w:r w:rsidR="003F343E"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0"/>
      </w:r>
    </w:p>
    <w:p w:rsidR="00000000" w:rsidRDefault="003F343E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401" w:author="Kenneth Lapatin" w:date="2016-09-15T16:18:00Z">
          <w:pPr>
            <w:pStyle w:val="Stilepredefinito"/>
            <w:spacing w:after="0"/>
            <w:jc w:val="both"/>
          </w:pPr>
        </w:pPrChange>
      </w:pPr>
      <w:del w:id="402" w:author="Kenneth Lapatin" w:date="2016-09-15T16:27:00Z">
        <w:r w:rsidRPr="003F343E" w:rsidDel="0039500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del w:id="403" w:author="Kenneth Lapatin" w:date="2016-09-15T16:26:00Z">
        <w:r w:rsidRPr="003F343E" w:rsidDel="0039500A">
          <w:rPr>
            <w:rFonts w:ascii="Times New Roman" w:hAnsi="Times New Roman" w:cs="Times New Roman"/>
            <w:sz w:val="24"/>
            <w:szCs w:val="24"/>
            <w:lang w:val="en-US"/>
          </w:rPr>
          <w:delText>(fig.4).</w:delText>
        </w:r>
      </w:del>
    </w:p>
    <w:p w:rsidR="00000000" w:rsidRDefault="003F343E">
      <w:pPr>
        <w:pStyle w:val="Stilepredefinito"/>
        <w:spacing w:after="0" w:line="360" w:lineRule="auto"/>
        <w:rPr>
          <w:ins w:id="404" w:author="Kenneth Lapatin" w:date="2016-09-15T16:27:00Z"/>
          <w:del w:id="405" w:author="Robin" w:date="2016-11-17T12:50:00Z"/>
          <w:rFonts w:ascii="Times New Roman" w:hAnsi="Times New Roman" w:cs="Times New Roman"/>
          <w:sz w:val="24"/>
          <w:szCs w:val="24"/>
          <w:lang w:val="en-US"/>
        </w:rPr>
        <w:pPrChange w:id="406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>Very numerous</w:t>
      </w:r>
      <w:ins w:id="407" w:author="Kenneth Lapatin" w:date="2016-09-15T16:27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too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del w:id="408" w:author="Kenneth Lapatin" w:date="2016-09-15T16:27:00Z">
        <w:r w:rsidRPr="003F343E" w:rsidDel="0039500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also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feet in shape of lion’s </w:t>
      </w:r>
      <w:del w:id="409" w:author="Kenneth Lapatin" w:date="2016-09-15T16:27:00Z">
        <w:r w:rsidRPr="003F343E" w:rsidDel="0039500A">
          <w:rPr>
            <w:rFonts w:ascii="Times New Roman" w:hAnsi="Times New Roman" w:cs="Times New Roman"/>
            <w:sz w:val="24"/>
            <w:szCs w:val="24"/>
            <w:lang w:val="en-US"/>
          </w:rPr>
          <w:delText>leg</w:delText>
        </w:r>
      </w:del>
      <w:ins w:id="410" w:author="Kenneth Lapatin" w:date="2016-09-15T16:27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paws</w:t>
        </w:r>
      </w:ins>
      <w:ins w:id="411" w:author="Robin" w:date="2016-11-17T12:49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:</w:t>
        </w:r>
      </w:ins>
      <w:del w:id="412" w:author="Robin" w:date="2016-11-17T12:49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413" w:author="Robin" w:date="2016-11-18T14:37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 xml:space="preserve">these are either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high and decorated </w:t>
      </w:r>
      <w:del w:id="414" w:author="Robin" w:date="2016-11-17T12:49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on </w:delText>
        </w:r>
      </w:del>
      <w:ins w:id="415" w:author="Robin" w:date="2016-11-17T12:49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at</w:t>
        </w:r>
        <w:r w:rsidR="00B27E5A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top </w:t>
      </w:r>
      <w:del w:id="416" w:author="Kenneth Lapatin" w:date="2016-09-15T16:27:00Z">
        <w:r w:rsidRPr="003F343E" w:rsidDel="0039500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by </w:delText>
        </w:r>
      </w:del>
      <w:ins w:id="417" w:author="Kenneth Lapatin" w:date="2016-09-15T16:27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with </w:t>
        </w:r>
      </w:ins>
      <w:del w:id="418" w:author="Robin" w:date="2016-11-17T12:49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 </w:delText>
        </w:r>
      </w:del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palmette</w:t>
      </w:r>
      <w:ins w:id="419" w:author="Robin" w:date="2016-11-17T12:49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37E17" w:rsidRPr="00237E17">
        <w:rPr>
          <w:rFonts w:ascii="Times New Roman" w:hAnsi="Times New Roman" w:cs="Times New Roman"/>
          <w:b/>
          <w:sz w:val="24"/>
          <w:szCs w:val="24"/>
          <w:lang w:val="en-US"/>
          <w:rPrChange w:id="420" w:author="Robin" w:date="2016-11-17T12:49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fig.</w:t>
      </w:r>
      <w:ins w:id="421" w:author="Robin" w:date="2016-11-17T12:49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422" w:author="Robin" w:date="2016-11-17T12:49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24.</w:t>
        </w:r>
      </w:ins>
      <w:r w:rsidR="00237E17" w:rsidRPr="00237E17">
        <w:rPr>
          <w:rFonts w:ascii="Times New Roman" w:hAnsi="Times New Roman" w:cs="Times New Roman"/>
          <w:b/>
          <w:sz w:val="24"/>
          <w:szCs w:val="24"/>
          <w:lang w:val="en-US"/>
          <w:rPrChange w:id="423" w:author="Robin" w:date="2016-11-17T12:49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5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), or low and decorated </w:t>
      </w:r>
      <w:del w:id="424" w:author="Kenneth Lapatin" w:date="2016-09-15T16:27:00Z">
        <w:r w:rsidRPr="003F343E" w:rsidDel="0039500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by </w:delText>
        </w:r>
      </w:del>
      <w:ins w:id="425" w:author="Kenneth Lapatin" w:date="2016-09-15T16:27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with </w:t>
        </w:r>
      </w:ins>
      <w:del w:id="426" w:author="Robin" w:date="2016-11-17T12:49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</w:del>
      <w:ins w:id="427" w:author="Kenneth Lapatin" w:date="2016-09-15T16:27:00Z">
        <w:del w:id="428" w:author="Robin" w:date="2016-11-17T12:49:00Z">
          <w:r w:rsidRPr="003F343E" w:rsidDel="00B27E5A">
            <w:rPr>
              <w:rFonts w:ascii="Times New Roman" w:hAnsi="Times New Roman" w:cs="Times New Roman"/>
              <w:sz w:val="24"/>
              <w:szCs w:val="24"/>
              <w:lang w:val="en-US"/>
            </w:rPr>
            <w:delText>n</w:delText>
          </w:r>
        </w:del>
      </w:ins>
      <w:del w:id="429" w:author="Robin" w:date="2016-11-17T12:49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Ionic capital</w:t>
      </w:r>
      <w:ins w:id="430" w:author="Robin" w:date="2016-11-17T12:49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. Found always alone, they could </w:t>
      </w:r>
      <w:ins w:id="431" w:author="Robin" w:date="2016-11-18T14:37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 xml:space="preserve">have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be</w:t>
      </w:r>
      <w:ins w:id="432" w:author="Robin" w:date="2016-11-18T14:37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en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joined to </w:t>
      </w:r>
      <w:del w:id="433" w:author="Robin" w:date="2016-11-17T12:50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different </w:delText>
        </w:r>
      </w:del>
      <w:del w:id="434" w:author="Robin" w:date="2016-11-17T12:51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>kind</w:delText>
        </w:r>
      </w:del>
      <w:ins w:id="435" w:author="Kenneth Lapatin" w:date="2016-09-15T16:27:00Z">
        <w:del w:id="436" w:author="Robin" w:date="2016-11-17T12:51:00Z">
          <w:r w:rsidRPr="003F343E" w:rsidDel="00B27E5A">
            <w:rPr>
              <w:rFonts w:ascii="Times New Roman" w:hAnsi="Times New Roman" w:cs="Times New Roman"/>
              <w:sz w:val="24"/>
              <w:szCs w:val="24"/>
              <w:lang w:val="en-US"/>
            </w:rPr>
            <w:delText>s</w:delText>
          </w:r>
        </w:del>
      </w:ins>
      <w:del w:id="437" w:author="Robin" w:date="2016-11-17T12:51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of</w:delText>
        </w:r>
      </w:del>
      <w:ins w:id="438" w:author="Robin" w:date="2016-11-17T12:51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a variety of objects</w:t>
        </w:r>
      </w:ins>
      <w:del w:id="439" w:author="Robin" w:date="2016-11-17T12:50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recipients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ins w:id="440" w:author="Kenneth Lapatin" w:date="2016-09-15T16:27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such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as basins, plates</w:t>
      </w:r>
      <w:ins w:id="441" w:author="Kenneth Lapatin" w:date="2016-09-15T16:27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or wooden boxes. 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442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3F343E">
      <w:pPr>
        <w:pStyle w:val="Stilepredefinito"/>
        <w:spacing w:after="0" w:line="360" w:lineRule="auto"/>
        <w:rPr>
          <w:ins w:id="443" w:author="Kenneth Lapatin" w:date="2016-09-15T16:28:00Z"/>
          <w:del w:id="444" w:author="Robin" w:date="2016-11-17T12:53:00Z"/>
          <w:rFonts w:ascii="Times New Roman" w:hAnsi="Times New Roman" w:cs="Times New Roman"/>
          <w:sz w:val="24"/>
          <w:szCs w:val="24"/>
          <w:lang w:val="en-GB"/>
        </w:rPr>
        <w:pPrChange w:id="445" w:author="Kenneth Lapatin" w:date="2016-09-15T16:18:00Z">
          <w:pPr>
            <w:pStyle w:val="Stilepredefinito"/>
            <w:spacing w:after="0"/>
            <w:jc w:val="both"/>
          </w:pPr>
        </w:pPrChange>
      </w:pPr>
      <w:del w:id="446" w:author="Robin" w:date="2016-11-18T14:37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>One of the</w:delText>
        </w:r>
      </w:del>
      <w:ins w:id="447" w:author="Robin" w:date="2016-11-18T14:37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A notable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feature</w:t>
      </w:r>
      <w:del w:id="448" w:author="Robin" w:date="2016-11-18T14:38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of the Athenian bronze vessels seems to be the taste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GB"/>
        </w:rPr>
        <w:t>for figured decoration</w:t>
      </w:r>
      <w:del w:id="449" w:author="Kenneth Lapatin" w:date="2016-09-15T16:27:00Z">
        <w:r w:rsidRPr="003F343E" w:rsidDel="0039500A">
          <w:rPr>
            <w:rStyle w:val="hps"/>
            <w:rFonts w:ascii="Times New Roman" w:hAnsi="Times New Roman" w:cs="Times New Roman"/>
            <w:sz w:val="24"/>
            <w:szCs w:val="24"/>
            <w:lang w:val="en-GB"/>
          </w:rPr>
          <w:delText>s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GB"/>
        </w:rPr>
        <w:t xml:space="preserve">, </w:t>
      </w:r>
      <w:ins w:id="450" w:author="Robin" w:date="2016-11-17T12:52:00Z">
        <w:r w:rsidR="00B27E5A">
          <w:rPr>
            <w:rStyle w:val="hps"/>
            <w:rFonts w:ascii="Times New Roman" w:hAnsi="Times New Roman" w:cs="Times New Roman"/>
            <w:sz w:val="24"/>
            <w:szCs w:val="24"/>
            <w:lang w:val="en-GB"/>
          </w:rPr>
          <w:t xml:space="preserve">which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recur</w:t>
      </w:r>
      <w:ins w:id="451" w:author="Robin" w:date="2016-11-17T12:52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del w:id="452" w:author="Robin" w:date="2016-11-17T12:52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>rent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ins w:id="453" w:author="Robin" w:date="2016-11-17T12:52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 xml:space="preserve">many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different shapes</w:t>
      </w:r>
      <w:ins w:id="454" w:author="Robin" w:date="2016-11-17T12:52:00Z">
        <w:r w:rsidR="00B27E5A">
          <w:rPr>
            <w:rFonts w:ascii="Times New Roman" w:hAnsi="Times New Roman" w:cs="Times New Roman"/>
            <w:sz w:val="24"/>
            <w:szCs w:val="24"/>
            <w:lang w:val="en-US"/>
          </w:rPr>
          <w:t>. Examples include</w:t>
        </w:r>
      </w:ins>
      <w:del w:id="455" w:author="Robin" w:date="2016-11-17T12:52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456" w:author="Robin" w:date="2016-11-17T12:52:00Z">
        <w:r w:rsidRPr="003F343E" w:rsidDel="00B27E5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as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GB"/>
        </w:rPr>
        <w:t>basin handles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in shape of animal</w:t>
      </w:r>
      <w:ins w:id="457" w:author="Robin" w:date="2016-11-17T12:52:00Z">
        <w:r w:rsidR="00B27E5A">
          <w:rPr>
            <w:rFonts w:ascii="Times New Roman" w:hAnsi="Times New Roman" w:cs="Times New Roman"/>
            <w:sz w:val="24"/>
            <w:szCs w:val="24"/>
            <w:lang w:val="en-GB"/>
          </w:rPr>
          <w:t>s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GB"/>
        </w:rPr>
        <w:t>lions, snakes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>,</w:t>
      </w:r>
      <w:ins w:id="458" w:author="Kenneth Lapatin" w:date="2016-09-15T16:28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and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GB"/>
        </w:rPr>
        <w:t>lizards</w:t>
      </w:r>
      <w:ins w:id="459" w:author="Robin" w:date="2016-11-17T12:52:00Z">
        <w:r w:rsidR="00B27E5A">
          <w:rPr>
            <w:rStyle w:val="hps"/>
            <w:rFonts w:ascii="Times New Roman" w:hAnsi="Times New Roman" w:cs="Times New Roman"/>
            <w:sz w:val="24"/>
            <w:szCs w:val="24"/>
            <w:lang w:val="en-GB"/>
          </w:rPr>
          <w:t>);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GB"/>
        </w:rPr>
        <w:endnoteReference w:id="11"/>
      </w:r>
      <w:del w:id="464" w:author="Robin" w:date="2016-11-17T12:52:00Z">
        <w:r w:rsidRPr="003F343E" w:rsidDel="00B27E5A">
          <w:rPr>
            <w:rFonts w:ascii="Times New Roman" w:hAnsi="Times New Roman" w:cs="Times New Roman"/>
            <w:sz w:val="24"/>
            <w:szCs w:val="24"/>
            <w:lang w:val="en-GB"/>
          </w:rPr>
          <w:delText>),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465" w:author="Robin" w:date="2016-11-17T12:59:00Z">
            <w:rPr>
              <w:rFonts w:ascii="Times New Roman" w:hAnsi="Times New Roman" w:cs="Times New Roman"/>
              <w:i/>
              <w:sz w:val="24"/>
              <w:szCs w:val="24"/>
              <w:lang w:val="en-GB"/>
            </w:rPr>
          </w:rPrChange>
        </w:rPr>
        <w:t>patera</w:t>
      </w:r>
      <w:proofErr w:type="spellEnd"/>
      <w:del w:id="466" w:author="Robin" w:date="2016-11-17T12:59:00Z">
        <w:r w:rsidR="00237E17" w:rsidRPr="00237E17">
          <w:rPr>
            <w:rFonts w:ascii="Times New Roman" w:hAnsi="Times New Roman" w:cs="Times New Roman"/>
            <w:sz w:val="24"/>
            <w:szCs w:val="24"/>
            <w:lang w:val="en-GB"/>
            <w:rPrChange w:id="467" w:author="Robin" w:date="2016-11-17T12:59:00Z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rPrChange>
          </w:rPr>
          <w:delText>e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handles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GB"/>
        </w:rPr>
        <w:t>in the shape of</w:t>
      </w:r>
      <w:ins w:id="468" w:author="Kenneth Lapatin" w:date="2016-09-15T16:28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GB"/>
          </w:rPr>
          <w:t xml:space="preserve"> a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GB"/>
          <w:rPrChange w:id="469" w:author="Robin" w:date="2016-11-17T12:58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GB"/>
            </w:rPr>
          </w:rPrChange>
        </w:rPr>
        <w:t>kouros</w:t>
      </w:r>
      <w:proofErr w:type="spellEnd"/>
      <w:r w:rsidRPr="003F343E">
        <w:rPr>
          <w:rStyle w:val="hps"/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or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GB"/>
        </w:rPr>
        <w:t>lion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37E17" w:rsidRPr="00237E17">
        <w:rPr>
          <w:rFonts w:ascii="Times New Roman" w:hAnsi="Times New Roman" w:cs="Times New Roman"/>
          <w:b/>
          <w:sz w:val="24"/>
          <w:szCs w:val="24"/>
          <w:lang w:val="en-GB"/>
          <w:rPrChange w:id="470" w:author="Robin" w:date="2016-11-17T12:53:00Z">
            <w:rPr>
              <w:rFonts w:ascii="Times New Roman" w:hAnsi="Times New Roman" w:cs="Times New Roman"/>
              <w:sz w:val="24"/>
              <w:szCs w:val="24"/>
              <w:lang w:val="en-GB"/>
            </w:rPr>
          </w:rPrChange>
        </w:rPr>
        <w:t>fig.</w:t>
      </w:r>
      <w:ins w:id="471" w:author="Robin" w:date="2016-11-17T12:53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GB"/>
            <w:rPrChange w:id="472" w:author="Robin" w:date="2016-11-17T12:53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 xml:space="preserve"> 24.</w:t>
        </w:r>
      </w:ins>
      <w:r w:rsidR="00237E17" w:rsidRPr="00237E17">
        <w:rPr>
          <w:rFonts w:ascii="Times New Roman" w:hAnsi="Times New Roman" w:cs="Times New Roman"/>
          <w:b/>
          <w:sz w:val="24"/>
          <w:szCs w:val="24"/>
          <w:lang w:val="en-GB"/>
          <w:rPrChange w:id="473" w:author="Robin" w:date="2016-11-17T12:53:00Z">
            <w:rPr>
              <w:rFonts w:ascii="Times New Roman" w:hAnsi="Times New Roman" w:cs="Times New Roman"/>
              <w:sz w:val="24"/>
              <w:szCs w:val="24"/>
              <w:lang w:val="en-GB"/>
            </w:rPr>
          </w:rPrChange>
        </w:rPr>
        <w:t>6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>)</w:t>
      </w:r>
      <w:ins w:id="474" w:author="Robin" w:date="2016-11-17T12:53:00Z">
        <w:r w:rsidR="00B27E5A">
          <w:rPr>
            <w:rFonts w:ascii="Times New Roman" w:hAnsi="Times New Roman" w:cs="Times New Roman"/>
            <w:sz w:val="24"/>
            <w:szCs w:val="24"/>
            <w:lang w:val="en-GB"/>
          </w:rPr>
          <w:t>;</w:t>
        </w:r>
      </w:ins>
      <w:ins w:id="475" w:author="Kenneth Lapatin" w:date="2016-09-15T16:28:00Z">
        <w:del w:id="476" w:author="Robin" w:date="2016-11-17T12:53:00Z">
          <w:r w:rsidRPr="003F343E" w:rsidDel="00B27E5A">
            <w:rPr>
              <w:rFonts w:ascii="Times New Roman" w:hAnsi="Times New Roman" w:cs="Times New Roman"/>
              <w:sz w:val="24"/>
              <w:szCs w:val="24"/>
              <w:lang w:val="en-GB"/>
            </w:rPr>
            <w:delText>,</w:delText>
          </w:r>
        </w:del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GB"/>
        </w:rPr>
        <w:endnoteReference w:id="12"/>
      </w:r>
      <w:del w:id="490" w:author="Kenneth Lapatin" w:date="2016-09-15T16:28:00Z">
        <w:r w:rsidRPr="003F343E" w:rsidDel="0039500A">
          <w:rPr>
            <w:rStyle w:val="hps"/>
            <w:rFonts w:ascii="Times New Roman" w:hAnsi="Times New Roman" w:cs="Times New Roman"/>
            <w:sz w:val="24"/>
            <w:szCs w:val="24"/>
            <w:lang w:val="en-GB"/>
          </w:rPr>
          <w:delText>,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GB"/>
        </w:rPr>
        <w:t xml:space="preserve"> </w:t>
      </w:r>
      <w:ins w:id="491" w:author="Kenneth Lapatin" w:date="2016-09-15T16:28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GB"/>
          </w:rPr>
          <w:t xml:space="preserve">and </w:t>
        </w:r>
      </w:ins>
      <w:proofErr w:type="spellStart"/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GB"/>
          <w:rPrChange w:id="492" w:author="Robin" w:date="2016-11-17T12:58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GB"/>
            </w:rPr>
          </w:rPrChange>
        </w:rPr>
        <w:t>oinochoai</w:t>
      </w:r>
      <w:proofErr w:type="spellEnd"/>
      <w:r w:rsidRPr="003F343E">
        <w:rPr>
          <w:rStyle w:val="hps"/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ins w:id="493" w:author="Robin" w:date="2016-11-17T12:53:00Z">
        <w:r w:rsidR="00B27E5A"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a female bust </w:t>
        </w:r>
        <w:r w:rsidR="00B27E5A">
          <w:rPr>
            <w:rFonts w:ascii="Times New Roman" w:hAnsi="Times New Roman" w:cs="Times New Roman"/>
            <w:sz w:val="24"/>
            <w:szCs w:val="24"/>
            <w:lang w:val="en-GB"/>
          </w:rPr>
          <w:t xml:space="preserve">on 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>the upper attachment of the handle</w:t>
      </w:r>
      <w:del w:id="494" w:author="Robin" w:date="2016-11-17T12:53:00Z">
        <w:r w:rsidRPr="003F343E" w:rsidDel="00B27E5A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with a female bust</w:delText>
        </w:r>
      </w:del>
      <w:ins w:id="495" w:author="Kenneth Lapatin" w:date="2016-09-15T16:28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GB"/>
        </w:rPr>
        <w:endnoteReference w:id="13"/>
      </w:r>
      <w:del w:id="507" w:author="Kenneth Lapatin" w:date="2016-09-15T16:28:00Z">
        <w:r w:rsidRPr="003F343E" w:rsidDel="0039500A">
          <w:rPr>
            <w:rFonts w:ascii="Times New Roman" w:hAnsi="Times New Roman" w:cs="Times New Roman"/>
            <w:sz w:val="24"/>
            <w:szCs w:val="24"/>
            <w:lang w:val="en-GB"/>
          </w:rPr>
          <w:delText>.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  <w:pPrChange w:id="508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EF5929">
      <w:pPr>
        <w:pStyle w:val="Stilepredefinito"/>
        <w:spacing w:after="0" w:line="360" w:lineRule="auto"/>
        <w:rPr>
          <w:ins w:id="509" w:author="Kenneth Lapatin" w:date="2016-09-15T16:30:00Z"/>
          <w:del w:id="510" w:author="Robin" w:date="2016-11-17T13:04:00Z"/>
          <w:rFonts w:ascii="Times New Roman" w:hAnsi="Times New Roman" w:cs="Times New Roman"/>
          <w:sz w:val="24"/>
          <w:szCs w:val="24"/>
          <w:lang w:val="en-US"/>
        </w:rPr>
        <w:pPrChange w:id="511" w:author="Kenneth Lapatin" w:date="2016-09-15T16:18:00Z">
          <w:pPr>
            <w:pStyle w:val="Stilepredefinito"/>
            <w:spacing w:after="0"/>
            <w:jc w:val="both"/>
          </w:pPr>
        </w:pPrChange>
      </w:pPr>
      <w:ins w:id="512" w:author="Robin" w:date="2016-11-17T12:54:00Z">
        <w:r>
          <w:rPr>
            <w:rFonts w:ascii="Times New Roman" w:hAnsi="Times New Roman" w:cs="Times New Roman"/>
            <w:sz w:val="24"/>
            <w:szCs w:val="24"/>
            <w:lang w:val="en-GB"/>
          </w:rPr>
          <w:t>Many of these d</w:t>
        </w:r>
      </w:ins>
      <w:del w:id="513" w:author="Robin" w:date="2016-11-17T12:54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>D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ecorations </w:t>
      </w:r>
      <w:del w:id="514" w:author="Robin" w:date="2016-11-17T12:54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>which are</w:delText>
        </w:r>
      </w:del>
      <w:ins w:id="515" w:author="Robin" w:date="2016-11-17T12:54:00Z">
        <w:r>
          <w:rPr>
            <w:rFonts w:ascii="Times New Roman" w:hAnsi="Times New Roman" w:cs="Times New Roman"/>
            <w:sz w:val="24"/>
            <w:szCs w:val="24"/>
            <w:lang w:val="en-GB"/>
          </w:rPr>
          <w:t>were also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516" w:author="Robin" w:date="2016-11-18T14:39:00Z">
        <w:r w:rsidR="003F343E" w:rsidRPr="003F343E" w:rsidDel="00195958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currently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used </w:t>
      </w:r>
      <w:del w:id="517" w:author="Robin" w:date="2016-11-17T12:54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also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on bronze vessels made in other region</w:t>
      </w:r>
      <w:ins w:id="518" w:author="Kenneth Lapatin" w:date="2016-09-15T16:28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>s</w:t>
        </w:r>
      </w:ins>
      <w:ins w:id="519" w:author="Robin" w:date="2016-11-18T14:39:00Z">
        <w:r w:rsidR="00195958">
          <w:rPr>
            <w:rFonts w:ascii="Times New Roman" w:hAnsi="Times New Roman" w:cs="Times New Roman"/>
            <w:sz w:val="24"/>
            <w:szCs w:val="24"/>
            <w:lang w:val="en-GB"/>
          </w:rPr>
          <w:t xml:space="preserve"> at this time</w:t>
        </w:r>
      </w:ins>
      <w:ins w:id="520" w:author="Robin" w:date="2016-11-17T12:54:00Z">
        <w:r>
          <w:rPr>
            <w:rFonts w:ascii="Times New Roman" w:hAnsi="Times New Roman" w:cs="Times New Roman"/>
            <w:sz w:val="24"/>
            <w:szCs w:val="24"/>
            <w:lang w:val="en-GB"/>
          </w:rPr>
          <w:t>, but those from</w:t>
        </w:r>
      </w:ins>
      <w:del w:id="521" w:author="Robin" w:date="2016-11-17T12:54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have at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Athens </w:t>
      </w:r>
      <w:ins w:id="522" w:author="Robin" w:date="2016-11-17T12:54:00Z">
        <w:r>
          <w:rPr>
            <w:rFonts w:ascii="Times New Roman" w:hAnsi="Times New Roman" w:cs="Times New Roman"/>
            <w:sz w:val="24"/>
            <w:szCs w:val="24"/>
            <w:lang w:val="en-GB"/>
          </w:rPr>
          <w:t xml:space="preserve">have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their own stylistic character, which made it possible to attribute </w:t>
      </w:r>
      <w:ins w:id="523" w:author="Robin" w:date="2016-11-17T12:55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pieces found </w:t>
        </w:r>
        <w:r>
          <w:rPr>
            <w:rFonts w:ascii="Times New Roman" w:hAnsi="Times New Roman" w:cs="Times New Roman"/>
            <w:sz w:val="24"/>
            <w:szCs w:val="24"/>
            <w:lang w:val="en-GB"/>
          </w:rPr>
          <w:t>elsewhere</w:t>
        </w:r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del w:id="524" w:author="Kenneth Lapatin" w:date="2016-09-15T16:28:00Z">
        <w:r w:rsidR="003F343E" w:rsidRPr="003F343E" w:rsidDel="00725B8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the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Athenian production</w:t>
      </w:r>
      <w:del w:id="525" w:author="Robin" w:date="2016-11-17T12:55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</w:del>
      <w:del w:id="526" w:author="Kenneth Lapatin" w:date="2016-09-15T16:28:00Z">
        <w:r w:rsidR="003F343E" w:rsidRPr="003F343E" w:rsidDel="00725B8D">
          <w:rPr>
            <w:rFonts w:ascii="Times New Roman" w:hAnsi="Times New Roman" w:cs="Times New Roman"/>
            <w:sz w:val="24"/>
            <w:szCs w:val="24"/>
            <w:lang w:val="en-GB"/>
          </w:rPr>
          <w:delText>also</w:delText>
        </w:r>
      </w:del>
      <w:del w:id="527" w:author="Robin" w:date="2016-11-17T12:55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pieces found in different areas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. Very interesting</w:t>
      </w:r>
      <w:ins w:id="528" w:author="Kenneth Lapatin" w:date="2016-09-15T16:28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, </w:t>
        </w:r>
      </w:ins>
      <w:del w:id="529" w:author="Kenneth Lapatin" w:date="2016-09-15T16:28:00Z">
        <w:r w:rsidR="003F343E" w:rsidRPr="003F343E" w:rsidDel="00725B8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is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for example</w:t>
      </w:r>
      <w:ins w:id="530" w:author="Kenneth Lapatin" w:date="2016-09-15T16:28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>, is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the frequent use of </w:t>
      </w:r>
      <w:ins w:id="531" w:author="Robin" w:date="2016-11-17T12:56:00Z">
        <w:r>
          <w:rPr>
            <w:rFonts w:ascii="Times New Roman" w:hAnsi="Times New Roman" w:cs="Times New Roman"/>
            <w:sz w:val="24"/>
            <w:szCs w:val="24"/>
            <w:lang w:val="en-GB"/>
          </w:rPr>
          <w:t xml:space="preserve">the </w:t>
        </w:r>
      </w:ins>
      <w:del w:id="532" w:author="Kenneth Lapatin" w:date="2016-09-15T16:29:00Z">
        <w:r w:rsidR="003F343E" w:rsidRPr="003F343E" w:rsidDel="00725B8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the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lion</w:t>
      </w:r>
      <w:ins w:id="533" w:author="Robin" w:date="2016-11-17T12:56:00Z">
        <w:r>
          <w:rPr>
            <w:rFonts w:ascii="Times New Roman" w:hAnsi="Times New Roman" w:cs="Times New Roman"/>
            <w:sz w:val="24"/>
            <w:szCs w:val="24"/>
            <w:lang w:val="en-GB"/>
          </w:rPr>
          <w:t xml:space="preserve"> motif</w:t>
        </w:r>
      </w:ins>
      <w:ins w:id="534" w:author="Kenneth Lapatin" w:date="2016-09-15T16:29:00Z">
        <w:del w:id="535" w:author="Robin" w:date="2016-11-17T12:56:00Z">
          <w:r w:rsidR="003F343E" w:rsidRPr="003F343E" w:rsidDel="00EF5929">
            <w:rPr>
              <w:rFonts w:ascii="Times New Roman" w:hAnsi="Times New Roman" w:cs="Times New Roman"/>
              <w:sz w:val="24"/>
              <w:szCs w:val="24"/>
              <w:lang w:val="en-GB"/>
            </w:rPr>
            <w:delText>s</w:delText>
          </w:r>
        </w:del>
      </w:ins>
      <w:del w:id="536" w:author="Kenneth Lapatin" w:date="2016-09-15T16:29:00Z">
        <w:r w:rsidR="003F343E" w:rsidRPr="003F343E" w:rsidDel="00725B8D">
          <w:rPr>
            <w:rFonts w:ascii="Times New Roman" w:hAnsi="Times New Roman" w:cs="Times New Roman"/>
            <w:sz w:val="24"/>
            <w:szCs w:val="24"/>
            <w:lang w:val="en-GB"/>
          </w:rPr>
          <w:delText>’s figure</w:delText>
        </w:r>
      </w:del>
      <w:ins w:id="537" w:author="Robin" w:date="2016-11-17T12:56:00Z">
        <w:r>
          <w:rPr>
            <w:rFonts w:ascii="Times New Roman" w:hAnsi="Times New Roman" w:cs="Times New Roman"/>
            <w:sz w:val="24"/>
            <w:szCs w:val="24"/>
            <w:lang w:val="en-GB"/>
          </w:rPr>
          <w:t>.</w:t>
        </w:r>
      </w:ins>
      <w:del w:id="538" w:author="Robin" w:date="2016-11-17T12:56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>,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539" w:author="Kenneth Lapatin" w:date="2016-09-15T16:29:00Z">
        <w:r w:rsidR="003F343E" w:rsidRPr="003F343E" w:rsidDel="00725B8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which, </w:delText>
        </w:r>
      </w:del>
      <w:ins w:id="540" w:author="Robin" w:date="2016-11-17T12:56:00Z">
        <w:r>
          <w:rPr>
            <w:rFonts w:ascii="Times New Roman" w:hAnsi="Times New Roman" w:cs="Times New Roman"/>
            <w:sz w:val="24"/>
            <w:szCs w:val="24"/>
            <w:lang w:val="en-GB"/>
          </w:rPr>
          <w:t>W</w:t>
        </w:r>
      </w:ins>
      <w:del w:id="541" w:author="Robin" w:date="2016-11-17T12:56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>w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ell attested on Archaic </w:t>
      </w:r>
      <w:proofErr w:type="spellStart"/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Laconian</w:t>
      </w:r>
      <w:proofErr w:type="spellEnd"/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vessels, </w:t>
      </w:r>
      <w:ins w:id="542" w:author="Kenneth Lapatin" w:date="2016-09-15T16:29:00Z">
        <w:del w:id="543" w:author="Robin" w:date="2016-11-17T12:57:00Z">
          <w:r w:rsidR="003F343E" w:rsidRPr="003F343E" w:rsidDel="00EF5929">
            <w:rPr>
              <w:rFonts w:ascii="Times New Roman" w:hAnsi="Times New Roman" w:cs="Times New Roman"/>
              <w:sz w:val="24"/>
              <w:szCs w:val="24"/>
              <w:lang w:val="en-GB"/>
            </w:rPr>
            <w:delText>which</w:delText>
          </w:r>
        </w:del>
      </w:ins>
      <w:ins w:id="544" w:author="Robin" w:date="2016-11-17T12:57:00Z">
        <w:r>
          <w:rPr>
            <w:rFonts w:ascii="Times New Roman" w:hAnsi="Times New Roman" w:cs="Times New Roman"/>
            <w:sz w:val="24"/>
            <w:szCs w:val="24"/>
            <w:lang w:val="en-GB"/>
          </w:rPr>
          <w:t>it</w:t>
        </w:r>
      </w:ins>
      <w:ins w:id="545" w:author="Kenneth Lapatin" w:date="2016-09-15T16:29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ins w:id="546" w:author="Robin" w:date="2016-11-17T12:57:00Z">
        <w:r>
          <w:rPr>
            <w:rFonts w:ascii="Times New Roman" w:hAnsi="Times New Roman" w:cs="Times New Roman"/>
            <w:sz w:val="24"/>
            <w:szCs w:val="24"/>
            <w:lang w:val="en-GB"/>
          </w:rPr>
          <w:t xml:space="preserve">also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ha</w:t>
      </w:r>
      <w:del w:id="547" w:author="Robin" w:date="2016-11-17T12:55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>s</w:delText>
        </w:r>
      </w:del>
      <w:ins w:id="548" w:author="Kenneth Lapatin" w:date="2016-09-15T16:29:00Z">
        <w:del w:id="549" w:author="Robin" w:date="2016-11-17T12:55:00Z">
          <w:r w:rsidR="003F343E" w:rsidRPr="003F343E" w:rsidDel="00EF5929">
            <w:rPr>
              <w:rFonts w:ascii="Times New Roman" w:hAnsi="Times New Roman" w:cs="Times New Roman"/>
              <w:sz w:val="24"/>
              <w:szCs w:val="24"/>
              <w:lang w:val="en-GB"/>
            </w:rPr>
            <w:delText>\</w:delText>
          </w:r>
        </w:del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>d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great success at Athens</w:t>
      </w:r>
      <w:ins w:id="550" w:author="Robin" w:date="2016-11-17T12:57:00Z">
        <w:r>
          <w:rPr>
            <w:rFonts w:ascii="Times New Roman" w:hAnsi="Times New Roman" w:cs="Times New Roman"/>
            <w:sz w:val="24"/>
            <w:szCs w:val="24"/>
            <w:lang w:val="en-GB"/>
          </w:rPr>
          <w:t>.</w:t>
        </w:r>
      </w:ins>
      <w:r w:rsidR="003F343E" w:rsidRPr="003F343E">
        <w:rPr>
          <w:rStyle w:val="EndnoteReference"/>
          <w:rFonts w:ascii="Times New Roman" w:hAnsi="Times New Roman" w:cs="Times New Roman"/>
          <w:sz w:val="24"/>
          <w:szCs w:val="24"/>
          <w:lang w:val="en-GB"/>
        </w:rPr>
        <w:endnoteReference w:id="14"/>
      </w:r>
      <w:del w:id="557" w:author="Robin" w:date="2016-11-17T12:57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>: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ins w:id="558" w:author="Robin" w:date="2016-11-17T12:57:00Z">
        <w:r>
          <w:rPr>
            <w:rFonts w:ascii="Times New Roman" w:hAnsi="Times New Roman" w:cs="Times New Roman"/>
            <w:sz w:val="24"/>
            <w:szCs w:val="24"/>
            <w:lang w:val="en-GB"/>
          </w:rPr>
          <w:t>I</w:t>
        </w:r>
      </w:ins>
      <w:del w:id="559" w:author="Robin" w:date="2016-11-17T12:57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>i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t </w:t>
      </w:r>
      <w:del w:id="560" w:author="Robin" w:date="2016-11-17T12:57:00Z">
        <w:r w:rsidR="003F343E" w:rsidRPr="003F343E" w:rsidDel="00EF592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is </w:delText>
        </w:r>
      </w:del>
      <w:ins w:id="561" w:author="Robin" w:date="2016-11-17T12:57:00Z">
        <w:r>
          <w:rPr>
            <w:rFonts w:ascii="Times New Roman" w:hAnsi="Times New Roman" w:cs="Times New Roman"/>
            <w:sz w:val="24"/>
            <w:szCs w:val="24"/>
            <w:lang w:val="en-GB"/>
          </w:rPr>
          <w:t>was</w:t>
        </w:r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used generally on attachments of mobile ring handles and on some handles of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562" w:author="Robin" w:date="2016-11-17T12:59:00Z">
            <w:rPr>
              <w:rFonts w:ascii="Times New Roman" w:hAnsi="Times New Roman" w:cs="Times New Roman"/>
              <w:i/>
              <w:sz w:val="24"/>
              <w:szCs w:val="24"/>
              <w:lang w:val="en-GB"/>
            </w:rPr>
          </w:rPrChange>
        </w:rPr>
        <w:t>paterae</w:t>
      </w:r>
      <w:proofErr w:type="spellEnd"/>
      <w:r w:rsidR="003F343E"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. </w:t>
      </w:r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Particularly </w:t>
      </w:r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lastRenderedPageBreak/>
        <w:t>interesting</w:t>
      </w:r>
      <w:r w:rsidR="00F35DE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are some basin handles of the </w:t>
      </w:r>
      <w:proofErr w:type="spellStart"/>
      <w:r w:rsidR="003F343E" w:rsidRPr="003F343E">
        <w:rPr>
          <w:rFonts w:ascii="Times New Roman" w:hAnsi="Times New Roman" w:cs="Times New Roman"/>
          <w:i/>
          <w:sz w:val="24"/>
          <w:szCs w:val="24"/>
          <w:lang w:val="en-GB"/>
        </w:rPr>
        <w:t>podanipter</w:t>
      </w:r>
      <w:proofErr w:type="spellEnd"/>
      <w:r w:rsidR="003F343E"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type in </w:t>
      </w:r>
      <w:ins w:id="563" w:author="Robin" w:date="2016-11-17T13:04:00Z">
        <w:r w:rsidR="00336FD7">
          <w:rPr>
            <w:rFonts w:ascii="Times New Roman" w:hAnsi="Times New Roman" w:cs="Times New Roman"/>
            <w:sz w:val="24"/>
            <w:szCs w:val="24"/>
            <w:lang w:val="en-GB"/>
          </w:rPr>
          <w:t xml:space="preserve">the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shape of </w:t>
      </w:r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lions attacking </w:t>
      </w:r>
      <w:del w:id="564" w:author="Robin" w:date="2016-11-18T14:39:00Z">
        <w:r w:rsidR="003F343E"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>deer</w:t>
      </w:r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or of lions lying opposite </w:t>
      </w:r>
      <w:del w:id="565" w:author="Kenneth Lapatin" w:date="2016-09-15T16:29:00Z">
        <w:r w:rsidR="003F343E" w:rsidRPr="003F343E" w:rsidDel="00725B8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with respect to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>a central flower</w:t>
      </w:r>
      <w:ins w:id="566" w:author="Kenneth Lapatin" w:date="2016-09-15T16:29:00Z"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(</w:t>
        </w:r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GB"/>
            <w:rPrChange w:id="567" w:author="Robin" w:date="2016-11-17T13:04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 xml:space="preserve">fig. </w:t>
        </w:r>
      </w:ins>
      <w:ins w:id="568" w:author="Robin" w:date="2016-11-17T13:04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GB"/>
            <w:rPrChange w:id="569" w:author="Robin" w:date="2016-11-17T13:04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>24.</w:t>
        </w:r>
      </w:ins>
      <w:ins w:id="570" w:author="Kenneth Lapatin" w:date="2016-09-15T16:29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GB"/>
            <w:rPrChange w:id="571" w:author="Robin" w:date="2016-11-17T13:04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>7</w:t>
        </w:r>
        <w:r w:rsidR="003F343E" w:rsidRPr="003F343E">
          <w:rPr>
            <w:rFonts w:ascii="Times New Roman" w:hAnsi="Times New Roman" w:cs="Times New Roman"/>
            <w:sz w:val="24"/>
            <w:szCs w:val="24"/>
            <w:lang w:val="en-GB"/>
          </w:rPr>
          <w:t>)</w:t>
        </w:r>
      </w:ins>
      <w:ins w:id="572" w:author="Robin" w:date="2016-11-18T14:40:00Z">
        <w:r w:rsidR="00195958">
          <w:rPr>
            <w:rFonts w:ascii="Times New Roman" w:hAnsi="Times New Roman" w:cs="Times New Roman"/>
            <w:sz w:val="24"/>
            <w:szCs w:val="24"/>
            <w:lang w:val="en-GB"/>
          </w:rPr>
          <w:t>;</w:t>
        </w:r>
      </w:ins>
      <w:ins w:id="573" w:author="Kenneth Lapatin" w:date="2016-09-15T16:29:00Z">
        <w:del w:id="574" w:author="Robin" w:date="2016-11-18T14:40:00Z">
          <w:r w:rsidR="003F343E" w:rsidRPr="003F343E" w:rsidDel="00195958">
            <w:rPr>
              <w:rFonts w:ascii="Times New Roman" w:hAnsi="Times New Roman" w:cs="Times New Roman"/>
              <w:sz w:val="24"/>
              <w:szCs w:val="24"/>
              <w:lang w:val="en-GB"/>
            </w:rPr>
            <w:delText>,</w:delText>
          </w:r>
        </w:del>
      </w:ins>
      <w:r w:rsidR="003F343E" w:rsidRPr="003F343E">
        <w:rPr>
          <w:rStyle w:val="EndnoteReference"/>
          <w:rFonts w:ascii="Times New Roman" w:hAnsi="Times New Roman" w:cs="Times New Roman"/>
          <w:sz w:val="24"/>
          <w:szCs w:val="24"/>
          <w:lang w:val="en-GB"/>
        </w:rPr>
        <w:endnoteReference w:id="15"/>
      </w:r>
      <w:r w:rsidR="003F343E"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ins w:id="588" w:author="Robin" w:date="2016-11-18T14:40:00Z">
        <w:r w:rsidR="00195958">
          <w:rPr>
            <w:rFonts w:ascii="Times New Roman" w:hAnsi="Times New Roman" w:cs="Times New Roman"/>
            <w:sz w:val="24"/>
            <w:szCs w:val="24"/>
            <w:lang w:val="en-GB"/>
          </w:rPr>
          <w:t xml:space="preserve">these are </w:t>
        </w:r>
      </w:ins>
      <w:del w:id="589" w:author="Kenneth Lapatin" w:date="2016-09-15T16:29:00Z">
        <w:r w:rsidR="003F343E" w:rsidRPr="003F343E" w:rsidDel="00725B8D">
          <w:rPr>
            <w:rFonts w:ascii="Times New Roman" w:hAnsi="Times New Roman" w:cs="Times New Roman"/>
            <w:sz w:val="24"/>
            <w:szCs w:val="24"/>
            <w:lang w:val="en-GB"/>
          </w:rPr>
          <w:delText>(fig.7),</w:delText>
        </w:r>
        <w:r w:rsidR="003F343E" w:rsidRPr="003F343E" w:rsidDel="00725B8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stylistically </w:t>
      </w:r>
      <w:del w:id="590" w:author="Robin" w:date="2016-11-17T13:04:00Z">
        <w:r w:rsidR="003F343E" w:rsidRPr="003F343E" w:rsidDel="00336FD7">
          <w:rPr>
            <w:rFonts w:ascii="Times New Roman" w:hAnsi="Times New Roman" w:cs="Times New Roman"/>
            <w:sz w:val="24"/>
            <w:szCs w:val="24"/>
            <w:lang w:val="en-US"/>
          </w:rPr>
          <w:delText>well characterized</w:delText>
        </w:r>
      </w:del>
      <w:ins w:id="591" w:author="Robin" w:date="2016-11-17T13:04:00Z">
        <w:r w:rsidR="00336FD7">
          <w:rPr>
            <w:rFonts w:ascii="Times New Roman" w:hAnsi="Times New Roman" w:cs="Times New Roman"/>
            <w:sz w:val="24"/>
            <w:szCs w:val="24"/>
            <w:lang w:val="en-US"/>
          </w:rPr>
          <w:t>distinctive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del w:id="592" w:author="Robin" w:date="2016-11-18T14:40:00Z">
        <w:r w:rsidR="003F343E"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with </w:delText>
        </w:r>
      </w:del>
      <w:ins w:id="593" w:author="Robin" w:date="2016-11-18T14:40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have</w:t>
        </w:r>
        <w:r w:rsidR="00195958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 wide geographical spread, </w:t>
      </w:r>
      <w:r w:rsidR="003F343E"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</w:t>
      </w:r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343E"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southern Italy to southern Russia</w:t>
      </w:r>
      <w:r w:rsidR="003F343E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594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3F343E">
      <w:pPr>
        <w:pStyle w:val="Stilepredefinito"/>
        <w:spacing w:after="0" w:line="360" w:lineRule="auto"/>
        <w:rPr>
          <w:ins w:id="595" w:author="Kenneth Lapatin" w:date="2016-09-15T16:32:00Z"/>
          <w:del w:id="596" w:author="Robin" w:date="2016-11-17T13:52:00Z"/>
          <w:rFonts w:ascii="Times New Roman" w:hAnsi="Times New Roman" w:cs="Times New Roman"/>
          <w:sz w:val="24"/>
          <w:szCs w:val="24"/>
          <w:lang w:val="en-US"/>
        </w:rPr>
        <w:pPrChange w:id="597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>A generally accepted opinion</w:t>
      </w:r>
      <w:r w:rsidRPr="003F343E">
        <w:rPr>
          <w:rStyle w:val="Richiamoallanotaapidipagina"/>
          <w:rFonts w:ascii="Times New Roman" w:hAnsi="Times New Roman" w:cs="Times New Roman"/>
          <w:sz w:val="24"/>
          <w:szCs w:val="24"/>
          <w:lang w:val="en-US"/>
        </w:rPr>
        <w:endnoteReference w:id="16"/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attributes to </w:t>
      </w:r>
      <w:del w:id="601" w:author="Kenneth Lapatin" w:date="2016-09-15T16:31:00Z">
        <w:r w:rsidRPr="003F343E" w:rsidDel="00AE4123">
          <w:rPr>
            <w:rFonts w:ascii="Times New Roman" w:hAnsi="Times New Roman" w:cs="Times New Roman"/>
            <w:sz w:val="24"/>
            <w:szCs w:val="24"/>
            <w:lang w:val="en-US"/>
          </w:rPr>
          <w:delText>the Athenian</w:delText>
        </w:r>
      </w:del>
      <w:ins w:id="602" w:author="Kenneth Lapatin" w:date="2016-09-15T16:31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Athens the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production </w:t>
      </w:r>
      <w:del w:id="603" w:author="Kenneth Lapatin" w:date="2016-09-15T16:31:00Z">
        <w:r w:rsidRPr="003F343E" w:rsidDel="00AE412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ins w:id="604" w:author="Kenneth Lapatin" w:date="2016-09-15T16:31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of </w:t>
        </w:r>
      </w:ins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605" w:author="Robin" w:date="2016-11-17T13:03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hydriai</w:t>
      </w:r>
      <w:proofErr w:type="spellEnd"/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>with</w:t>
      </w:r>
      <w:ins w:id="606" w:author="Kenneth Lapatin" w:date="2016-09-15T16:31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a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surmounting vertical handle decorated </w:t>
      </w:r>
      <w:del w:id="607" w:author="Robin" w:date="2016-11-18T14:40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by </w:delText>
        </w:r>
      </w:del>
      <w:ins w:id="608" w:author="Robin" w:date="2016-11-18T14:40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with</w:t>
        </w:r>
        <w:r w:rsidR="00195958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 lion’s head on the upper end and </w:t>
      </w:r>
      <w:del w:id="609" w:author="Robin" w:date="2016-11-18T14:40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by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a siren on the lower attachment, made from the end of the sixth century or beginning of the fifth down to the fourth century</w:t>
      </w:r>
      <w:ins w:id="610" w:author="Kenneth Lapatin" w:date="2016-09-15T16:32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BC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. The study of the bronze vessel</w:t>
      </w:r>
      <w:del w:id="611" w:author="Kenneth Lapatin" w:date="2016-09-15T16:32:00Z">
        <w:r w:rsidRPr="003F343E" w:rsidDel="00AE4123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fragments from the Athenian </w:t>
      </w:r>
      <w:ins w:id="612" w:author="Kenneth Lapatin" w:date="2016-09-15T16:32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a</w:t>
        </w:r>
      </w:ins>
      <w:del w:id="613" w:author="Kenneth Lapatin" w:date="2016-09-15T16:32:00Z">
        <w:r w:rsidRPr="003F343E" w:rsidDel="00AE4123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cropolis was an opportunity to verify this hypothesis, but only </w:t>
      </w:r>
      <w:ins w:id="614" w:author="Robin" w:date="2016-11-18T14:41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one</w:t>
        </w:r>
      </w:ins>
      <w:del w:id="615" w:author="Robin" w:date="2016-11-18T14:41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pair of horizontal handles, probably from the same vessel, can be attributed to this kind of </w:t>
      </w:r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616" w:author="Robin" w:date="2016-11-17T13:50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hydria</w:t>
      </w:r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calling in</w:t>
      </w:r>
      <w:ins w:id="617" w:author="Robin" w:date="2016-11-17T13:50:00Z">
        <w:r w:rsidR="00E41A10">
          <w:rPr>
            <w:rFonts w:ascii="Times New Roman" w:hAnsi="Times New Roman" w:cs="Times New Roman"/>
            <w:sz w:val="24"/>
            <w:szCs w:val="24"/>
            <w:lang w:val="en-US"/>
          </w:rPr>
          <w:t>to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question the attribution to Athens of </w:t>
      </w:r>
      <w:del w:id="618" w:author="Kenneth Lapatin" w:date="2016-09-15T16:32:00Z">
        <w:r w:rsidRPr="003F343E" w:rsidDel="00AE412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all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the</w:t>
      </w:r>
      <w:ins w:id="619" w:author="Kenneth Lapatin" w:date="2016-09-15T16:32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entire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group. A</w:t>
      </w:r>
      <w:del w:id="620" w:author="Robin" w:date="2016-11-17T13:51:00Z">
        <w:r w:rsidRPr="003F343E" w:rsidDel="00E41A10">
          <w:rPr>
            <w:rFonts w:ascii="Times New Roman" w:hAnsi="Times New Roman" w:cs="Times New Roman"/>
            <w:sz w:val="24"/>
            <w:szCs w:val="24"/>
            <w:lang w:val="en-US"/>
          </w:rPr>
          <w:delText>mong the many examples of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621" w:author="Robin" w:date="2016-11-17T13:51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622" w:author="Robin" w:date="2016-11-17T13:50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delText>hydriai</w:delText>
        </w:r>
        <w:r w:rsidRPr="003F343E" w:rsidDel="00E41A1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623" w:author="Robin" w:date="2016-11-17T13:51:00Z">
        <w:r w:rsidR="00E41A10">
          <w:rPr>
            <w:rFonts w:ascii="Times New Roman" w:hAnsi="Times New Roman" w:cs="Times New Roman"/>
            <w:sz w:val="24"/>
            <w:szCs w:val="24"/>
            <w:lang w:val="en-US"/>
          </w:rPr>
          <w:t xml:space="preserve">subset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of this </w:t>
      </w:r>
      <w:ins w:id="624" w:author="Robin" w:date="2016-11-17T13:51:00Z">
        <w:r w:rsidR="00E41A10">
          <w:rPr>
            <w:rFonts w:ascii="Times New Roman" w:hAnsi="Times New Roman" w:cs="Times New Roman"/>
            <w:sz w:val="24"/>
            <w:szCs w:val="24"/>
            <w:lang w:val="en-US"/>
          </w:rPr>
          <w:t>hydria</w:t>
        </w:r>
        <w:r w:rsidR="00E41A10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del w:id="625" w:author="Robin" w:date="2016-11-17T13:51:00Z">
        <w:r w:rsidRPr="003F343E" w:rsidDel="00E41A1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kind, a more restricted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group</w:t>
      </w:r>
      <w:ins w:id="626" w:author="Kenneth Lapatin" w:date="2016-09-15T16:32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Style w:val="Richiamoallanotaapidipagina"/>
          <w:rFonts w:ascii="Times New Roman" w:hAnsi="Times New Roman" w:cs="Times New Roman"/>
          <w:sz w:val="24"/>
          <w:szCs w:val="24"/>
          <w:lang w:val="en-US"/>
        </w:rPr>
        <w:endnoteReference w:id="17"/>
      </w:r>
      <w:ins w:id="639" w:author="Kenneth Lapatin" w:date="2016-09-15T16:32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del w:id="640" w:author="Kenneth Lapatin" w:date="2016-09-15T16:32:00Z">
        <w:r w:rsidRPr="003F343E" w:rsidDel="00AE412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,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stylistically very homogeneous, is characterized by the presence of a lion’s head also at the lower attachment of the vertical handle: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the </w:t>
      </w:r>
      <w:del w:id="641" w:author="Robin" w:date="2016-11-17T13:51:00Z">
        <w:r w:rsidRPr="003F343E" w:rsidDel="00E41A1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really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significant similarities </w:t>
      </w:r>
      <w:ins w:id="642" w:author="Robin" w:date="2016-11-17T13:52:00Z">
        <w:r w:rsidR="00E41A1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of this smaller group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with some of the lions’ heads attributed to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Athenian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production</w:t>
      </w:r>
      <w:r w:rsidRPr="003F343E">
        <w:rPr>
          <w:rStyle w:val="Richiamoallanotaapidipagina"/>
          <w:rFonts w:ascii="Times New Roman" w:hAnsi="Times New Roman" w:cs="Times New Roman"/>
          <w:sz w:val="24"/>
          <w:szCs w:val="24"/>
          <w:lang w:val="en-US"/>
        </w:rPr>
        <w:endnoteReference w:id="18"/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allow us to propose the same </w:t>
      </w:r>
      <w:del w:id="685" w:author="Robin" w:date="2016-11-18T14:41:00Z">
        <w:r w:rsidRPr="003F343E" w:rsidDel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artistic </w:delText>
        </w:r>
      </w:del>
      <w:ins w:id="686" w:author="Robin" w:date="2016-11-18T14:41:00Z">
        <w:r w:rsidR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artisanal</w:t>
        </w:r>
        <w:r w:rsidR="00195958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context. 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  <w:pPrChange w:id="687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3F343E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688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GB"/>
        </w:rPr>
        <w:t>The Gorgon</w:t>
      </w:r>
      <w:ins w:id="689" w:author="Kenneth Lapatin" w:date="2016-09-15T16:32:00Z">
        <w:del w:id="690" w:author="Robin" w:date="2016-11-18T11:59:00Z">
          <w:r w:rsidRPr="003F343E" w:rsidDel="00081BA2">
            <w:rPr>
              <w:rFonts w:ascii="Times New Roman" w:hAnsi="Times New Roman" w:cs="Times New Roman"/>
              <w:sz w:val="24"/>
              <w:szCs w:val="24"/>
              <w:lang w:val="en-GB"/>
            </w:rPr>
            <w:delText>,</w:delText>
          </w:r>
        </w:del>
      </w:ins>
      <w:del w:id="691" w:author="Robin" w:date="2016-11-18T11:59:00Z">
        <w:r w:rsidRPr="003F343E" w:rsidDel="00081BA2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too</w:delText>
        </w:r>
      </w:del>
      <w:ins w:id="692" w:author="Kenneth Lapatin" w:date="2016-09-15T16:32:00Z">
        <w:del w:id="693" w:author="Robin" w:date="2016-11-18T11:59:00Z">
          <w:r w:rsidRPr="003F343E" w:rsidDel="00081BA2">
            <w:rPr>
              <w:rFonts w:ascii="Times New Roman" w:hAnsi="Times New Roman" w:cs="Times New Roman"/>
              <w:sz w:val="24"/>
              <w:szCs w:val="24"/>
              <w:lang w:val="en-GB"/>
            </w:rPr>
            <w:delText>,</w:delText>
          </w:r>
        </w:del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del w:id="694" w:author="Robin" w:date="2016-11-17T13:52:00Z">
        <w:r w:rsidRPr="003F343E" w:rsidDel="00E41A10">
          <w:rPr>
            <w:rFonts w:ascii="Times New Roman" w:hAnsi="Times New Roman" w:cs="Times New Roman"/>
            <w:sz w:val="24"/>
            <w:szCs w:val="24"/>
            <w:lang w:val="en-GB"/>
          </w:rPr>
          <w:delText>one of the most</w:delText>
        </w:r>
      </w:del>
      <w:ins w:id="695" w:author="Robin" w:date="2016-11-17T13:52:00Z">
        <w:r w:rsidR="00E41A10">
          <w:rPr>
            <w:rFonts w:ascii="Times New Roman" w:hAnsi="Times New Roman" w:cs="Times New Roman"/>
            <w:sz w:val="24"/>
            <w:szCs w:val="24"/>
            <w:lang w:val="en-GB"/>
          </w:rPr>
          <w:t>another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typical </w:t>
      </w:r>
      <w:ins w:id="696" w:author="Robin" w:date="2016-11-17T13:52:00Z">
        <w:r w:rsidR="00E41A10">
          <w:rPr>
            <w:rFonts w:ascii="Times New Roman" w:hAnsi="Times New Roman" w:cs="Times New Roman"/>
            <w:sz w:val="24"/>
            <w:szCs w:val="24"/>
            <w:lang w:val="en-GB"/>
          </w:rPr>
          <w:t xml:space="preserve">motif in 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>figured decoration</w:t>
      </w:r>
      <w:ins w:id="697" w:author="Kenneth Lapatin" w:date="2016-09-15T16:33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>s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on Greek </w:t>
      </w:r>
      <w:ins w:id="698" w:author="Robin" w:date="2016-11-17T13:52:00Z">
        <w:r w:rsidR="00E41A10">
          <w:rPr>
            <w:rFonts w:ascii="Times New Roman" w:hAnsi="Times New Roman" w:cs="Times New Roman"/>
            <w:sz w:val="24"/>
            <w:szCs w:val="24"/>
            <w:lang w:val="en-GB"/>
          </w:rPr>
          <w:t>A</w:t>
        </w:r>
      </w:ins>
      <w:del w:id="699" w:author="Robin" w:date="2016-11-17T13:52:00Z">
        <w:r w:rsidRPr="003F343E" w:rsidDel="00E41A10">
          <w:rPr>
            <w:rFonts w:ascii="Times New Roman" w:hAnsi="Times New Roman" w:cs="Times New Roman"/>
            <w:sz w:val="24"/>
            <w:szCs w:val="24"/>
            <w:lang w:val="en-GB"/>
          </w:rPr>
          <w:delText>a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rchaic bronze vessels, well attested on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GB"/>
        </w:rPr>
        <w:t>Laconian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and Corinthian pieces from the late seventh </w:t>
      </w:r>
      <w:del w:id="700" w:author="Kenneth Lapatin" w:date="2016-09-15T16:33:00Z">
        <w:r w:rsidRPr="003F343E" w:rsidDel="00AE4123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– </w:delText>
        </w:r>
      </w:del>
      <w:ins w:id="701" w:author="Kenneth Lapatin" w:date="2016-09-15T16:33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to 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>early sixth century BC</w:t>
      </w:r>
      <w:ins w:id="702" w:author="Kenneth Lapatin" w:date="2016-09-15T16:33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GB"/>
        </w:rPr>
        <w:endnoteReference w:id="19"/>
      </w:r>
      <w:del w:id="722" w:author="Kenneth Lapatin" w:date="2016-09-15T16:33:00Z">
        <w:r w:rsidRPr="003F343E" w:rsidDel="00AE4123">
          <w:rPr>
            <w:rFonts w:ascii="Times New Roman" w:hAnsi="Times New Roman" w:cs="Times New Roman"/>
            <w:sz w:val="24"/>
            <w:szCs w:val="24"/>
            <w:lang w:val="en-GB"/>
          </w:rPr>
          <w:delText>.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As already noted</w:t>
      </w:r>
      <w:ins w:id="723" w:author="Kenneth Lapatin" w:date="2016-09-15T16:33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>,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GB"/>
        </w:rPr>
        <w:endnoteReference w:id="20"/>
      </w:r>
      <w:del w:id="752" w:author="Kenneth Lapatin" w:date="2016-09-15T16:33:00Z">
        <w:r w:rsidRPr="003F343E" w:rsidDel="00AE4123">
          <w:rPr>
            <w:rFonts w:ascii="Times New Roman" w:hAnsi="Times New Roman" w:cs="Times New Roman"/>
            <w:sz w:val="24"/>
            <w:szCs w:val="24"/>
            <w:lang w:val="en-GB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753" w:author="Robin" w:date="2016-11-18T11:59:00Z">
        <w:r w:rsidRPr="003F343E" w:rsidDel="00081BA2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for 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many aspects </w:t>
      </w:r>
      <w:ins w:id="754" w:author="Robin" w:date="2016-11-18T11:59:00Z">
        <w:r w:rsidR="00081BA2">
          <w:rPr>
            <w:rFonts w:ascii="Times New Roman" w:hAnsi="Times New Roman" w:cs="Times New Roman"/>
            <w:sz w:val="24"/>
            <w:szCs w:val="24"/>
            <w:lang w:val="en-GB"/>
          </w:rPr>
          <w:t xml:space="preserve">of 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>the production of bronze vessels in Archaic Athens derive</w:t>
      </w:r>
      <w:del w:id="755" w:author="Robin" w:date="2016-11-18T12:00:00Z">
        <w:r w:rsidRPr="003F343E" w:rsidDel="00081BA2">
          <w:rPr>
            <w:rFonts w:ascii="Times New Roman" w:hAnsi="Times New Roman" w:cs="Times New Roman"/>
            <w:sz w:val="24"/>
            <w:szCs w:val="24"/>
            <w:lang w:val="en-GB"/>
          </w:rPr>
          <w:delText>s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from </w:t>
      </w:r>
      <w:del w:id="756" w:author="Kenneth Lapatin" w:date="2016-09-15T16:33:00Z">
        <w:r w:rsidRPr="003F343E" w:rsidDel="00AE4123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the 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>Laconia</w:t>
      </w:r>
      <w:del w:id="757" w:author="Kenneth Lapatin" w:date="2016-09-15T16:33:00Z">
        <w:r w:rsidRPr="003F343E" w:rsidDel="00AE4123">
          <w:rPr>
            <w:rFonts w:ascii="Times New Roman" w:hAnsi="Times New Roman" w:cs="Times New Roman"/>
            <w:sz w:val="24"/>
            <w:szCs w:val="24"/>
            <w:lang w:val="en-GB"/>
          </w:rPr>
          <w:delText>n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del w:id="758" w:author="Kenneth Lapatin" w:date="2016-09-15T16:33:00Z">
        <w:r w:rsidRPr="003F343E" w:rsidDel="00AE4123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the 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>Corinth</w:t>
      </w:r>
      <w:del w:id="759" w:author="Kenneth Lapatin" w:date="2016-09-15T16:33:00Z">
        <w:r w:rsidRPr="003F343E" w:rsidDel="00AE4123">
          <w:rPr>
            <w:rFonts w:ascii="Times New Roman" w:hAnsi="Times New Roman" w:cs="Times New Roman"/>
            <w:sz w:val="24"/>
            <w:szCs w:val="24"/>
            <w:lang w:val="en-GB"/>
          </w:rPr>
          <w:delText>ian ones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>, often mixing stylistic detail</w:t>
      </w:r>
      <w:ins w:id="760" w:author="Kenneth Lapatin" w:date="2016-09-15T16:33:00Z">
        <w:r w:rsidRPr="003F343E">
          <w:rPr>
            <w:rFonts w:ascii="Times New Roman" w:hAnsi="Times New Roman" w:cs="Times New Roman"/>
            <w:sz w:val="24"/>
            <w:szCs w:val="24"/>
            <w:lang w:val="en-GB"/>
          </w:rPr>
          <w:t>s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761" w:author="Kenneth Lapatin" w:date="2016-09-15T16:33:00Z">
        <w:r w:rsidRPr="003F343E" w:rsidDel="00AE4123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coming 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from both </w:t>
      </w:r>
      <w:del w:id="762" w:author="Kenneth Lapatin" w:date="2016-09-15T16:33:00Z">
        <w:r w:rsidRPr="003F343E" w:rsidDel="00AE4123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the 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areas. </w:t>
      </w:r>
      <w:del w:id="763" w:author="Robin" w:date="2016-11-18T12:00:00Z">
        <w:r w:rsidRPr="003F343E" w:rsidDel="00081BA2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This </w:delText>
        </w:r>
      </w:del>
      <w:ins w:id="764" w:author="Robin" w:date="2016-11-18T12:00:00Z">
        <w:r w:rsidR="00081BA2">
          <w:rPr>
            <w:rFonts w:ascii="Times New Roman" w:hAnsi="Times New Roman" w:cs="Times New Roman"/>
            <w:sz w:val="24"/>
            <w:szCs w:val="24"/>
            <w:lang w:val="en-GB"/>
          </w:rPr>
          <w:t>Such</w:t>
        </w:r>
        <w:r w:rsidR="00081BA2"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is the case </w:t>
      </w:r>
      <w:del w:id="765" w:author="Robin" w:date="2016-11-18T12:00:00Z">
        <w:r w:rsidRPr="003F343E" w:rsidDel="00081BA2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of </w:delText>
        </w:r>
      </w:del>
      <w:ins w:id="766" w:author="Robin" w:date="2016-11-18T12:00:00Z">
        <w:r w:rsidR="00081BA2">
          <w:rPr>
            <w:rFonts w:ascii="Times New Roman" w:hAnsi="Times New Roman" w:cs="Times New Roman"/>
            <w:sz w:val="24"/>
            <w:szCs w:val="24"/>
            <w:lang w:val="en-GB"/>
          </w:rPr>
          <w:t>with</w:t>
        </w:r>
        <w:r w:rsidR="00081BA2"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GB"/>
          <w:rPrChange w:id="767" w:author="Robin" w:date="2016-11-18T12:00:00Z">
            <w:rPr>
              <w:rFonts w:ascii="Times New Roman" w:hAnsi="Times New Roman" w:cs="Times New Roman"/>
              <w:i/>
              <w:sz w:val="24"/>
              <w:szCs w:val="24"/>
              <w:lang w:val="en-GB"/>
            </w:rPr>
          </w:rPrChange>
        </w:rPr>
        <w:t>Gorgoneion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, whose Athenian interpretation presents a mix of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GB"/>
        </w:rPr>
        <w:t>Laconian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tusks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one fold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in the middle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forehead) and Corinthian traits (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hairstyle with short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braids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ending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with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an up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turned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strand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hexagonal face), creating from the middle of the sixth century pieces </w:t>
      </w:r>
      <w:del w:id="768" w:author="Robin" w:date="2016-11-18T12:01:00Z">
        <w:r w:rsidRPr="003F343E" w:rsidDel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which </w:delText>
        </w:r>
      </w:del>
      <w:ins w:id="769" w:author="Robin" w:date="2016-11-18T12:01:00Z">
        <w:r w:rsidR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that</w:t>
        </w:r>
        <w:r w:rsidR="00081BA2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are always elegant and organically composed</w:t>
      </w:r>
      <w:ins w:id="770" w:author="Robin" w:date="2016-11-18T12:01:00Z">
        <w:r w:rsidR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771" w:author="Robin" w:date="2016-11-18T12:01:00Z">
        <w:r w:rsidRPr="003F343E" w:rsidDel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772" w:author="Robin" w:date="2016-11-18T12:01:00Z">
        <w:r w:rsidRPr="003F343E" w:rsidDel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as </w:delText>
        </w:r>
      </w:del>
      <w:ins w:id="773" w:author="Robin" w:date="2016-11-18T12:01:00Z">
        <w:r w:rsidR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Examples thereof are</w:t>
        </w:r>
        <w:r w:rsidR="00081BA2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774" w:author="Robin" w:date="2016-11-18T12:01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Gorgoneion</w:t>
      </w:r>
      <w:proofErr w:type="spellEnd"/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on a </w:t>
      </w:r>
      <w:ins w:id="775" w:author="Robin" w:date="2016-11-18T14:42:00Z">
        <w:r w:rsidR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lion</w:t>
        </w:r>
      </w:ins>
      <w:ins w:id="776" w:author="Robin" w:date="2016-11-18T14:43:00Z">
        <w:r w:rsidR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’s paw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</w:t>
      </w:r>
      <w:ins w:id="777" w:author="Kenneth Lapatin" w:date="2016-09-15T16:34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oo</w:t>
        </w:r>
      </w:ins>
      <w:del w:id="778" w:author="Kenneth Lapatin" w:date="2016-09-15T16:34:00Z">
        <w:r w:rsidRPr="003F343E" w:rsidDel="00AE4123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ee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t from the Athenian </w:t>
      </w:r>
      <w:ins w:id="779" w:author="Robin" w:date="2016-11-18T14:42:00Z">
        <w:r w:rsidR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a</w:t>
        </w:r>
      </w:ins>
      <w:del w:id="780" w:author="Robin" w:date="2016-11-18T14:42:00Z">
        <w:r w:rsidRPr="003F343E" w:rsidDel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A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cropolis</w:t>
      </w:r>
      <w:del w:id="781" w:author="Robin" w:date="2016-11-18T14:43:00Z">
        <w:r w:rsidRPr="003F343E" w:rsidDel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 in lion’s paw shape</w:delText>
        </w:r>
      </w:del>
      <w:ins w:id="782" w:author="Robin" w:date="2016-11-18T12:01:00Z">
        <w:r w:rsidR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;</w:t>
        </w:r>
      </w:ins>
      <w:ins w:id="783" w:author="Kenneth Lapatin" w:date="2016-09-15T16:34:00Z">
        <w:del w:id="784" w:author="Robin" w:date="2016-11-18T12:01:00Z">
          <w:r w:rsidRPr="003F343E" w:rsidDel="00081BA2">
            <w:rPr>
              <w:rStyle w:val="hps"/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1"/>
      </w:r>
      <w:del w:id="789" w:author="Kenneth Lapatin" w:date="2016-09-15T16:34:00Z">
        <w:r w:rsidRPr="003F343E" w:rsidDel="00AE4123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790" w:author="Robin" w:date="2016-11-18T12:01:00Z">
        <w:r w:rsidR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one </w:t>
        </w:r>
      </w:ins>
      <w:ins w:id="791" w:author="Robin" w:date="2016-11-18T14:43:00Z">
        <w:r w:rsidR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that appears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on </w:t>
      </w:r>
      <w:del w:id="792" w:author="Kenneth Lapatin" w:date="2016-09-15T16:34:00Z">
        <w:r w:rsidRPr="003F343E" w:rsidDel="00AE412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on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lower attachments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handles o</w:t>
      </w:r>
      <w:ins w:id="793" w:author="Kenneth Lapatin" w:date="2016-09-15T16:34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f</w:t>
        </w:r>
      </w:ins>
      <w:del w:id="794" w:author="Kenneth Lapatin" w:date="2016-09-15T16:34:00Z">
        <w:r w:rsidRPr="003F343E" w:rsidDel="00AE4123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n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F343E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kados</w:t>
      </w:r>
      <w:proofErr w:type="spellEnd"/>
      <w:r w:rsidRPr="003F343E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795" w:author="Kenneth Lapatin" w:date="2016-09-15T16:34:00Z">
            <w:rPr>
              <w:rStyle w:val="hps"/>
              <w:rFonts w:ascii="Times New Roman" w:hAnsi="Times New Roman" w:cs="Times New Roman"/>
              <w:i/>
              <w:sz w:val="28"/>
              <w:szCs w:val="28"/>
              <w:lang w:val="en-US"/>
            </w:rPr>
          </w:rPrChange>
        </w:rPr>
        <w:t>in</w:t>
      </w:r>
      <w:r w:rsidRPr="003F343E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Steinhardt</w:t>
      </w:r>
      <w:r w:rsidR="00F35D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>Collection</w:t>
      </w:r>
      <w:ins w:id="796" w:author="Robin" w:date="2016-11-18T12:02:00Z">
        <w:r w:rsidR="00081BA2">
          <w:rPr>
            <w:rFonts w:ascii="Times New Roman" w:hAnsi="Times New Roman" w:cs="Times New Roman"/>
            <w:sz w:val="24"/>
            <w:szCs w:val="24"/>
            <w:lang w:val="en-US"/>
          </w:rPr>
          <w:t>;</w:t>
        </w:r>
      </w:ins>
      <w:ins w:id="797" w:author="Kenneth Lapatin" w:date="2016-09-15T16:34:00Z">
        <w:del w:id="798" w:author="Robin" w:date="2016-11-18T12:02:00Z">
          <w:r w:rsidRPr="003F343E" w:rsidDel="00081BA2">
            <w:rPr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2"/>
      </w:r>
      <w:del w:id="803" w:author="Kenneth Lapatin" w:date="2016-09-15T16:34:00Z">
        <w:r w:rsidRPr="003F343E" w:rsidDel="00AE4123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804" w:author="Robin" w:date="2016-11-18T12:02:00Z">
        <w:r w:rsidR="00081BA2">
          <w:rPr>
            <w:rFonts w:ascii="Times New Roman" w:hAnsi="Times New Roman" w:cs="Times New Roman"/>
            <w:sz w:val="24"/>
            <w:szCs w:val="24"/>
            <w:lang w:val="en-US"/>
          </w:rPr>
          <w:t xml:space="preserve">one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on the handles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of </w:t>
      </w:r>
      <w:del w:id="805" w:author="Robin" w:date="2016-11-18T12:02:00Z">
        <w:r w:rsidRPr="003F343E" w:rsidDel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ins w:id="806" w:author="Robin" w:date="2016-11-18T12:02:00Z">
        <w:r w:rsidR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081BA2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807" w:author="Robin" w:date="2016-11-18T12:02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krater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808" w:author="Kenneth Lapatin" w:date="2016-09-15T16:34:00Z">
        <w:r w:rsidRPr="003F343E" w:rsidDel="00AE4123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at</w:delText>
        </w:r>
        <w:r w:rsidRPr="003F343E" w:rsidDel="00AE412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809" w:author="Kenneth Lapatin" w:date="2016-09-15T16:34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Munich</w:t>
      </w:r>
      <w:ins w:id="810" w:author="Robin" w:date="2016-11-18T12:02:00Z">
        <w:r w:rsidR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;</w:t>
        </w:r>
      </w:ins>
      <w:ins w:id="811" w:author="Kenneth Lapatin" w:date="2016-09-15T16:34:00Z">
        <w:del w:id="812" w:author="Robin" w:date="2016-11-18T12:02:00Z">
          <w:r w:rsidRPr="003F343E" w:rsidDel="00081BA2">
            <w:rPr>
              <w:rStyle w:val="hps"/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3"/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824" w:author="Robin" w:date="2016-11-18T12:02:00Z">
        <w:r w:rsidRPr="003F343E" w:rsidDel="00081BA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by </w:delText>
        </w:r>
        <w:r w:rsidRPr="003F343E" w:rsidDel="00081BA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those</w:delText>
        </w:r>
      </w:del>
      <w:ins w:id="825" w:author="Robin" w:date="2016-11-18T12:02:00Z">
        <w:r w:rsidR="00081BA2">
          <w:rPr>
            <w:rFonts w:ascii="Times New Roman" w:hAnsi="Times New Roman" w:cs="Times New Roman"/>
            <w:sz w:val="24"/>
            <w:szCs w:val="24"/>
            <w:lang w:val="en-US"/>
          </w:rPr>
          <w:t>one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slightly later,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on a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826" w:author="Robin" w:date="2016-11-18T12:03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situla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827" w:author="Robin" w:date="2016-11-18T12:03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-k</w:t>
      </w:r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828" w:author="Robin" w:date="2016-11-18T12:03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rater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Stavroupolis</w:t>
      </w:r>
      <w:proofErr w:type="spellEnd"/>
      <w:ins w:id="829" w:author="Kenneth Lapatin" w:date="2016-09-15T16:34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4"/>
      </w:r>
      <w:del w:id="843" w:author="Kenneth Lapatin" w:date="2016-09-15T16:34:00Z">
        <w:r w:rsidRPr="003F343E" w:rsidDel="00AE4123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844" w:author="Robin" w:date="2016-11-18T12:03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Gorgoneion</w:t>
      </w:r>
      <w:proofErr w:type="spellEnd"/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on an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845" w:author="Robin" w:date="2016-11-18T12:03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amphora-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846" w:author="Robin" w:date="2016-11-18T12:03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situla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in New York</w:t>
      </w:r>
      <w:ins w:id="847" w:author="Robin" w:date="2016-11-18T12:03:00Z">
        <w:r w:rsidR="00081BA2">
          <w:rPr>
            <w:rFonts w:ascii="Times New Roman" w:hAnsi="Times New Roman" w:cs="Times New Roman"/>
            <w:sz w:val="24"/>
            <w:szCs w:val="24"/>
            <w:lang w:val="en-US"/>
          </w:rPr>
          <w:t>;</w:t>
        </w:r>
      </w:ins>
      <w:ins w:id="848" w:author="Kenneth Lapatin" w:date="2016-09-15T16:35:00Z">
        <w:del w:id="849" w:author="Robin" w:date="2016-11-18T12:03:00Z">
          <w:r w:rsidRPr="003F343E" w:rsidDel="00081BA2">
            <w:rPr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</w:ins>
      <w:r w:rsidRPr="003F343E">
        <w:rPr>
          <w:rStyle w:val="Richiamoallanotaapidipagina"/>
          <w:rFonts w:ascii="Times New Roman" w:hAnsi="Times New Roman" w:cs="Times New Roman"/>
          <w:sz w:val="24"/>
          <w:szCs w:val="24"/>
          <w:lang w:val="en-US"/>
        </w:rPr>
        <w:endnoteReference w:id="25"/>
      </w:r>
      <w:del w:id="857" w:author="Kenneth Lapatin" w:date="2016-09-15T16:35:00Z">
        <w:r w:rsidRPr="003F343E" w:rsidDel="00AE4123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858" w:author="Robin" w:date="2016-11-18T12:03:00Z">
        <w:r w:rsidR="00081BA2">
          <w:rPr>
            <w:rFonts w:ascii="Times New Roman" w:hAnsi="Times New Roman" w:cs="Times New Roman"/>
            <w:sz w:val="24"/>
            <w:szCs w:val="24"/>
            <w:lang w:val="en-US"/>
          </w:rPr>
          <w:t xml:space="preserve">one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on two </w:t>
      </w:r>
      <w:proofErr w:type="spellStart"/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>lebe</w:t>
      </w:r>
      <w:del w:id="859" w:author="Kenneth Lapatin" w:date="2016-09-15T16:35:00Z">
        <w:r w:rsidRPr="003F343E" w:rsidDel="00AE4123">
          <w:rPr>
            <w:rFonts w:ascii="Times New Roman" w:hAnsi="Times New Roman" w:cs="Times New Roman"/>
            <w:i/>
            <w:sz w:val="24"/>
            <w:szCs w:val="24"/>
            <w:lang w:val="en-US"/>
          </w:rPr>
          <w:delText>te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attachments</w:t>
      </w:r>
      <w:ins w:id="860" w:author="Robin" w:date="2016-11-18T12:05:00Z">
        <w:r w:rsidR="00081BA2">
          <w:rPr>
            <w:rFonts w:ascii="Times New Roman" w:hAnsi="Times New Roman" w:cs="Times New Roman"/>
            <w:sz w:val="24"/>
            <w:szCs w:val="24"/>
            <w:lang w:val="en-US"/>
          </w:rPr>
          <w:t>;</w:t>
        </w:r>
      </w:ins>
      <w:ins w:id="861" w:author="Kenneth Lapatin" w:date="2016-09-15T16:35:00Z">
        <w:del w:id="862" w:author="Robin" w:date="2016-11-18T12:05:00Z">
          <w:r w:rsidRPr="003F343E" w:rsidDel="00081BA2">
            <w:rPr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ins w:id="863" w:author="Robin" w:date="2016-11-18T12:05:00Z">
        <w:r w:rsidR="00081BA2">
          <w:rPr>
            <w:rFonts w:ascii="Times New Roman" w:hAnsi="Times New Roman" w:cs="Times New Roman"/>
            <w:sz w:val="24"/>
            <w:szCs w:val="24"/>
            <w:lang w:val="en-US"/>
          </w:rPr>
          <w:t xml:space="preserve">one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on two basin handles from the Athenian </w:t>
      </w:r>
      <w:ins w:id="864" w:author="Kenneth Lapatin" w:date="2016-09-15T16:35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a</w:t>
        </w:r>
      </w:ins>
      <w:del w:id="865" w:author="Kenneth Lapatin" w:date="2016-09-15T16:35:00Z">
        <w:r w:rsidRPr="003F343E" w:rsidDel="00AE4123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cropolis decorated with raised lizards</w:t>
      </w:r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6"/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seem more recent, with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more humanized face</w:t>
      </w:r>
      <w:ins w:id="884" w:author="Kenneth Lapatin" w:date="2016-09-15T16:35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: they are </w:t>
      </w:r>
      <w:ins w:id="885" w:author="Robin" w:date="2016-11-18T12:05:00Z">
        <w:r w:rsidR="00C73C9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so </w:t>
        </w:r>
      </w:ins>
      <w:del w:id="886" w:author="Robin" w:date="2016-11-18T12:05:00Z">
        <w:r w:rsidRPr="003F343E" w:rsidDel="00C73C9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so close</w:delText>
        </w:r>
      </w:del>
      <w:ins w:id="887" w:author="Robin" w:date="2016-11-18T12:05:00Z">
        <w:del w:id="888" w:author="Jens Daehner" w:date="2017-02-07T15:41:00Z">
          <w:r w:rsidR="00C73C90" w:rsidDel="005A20EE">
            <w:rPr>
              <w:rStyle w:val="hps"/>
              <w:rFonts w:ascii="Times New Roman" w:hAnsi="Times New Roman" w:cs="Times New Roman"/>
              <w:sz w:val="24"/>
              <w:szCs w:val="24"/>
              <w:lang w:val="en-US"/>
            </w:rPr>
            <w:delText>alike</w:delText>
          </w:r>
        </w:del>
      </w:ins>
      <w:ins w:id="889" w:author="Jens Daehner" w:date="2017-02-07T15:41:00Z">
        <w:r w:rsidR="005A20E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similar</w:t>
        </w:r>
      </w:ins>
      <w:ins w:id="890" w:author="Robin" w:date="2016-11-18T12:05:00Z">
        <w:r w:rsidR="00C73C9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in style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that it is possible they came from the same Attic workshop. 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891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195958">
      <w:pPr>
        <w:pStyle w:val="Stilepredefinito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  <w:rPrChange w:id="892" w:author="Kenneth Lapatin" w:date="2016-09-15T16:35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pPrChange w:id="893" w:author="Kenneth Lapatin" w:date="2016-09-15T16:18:00Z">
          <w:pPr>
            <w:pStyle w:val="Stilepredefinito"/>
            <w:spacing w:after="0"/>
            <w:jc w:val="both"/>
          </w:pPr>
        </w:pPrChange>
      </w:pPr>
      <w:ins w:id="894" w:author="Robin" w:date="2016-11-18T14:44:00Z">
        <w:r>
          <w:rPr>
            <w:rFonts w:ascii="Times New Roman" w:hAnsi="Times New Roman" w:cs="Times New Roman"/>
            <w:b/>
            <w:sz w:val="24"/>
            <w:szCs w:val="24"/>
            <w:lang w:val="en-GB"/>
          </w:rPr>
          <w:t>[A-head]</w:t>
        </w:r>
      </w:ins>
      <w:r w:rsidR="00237E17" w:rsidRPr="00237E17">
        <w:rPr>
          <w:rFonts w:ascii="Times New Roman" w:hAnsi="Times New Roman" w:cs="Times New Roman"/>
          <w:b/>
          <w:sz w:val="24"/>
          <w:szCs w:val="24"/>
          <w:lang w:val="en-GB"/>
          <w:rPrChange w:id="895" w:author="Kenneth Lapatin" w:date="2016-09-15T16:35:00Z">
            <w:rPr>
              <w:rFonts w:ascii="Times New Roman" w:hAnsi="Times New Roman" w:cs="Times New Roman"/>
              <w:sz w:val="28"/>
              <w:szCs w:val="28"/>
              <w:lang w:val="en-GB"/>
            </w:rPr>
          </w:rPrChange>
        </w:rPr>
        <w:t>Chronology</w:t>
      </w:r>
    </w:p>
    <w:p w:rsidR="00195958" w:rsidRDefault="00195958" w:rsidP="003F343E">
      <w:pPr>
        <w:pStyle w:val="FootnoteText"/>
        <w:spacing w:line="360" w:lineRule="auto"/>
        <w:rPr>
          <w:ins w:id="896" w:author="Robin" w:date="2016-11-18T14:44:00Z"/>
          <w:rFonts w:ascii="Times New Roman" w:hAnsi="Times New Roman" w:cs="Times New Roman"/>
          <w:lang w:val="en-US"/>
        </w:rPr>
      </w:pPr>
    </w:p>
    <w:p w:rsidR="003F343E" w:rsidRPr="003F343E" w:rsidDel="00C73C90" w:rsidRDefault="003F343E" w:rsidP="003F343E">
      <w:pPr>
        <w:pStyle w:val="FootnoteText"/>
        <w:spacing w:line="360" w:lineRule="auto"/>
        <w:rPr>
          <w:ins w:id="897" w:author="Kenneth Lapatin" w:date="2016-09-15T16:47:00Z"/>
          <w:del w:id="898" w:author="Robin" w:date="2016-11-18T12:09:00Z"/>
          <w:rStyle w:val="hps"/>
          <w:rFonts w:ascii="Times New Roman" w:hAnsi="Times New Roman" w:cs="Times New Roman"/>
          <w:lang w:val="en-US"/>
        </w:rPr>
      </w:pPr>
      <w:r w:rsidRPr="003F343E">
        <w:rPr>
          <w:rFonts w:ascii="Times New Roman" w:hAnsi="Times New Roman" w:cs="Times New Roman"/>
          <w:lang w:val="en-US"/>
        </w:rPr>
        <w:t xml:space="preserve">The fragments of bronze vessels found on the Athenian </w:t>
      </w:r>
      <w:ins w:id="899" w:author="Kenneth Lapatin" w:date="2016-09-15T16:45:00Z">
        <w:r w:rsidRPr="003F343E">
          <w:rPr>
            <w:rFonts w:ascii="Times New Roman" w:hAnsi="Times New Roman" w:cs="Times New Roman"/>
            <w:lang w:val="en-US"/>
          </w:rPr>
          <w:t>a</w:t>
        </w:r>
      </w:ins>
      <w:del w:id="900" w:author="Kenneth Lapatin" w:date="2016-09-15T16:45:00Z">
        <w:r w:rsidRPr="003F343E" w:rsidDel="00F62F38">
          <w:rPr>
            <w:rFonts w:ascii="Times New Roman" w:hAnsi="Times New Roman" w:cs="Times New Roman"/>
            <w:lang w:val="en-US"/>
          </w:rPr>
          <w:delText>A</w:delText>
        </w:r>
      </w:del>
      <w:r w:rsidRPr="003F343E">
        <w:rPr>
          <w:rFonts w:ascii="Times New Roman" w:hAnsi="Times New Roman" w:cs="Times New Roman"/>
          <w:lang w:val="en-US"/>
        </w:rPr>
        <w:t>cropolis</w:t>
      </w:r>
      <w:ins w:id="901" w:author="Robin" w:date="2016-11-18T14:44:00Z">
        <w:r w:rsidR="00195958">
          <w:rPr>
            <w:rFonts w:ascii="Times New Roman" w:hAnsi="Times New Roman" w:cs="Times New Roman"/>
            <w:lang w:val="en-US"/>
          </w:rPr>
          <w:t xml:space="preserve"> and</w:t>
        </w:r>
      </w:ins>
      <w:r w:rsidRPr="003F343E">
        <w:rPr>
          <w:rFonts w:ascii="Times New Roman" w:hAnsi="Times New Roman" w:cs="Times New Roman"/>
          <w:lang w:val="en-US"/>
        </w:rPr>
        <w:t xml:space="preserve"> attributed to local workshops are not very useful </w:t>
      </w:r>
      <w:del w:id="902" w:author="Kenneth Lapatin" w:date="2016-09-15T16:45:00Z">
        <w:r w:rsidRPr="003F343E" w:rsidDel="00F62F38">
          <w:rPr>
            <w:rFonts w:ascii="Times New Roman" w:hAnsi="Times New Roman" w:cs="Times New Roman"/>
            <w:lang w:val="en-US"/>
          </w:rPr>
          <w:delText xml:space="preserve">to </w:delText>
        </w:r>
      </w:del>
      <w:ins w:id="903" w:author="Kenneth Lapatin" w:date="2016-09-15T16:45:00Z">
        <w:r w:rsidRPr="003F343E">
          <w:rPr>
            <w:rFonts w:ascii="Times New Roman" w:hAnsi="Times New Roman" w:cs="Times New Roman"/>
            <w:lang w:val="en-US"/>
          </w:rPr>
          <w:t xml:space="preserve">in </w:t>
        </w:r>
      </w:ins>
      <w:r w:rsidRPr="003F343E">
        <w:rPr>
          <w:rFonts w:ascii="Times New Roman" w:hAnsi="Times New Roman" w:cs="Times New Roman"/>
          <w:lang w:val="en-US"/>
        </w:rPr>
        <w:t>defin</w:t>
      </w:r>
      <w:ins w:id="904" w:author="Kenneth Lapatin" w:date="2016-09-15T16:45:00Z">
        <w:r w:rsidRPr="003F343E">
          <w:rPr>
            <w:rFonts w:ascii="Times New Roman" w:hAnsi="Times New Roman" w:cs="Times New Roman"/>
            <w:lang w:val="en-US"/>
          </w:rPr>
          <w:t>ing</w:t>
        </w:r>
      </w:ins>
      <w:del w:id="905" w:author="Kenneth Lapatin" w:date="2016-09-15T16:45:00Z">
        <w:r w:rsidRPr="003F343E" w:rsidDel="00F62F38">
          <w:rPr>
            <w:rFonts w:ascii="Times New Roman" w:hAnsi="Times New Roman" w:cs="Times New Roman"/>
            <w:lang w:val="en-US"/>
          </w:rPr>
          <w:delText>e</w:delText>
        </w:r>
      </w:del>
      <w:r w:rsidRPr="003F343E">
        <w:rPr>
          <w:rFonts w:ascii="Times New Roman" w:hAnsi="Times New Roman" w:cs="Times New Roman"/>
          <w:lang w:val="en-US"/>
        </w:rPr>
        <w:t xml:space="preserve"> the chronology of the Athenian bronze vessels production, as we lack of any information about their find</w:t>
      </w:r>
      <w:del w:id="906" w:author="Kenneth Lapatin" w:date="2016-09-15T16:46:00Z">
        <w:r w:rsidRPr="003F343E" w:rsidDel="00F62F38">
          <w:rPr>
            <w:rFonts w:ascii="Times New Roman" w:hAnsi="Times New Roman" w:cs="Times New Roman"/>
            <w:lang w:val="en-US"/>
          </w:rPr>
          <w:delText>ing</w:delText>
        </w:r>
      </w:del>
      <w:r w:rsidRPr="003F343E">
        <w:rPr>
          <w:rFonts w:ascii="Times New Roman" w:hAnsi="Times New Roman" w:cs="Times New Roman"/>
          <w:lang w:val="en-US"/>
        </w:rPr>
        <w:t xml:space="preserve"> contexts</w:t>
      </w:r>
      <w:ins w:id="907" w:author="Robin" w:date="2016-11-18T14:44:00Z">
        <w:r w:rsidR="00195958">
          <w:rPr>
            <w:rFonts w:ascii="Times New Roman" w:hAnsi="Times New Roman" w:cs="Times New Roman"/>
            <w:lang w:val="en-US"/>
          </w:rPr>
          <w:t>.</w:t>
        </w:r>
      </w:ins>
      <w:del w:id="908" w:author="Robin" w:date="2016-11-18T14:44:00Z">
        <w:r w:rsidRPr="003F343E" w:rsidDel="00195958">
          <w:rPr>
            <w:rFonts w:ascii="Times New Roman" w:hAnsi="Times New Roman" w:cs="Times New Roman"/>
            <w:lang w:val="en-US"/>
          </w:rPr>
          <w:delText>:</w:delText>
        </w:r>
      </w:del>
      <w:r w:rsidRPr="003F343E">
        <w:rPr>
          <w:rFonts w:ascii="Times New Roman" w:hAnsi="Times New Roman" w:cs="Times New Roman"/>
          <w:lang w:val="en-US"/>
        </w:rPr>
        <w:t xml:space="preserve"> </w:t>
      </w:r>
      <w:ins w:id="909" w:author="Robin" w:date="2016-11-18T14:44:00Z">
        <w:r w:rsidR="00195958">
          <w:rPr>
            <w:rFonts w:ascii="Times New Roman" w:hAnsi="Times New Roman" w:cs="Times New Roman"/>
            <w:lang w:val="en-US"/>
          </w:rPr>
          <w:t>T</w:t>
        </w:r>
      </w:ins>
      <w:del w:id="910" w:author="Robin" w:date="2016-11-18T14:44:00Z">
        <w:r w:rsidRPr="003F343E" w:rsidDel="00195958">
          <w:rPr>
            <w:rFonts w:ascii="Times New Roman" w:hAnsi="Times New Roman" w:cs="Times New Roman"/>
            <w:lang w:val="en-US"/>
          </w:rPr>
          <w:delText>t</w:delText>
        </w:r>
      </w:del>
      <w:r w:rsidRPr="003F343E">
        <w:rPr>
          <w:rFonts w:ascii="Times New Roman" w:hAnsi="Times New Roman" w:cs="Times New Roman"/>
          <w:lang w:val="en-US"/>
        </w:rPr>
        <w:t xml:space="preserve">he only thing </w:t>
      </w:r>
      <w:del w:id="911" w:author="Kenneth Lapatin" w:date="2016-09-15T16:46:00Z">
        <w:r w:rsidRPr="003F343E" w:rsidDel="00F62F38">
          <w:rPr>
            <w:rFonts w:ascii="Times New Roman" w:hAnsi="Times New Roman" w:cs="Times New Roman"/>
            <w:lang w:val="en-US"/>
          </w:rPr>
          <w:delText xml:space="preserve">is </w:delText>
        </w:r>
      </w:del>
      <w:r w:rsidRPr="003F343E">
        <w:rPr>
          <w:rFonts w:ascii="Times New Roman" w:hAnsi="Times New Roman" w:cs="Times New Roman"/>
          <w:lang w:val="en-US"/>
        </w:rPr>
        <w:t>known</w:t>
      </w:r>
      <w:del w:id="912" w:author="Kenneth Lapatin" w:date="2016-09-15T16:46:00Z">
        <w:r w:rsidRPr="003F343E" w:rsidDel="00F62F38">
          <w:rPr>
            <w:rFonts w:ascii="Times New Roman" w:hAnsi="Times New Roman" w:cs="Times New Roman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lang w:val="en-US"/>
        </w:rPr>
        <w:t xml:space="preserve"> is that they were discovered during </w:t>
      </w:r>
      <w:del w:id="913" w:author="Robin" w:date="2016-11-18T12:06:00Z">
        <w:r w:rsidRPr="003F343E" w:rsidDel="00C73C90">
          <w:rPr>
            <w:rFonts w:ascii="Times New Roman" w:hAnsi="Times New Roman" w:cs="Times New Roman"/>
            <w:lang w:val="en-US"/>
          </w:rPr>
          <w:delText xml:space="preserve">the </w:delText>
        </w:r>
      </w:del>
      <w:r w:rsidRPr="003F343E">
        <w:rPr>
          <w:rFonts w:ascii="Times New Roman" w:hAnsi="Times New Roman" w:cs="Times New Roman"/>
          <w:lang w:val="en-US"/>
        </w:rPr>
        <w:t xml:space="preserve">archaeological excavations carried out </w:t>
      </w:r>
      <w:r w:rsidRPr="003F343E">
        <w:rPr>
          <w:rStyle w:val="hps"/>
          <w:rFonts w:ascii="Times New Roman" w:hAnsi="Times New Roman" w:cs="Times New Roman"/>
          <w:lang w:val="en-GB"/>
        </w:rPr>
        <w:t xml:space="preserve">on the </w:t>
      </w:r>
      <w:ins w:id="914" w:author="Kenneth Lapatin" w:date="2016-09-15T16:46:00Z">
        <w:r w:rsidRPr="003F343E">
          <w:rPr>
            <w:rStyle w:val="hps"/>
            <w:rFonts w:ascii="Times New Roman" w:hAnsi="Times New Roman" w:cs="Times New Roman"/>
            <w:lang w:val="en-GB"/>
          </w:rPr>
          <w:t>a</w:t>
        </w:r>
      </w:ins>
      <w:del w:id="915" w:author="Kenneth Lapatin" w:date="2016-09-15T16:46:00Z">
        <w:r w:rsidRPr="003F343E" w:rsidDel="00F62F38">
          <w:rPr>
            <w:rStyle w:val="hps"/>
            <w:rFonts w:ascii="Times New Roman" w:hAnsi="Times New Roman" w:cs="Times New Roman"/>
            <w:lang w:val="en-GB"/>
          </w:rPr>
          <w:delText>A</w:delText>
        </w:r>
      </w:del>
      <w:r w:rsidRPr="003F343E">
        <w:rPr>
          <w:rStyle w:val="hps"/>
          <w:rFonts w:ascii="Times New Roman" w:hAnsi="Times New Roman" w:cs="Times New Roman"/>
          <w:lang w:val="en-GB"/>
        </w:rPr>
        <w:t>cropolis plateau</w:t>
      </w:r>
      <w:r w:rsidRPr="003F343E">
        <w:rPr>
          <w:rFonts w:ascii="Times New Roman" w:hAnsi="Times New Roman" w:cs="Times New Roman"/>
          <w:lang w:val="en-GB"/>
        </w:rPr>
        <w:t xml:space="preserve"> </w:t>
      </w:r>
      <w:r w:rsidRPr="003F343E">
        <w:rPr>
          <w:rStyle w:val="hps"/>
          <w:rFonts w:ascii="Times New Roman" w:hAnsi="Times New Roman" w:cs="Times New Roman"/>
          <w:lang w:val="en-GB"/>
        </w:rPr>
        <w:t>from the</w:t>
      </w:r>
      <w:r w:rsidRPr="003F343E">
        <w:rPr>
          <w:rFonts w:ascii="Times New Roman" w:hAnsi="Times New Roman" w:cs="Times New Roman"/>
          <w:lang w:val="en-GB"/>
        </w:rPr>
        <w:t xml:space="preserve"> </w:t>
      </w:r>
      <w:r w:rsidRPr="003F343E">
        <w:rPr>
          <w:rStyle w:val="hps"/>
          <w:rFonts w:ascii="Times New Roman" w:hAnsi="Times New Roman" w:cs="Times New Roman"/>
          <w:lang w:val="en-GB"/>
        </w:rPr>
        <w:t>first half of nineteenth century</w:t>
      </w:r>
      <w:ins w:id="916" w:author="Robin" w:date="2016-11-18T14:44:00Z">
        <w:r w:rsidR="00195958">
          <w:rPr>
            <w:rStyle w:val="hps"/>
            <w:rFonts w:ascii="Times New Roman" w:hAnsi="Times New Roman" w:cs="Times New Roman"/>
            <w:lang w:val="en-GB"/>
          </w:rPr>
          <w:t>;</w:t>
        </w:r>
      </w:ins>
      <w:ins w:id="917" w:author="Robin" w:date="2016-11-18T12:06:00Z">
        <w:r w:rsidR="00195958">
          <w:rPr>
            <w:rStyle w:val="hps"/>
            <w:rFonts w:ascii="Times New Roman" w:hAnsi="Times New Roman" w:cs="Times New Roman"/>
            <w:lang w:val="en-GB"/>
          </w:rPr>
          <w:t xml:space="preserve"> </w:t>
        </w:r>
      </w:ins>
      <w:ins w:id="918" w:author="Robin" w:date="2016-11-18T14:44:00Z">
        <w:r w:rsidR="00195958">
          <w:rPr>
            <w:rStyle w:val="hps"/>
            <w:rFonts w:ascii="Times New Roman" w:hAnsi="Times New Roman" w:cs="Times New Roman"/>
            <w:lang w:val="en-GB"/>
          </w:rPr>
          <w:t>t</w:t>
        </w:r>
      </w:ins>
      <w:ins w:id="919" w:author="Robin" w:date="2016-11-18T12:06:00Z">
        <w:r w:rsidR="00C73C90">
          <w:rPr>
            <w:rStyle w:val="hps"/>
            <w:rFonts w:ascii="Times New Roman" w:hAnsi="Times New Roman" w:cs="Times New Roman"/>
            <w:lang w:val="en-GB"/>
          </w:rPr>
          <w:t>he fragments were</w:t>
        </w:r>
      </w:ins>
      <w:del w:id="920" w:author="Robin" w:date="2016-11-18T12:06:00Z">
        <w:r w:rsidRPr="003F343E" w:rsidDel="00C73C90">
          <w:rPr>
            <w:rStyle w:val="hps"/>
            <w:rFonts w:ascii="Times New Roman" w:hAnsi="Times New Roman" w:cs="Times New Roman"/>
            <w:lang w:val="en-GB"/>
          </w:rPr>
          <w:delText>,</w:delText>
        </w:r>
      </w:del>
      <w:r w:rsidRPr="003F343E">
        <w:rPr>
          <w:rStyle w:val="hps"/>
          <w:rFonts w:ascii="Times New Roman" w:hAnsi="Times New Roman" w:cs="Times New Roman"/>
          <w:lang w:val="en-GB"/>
        </w:rPr>
        <w:t xml:space="preserve"> simply collected </w:t>
      </w:r>
      <w:r w:rsidRPr="003F343E">
        <w:rPr>
          <w:rStyle w:val="hps"/>
          <w:rFonts w:ascii="Times New Roman" w:hAnsi="Times New Roman" w:cs="Times New Roman"/>
          <w:lang w:val="en-US"/>
        </w:rPr>
        <w:t>and</w:t>
      </w:r>
      <w:ins w:id="921" w:author="Robin" w:date="2016-11-18T12:07:00Z">
        <w:r w:rsidR="00C73C90" w:rsidRPr="00C73C90">
          <w:rPr>
            <w:rStyle w:val="hps"/>
            <w:rFonts w:ascii="Times New Roman" w:hAnsi="Times New Roman" w:cs="Times New Roman"/>
            <w:lang w:val="en-US"/>
          </w:rPr>
          <w:t xml:space="preserve"> </w:t>
        </w:r>
        <w:r w:rsidR="00C73C90" w:rsidRPr="003F343E">
          <w:rPr>
            <w:rStyle w:val="hps"/>
            <w:rFonts w:ascii="Times New Roman" w:hAnsi="Times New Roman" w:cs="Times New Roman"/>
            <w:lang w:val="en-US"/>
          </w:rPr>
          <w:t>stored</w:t>
        </w:r>
      </w:ins>
      <w:r w:rsidRPr="003F343E">
        <w:rPr>
          <w:rStyle w:val="hps"/>
          <w:rFonts w:ascii="Times New Roman" w:hAnsi="Times New Roman" w:cs="Times New Roman"/>
          <w:lang w:val="en-US"/>
        </w:rPr>
        <w:t>, sometimes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lang w:val="en-US"/>
        </w:rPr>
        <w:t>carelessly</w:t>
      </w:r>
      <w:r w:rsidRPr="003F343E">
        <w:rPr>
          <w:rFonts w:ascii="Times New Roman" w:hAnsi="Times New Roman" w:cs="Times New Roman"/>
          <w:lang w:val="en-US"/>
        </w:rPr>
        <w:t xml:space="preserve">, </w:t>
      </w:r>
      <w:del w:id="922" w:author="Robin" w:date="2016-11-18T12:07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>stored</w:delText>
        </w:r>
        <w:r w:rsidRPr="003F343E" w:rsidDel="00C73C90">
          <w:rPr>
            <w:rFonts w:ascii="Times New Roman" w:hAnsi="Times New Roman" w:cs="Times New Roman"/>
            <w:lang w:val="en-US"/>
          </w:rPr>
          <w:delText xml:space="preserve"> 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>in the Acropolis Museum</w:t>
      </w:r>
      <w:ins w:id="923" w:author="Kenneth Lapatin" w:date="2016-09-15T16:46:00Z">
        <w:r w:rsidRPr="003F343E">
          <w:rPr>
            <w:rStyle w:val="hps"/>
            <w:rFonts w:ascii="Times New Roman" w:hAnsi="Times New Roman" w:cs="Times New Roman"/>
            <w:lang w:val="en-US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lang w:val="en-US"/>
        </w:rPr>
        <w:endnoteReference w:id="27"/>
      </w:r>
      <w:del w:id="953" w:author="Kenneth Lapatin" w:date="2016-09-15T16:46:00Z">
        <w:r w:rsidRPr="003F343E" w:rsidDel="000467E6">
          <w:rPr>
            <w:rStyle w:val="hps"/>
            <w:rFonts w:ascii="Times New Roman" w:hAnsi="Times New Roman" w:cs="Times New Roman"/>
            <w:lang w:val="en-US"/>
          </w:rPr>
          <w:delText>.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 xml:space="preserve"> </w:t>
      </w:r>
      <w:del w:id="954" w:author="Kenneth Lapatin" w:date="2016-09-15T16:46:00Z">
        <w:r w:rsidRPr="003F343E" w:rsidDel="000467E6">
          <w:rPr>
            <w:rStyle w:val="hps"/>
            <w:rFonts w:ascii="Times New Roman" w:hAnsi="Times New Roman" w:cs="Times New Roman"/>
            <w:lang w:val="en-US"/>
          </w:rPr>
          <w:delText xml:space="preserve">The </w:delText>
        </w:r>
      </w:del>
      <w:ins w:id="955" w:author="Kenneth Lapatin" w:date="2016-09-15T16:46:00Z">
        <w:r w:rsidRPr="003F343E">
          <w:rPr>
            <w:rStyle w:val="hps"/>
            <w:rFonts w:ascii="Times New Roman" w:hAnsi="Times New Roman" w:cs="Times New Roman"/>
            <w:lang w:val="en-US"/>
          </w:rPr>
          <w:t>S</w:t>
        </w:r>
      </w:ins>
      <w:del w:id="956" w:author="Kenneth Lapatin" w:date="2016-09-15T16:46:00Z">
        <w:r w:rsidRPr="003F343E" w:rsidDel="000467E6">
          <w:rPr>
            <w:rStyle w:val="hps"/>
            <w:rFonts w:ascii="Times New Roman" w:hAnsi="Times New Roman" w:cs="Times New Roman"/>
            <w:lang w:val="en-US"/>
          </w:rPr>
          <w:delText>s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>tylistic analysis suggest</w:t>
      </w:r>
      <w:ins w:id="957" w:author="Robin" w:date="2016-11-18T14:45:00Z">
        <w:r w:rsidR="00195958">
          <w:rPr>
            <w:rStyle w:val="hps"/>
            <w:rFonts w:ascii="Times New Roman" w:hAnsi="Times New Roman" w:cs="Times New Roman"/>
            <w:lang w:val="en-US"/>
          </w:rPr>
          <w:t>s that</w:t>
        </w:r>
      </w:ins>
      <w:r w:rsidRPr="003F343E">
        <w:rPr>
          <w:rStyle w:val="hps"/>
          <w:rFonts w:ascii="Times New Roman" w:hAnsi="Times New Roman" w:cs="Times New Roman"/>
          <w:lang w:val="en-US"/>
        </w:rPr>
        <w:t xml:space="preserve"> they are mainly </w:t>
      </w:r>
      <w:del w:id="958" w:author="Kenneth Lapatin" w:date="2016-09-15T16:46:00Z">
        <w:r w:rsidRPr="003F343E" w:rsidDel="000467E6">
          <w:rPr>
            <w:rStyle w:val="hps"/>
            <w:rFonts w:ascii="Times New Roman" w:hAnsi="Times New Roman" w:cs="Times New Roman"/>
            <w:lang w:val="en-US"/>
          </w:rPr>
          <w:delText>of</w:delText>
        </w:r>
      </w:del>
      <w:ins w:id="959" w:author="Kenneth Lapatin" w:date="2016-09-15T16:46:00Z">
        <w:del w:id="960" w:author="Robin" w:date="2016-11-18T12:07:00Z">
          <w:r w:rsidRPr="003F343E" w:rsidDel="00C73C90">
            <w:rPr>
              <w:rStyle w:val="hps"/>
              <w:rFonts w:ascii="Times New Roman" w:hAnsi="Times New Roman" w:cs="Times New Roman"/>
              <w:lang w:val="en-US"/>
            </w:rPr>
            <w:delText>of</w:delText>
          </w:r>
        </w:del>
      </w:ins>
      <w:ins w:id="961" w:author="Robin" w:date="2016-11-18T12:07:00Z">
        <w:r w:rsidR="00C73C90">
          <w:rPr>
            <w:rStyle w:val="hps"/>
            <w:rFonts w:ascii="Times New Roman" w:hAnsi="Times New Roman" w:cs="Times New Roman"/>
            <w:lang w:val="en-US"/>
          </w:rPr>
          <w:t>from</w:t>
        </w:r>
      </w:ins>
      <w:ins w:id="962" w:author="Kenneth Lapatin" w:date="2016-09-15T16:46:00Z">
        <w:r w:rsidRPr="003F343E">
          <w:rPr>
            <w:rStyle w:val="hps"/>
            <w:rFonts w:ascii="Times New Roman" w:hAnsi="Times New Roman" w:cs="Times New Roman"/>
            <w:lang w:val="en-US"/>
          </w:rPr>
          <w:t xml:space="preserve"> the</w:t>
        </w:r>
      </w:ins>
      <w:r w:rsidR="00F35DE4">
        <w:rPr>
          <w:rStyle w:val="hps"/>
          <w:rFonts w:ascii="Times New Roman" w:hAnsi="Times New Roman" w:cs="Times New Roman"/>
          <w:lang w:val="en-US"/>
        </w:rPr>
        <w:t xml:space="preserve"> </w:t>
      </w:r>
      <w:ins w:id="963" w:author="Robin" w:date="2016-11-18T12:07:00Z">
        <w:r w:rsidR="00C73C90">
          <w:rPr>
            <w:rStyle w:val="hps"/>
            <w:rFonts w:ascii="Times New Roman" w:hAnsi="Times New Roman" w:cs="Times New Roman"/>
            <w:lang w:val="en-US"/>
          </w:rPr>
          <w:t>L</w:t>
        </w:r>
      </w:ins>
      <w:del w:id="964" w:author="Robin" w:date="2016-11-18T12:07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>l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 xml:space="preserve">ate Archaic </w:t>
      </w:r>
      <w:del w:id="965" w:author="Kenneth Lapatin" w:date="2016-09-15T16:46:00Z">
        <w:r w:rsidRPr="003F343E" w:rsidDel="000467E6">
          <w:rPr>
            <w:rStyle w:val="hps"/>
            <w:rFonts w:ascii="Times New Roman" w:hAnsi="Times New Roman" w:cs="Times New Roman"/>
            <w:lang w:val="en-US"/>
          </w:rPr>
          <w:delText xml:space="preserve">period 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 xml:space="preserve">or </w:t>
      </w:r>
      <w:ins w:id="966" w:author="Robin" w:date="2016-11-18T12:08:00Z">
        <w:r w:rsidR="00C73C90">
          <w:rPr>
            <w:rStyle w:val="hps"/>
            <w:rFonts w:ascii="Times New Roman" w:hAnsi="Times New Roman" w:cs="Times New Roman"/>
            <w:lang w:val="en-US"/>
          </w:rPr>
          <w:t>E</w:t>
        </w:r>
      </w:ins>
      <w:del w:id="967" w:author="Robin" w:date="2016-11-18T12:07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>e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>arly Classic</w:t>
      </w:r>
      <w:ins w:id="968" w:author="Kenneth Lapatin" w:date="2016-09-15T16:46:00Z">
        <w:r w:rsidRPr="003F343E">
          <w:rPr>
            <w:rStyle w:val="hps"/>
            <w:rFonts w:ascii="Times New Roman" w:hAnsi="Times New Roman" w:cs="Times New Roman"/>
            <w:lang w:val="en-US"/>
          </w:rPr>
          <w:t>al period</w:t>
        </w:r>
      </w:ins>
      <w:del w:id="969" w:author="Robin" w:date="2016-11-18T12:08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>, that means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 xml:space="preserve"> </w:t>
      </w:r>
      <w:ins w:id="970" w:author="Robin" w:date="2016-11-18T12:08:00Z">
        <w:r w:rsidR="00C73C90">
          <w:rPr>
            <w:rStyle w:val="hps"/>
            <w:rFonts w:ascii="Times New Roman" w:hAnsi="Times New Roman" w:cs="Times New Roman"/>
            <w:lang w:val="en-US"/>
          </w:rPr>
          <w:t>(</w:t>
        </w:r>
      </w:ins>
      <w:r w:rsidRPr="003F343E">
        <w:rPr>
          <w:rStyle w:val="hps"/>
          <w:rFonts w:ascii="Times New Roman" w:hAnsi="Times New Roman" w:cs="Times New Roman"/>
          <w:lang w:val="en-US"/>
        </w:rPr>
        <w:t xml:space="preserve">late sixth and the first half of </w:t>
      </w:r>
      <w:ins w:id="971" w:author="Kenneth Lapatin" w:date="2016-09-15T16:47:00Z">
        <w:r w:rsidRPr="003F343E">
          <w:rPr>
            <w:rStyle w:val="hps"/>
            <w:rFonts w:ascii="Times New Roman" w:hAnsi="Times New Roman" w:cs="Times New Roman"/>
            <w:lang w:val="en-US"/>
          </w:rPr>
          <w:t xml:space="preserve">the </w:t>
        </w:r>
      </w:ins>
      <w:r w:rsidRPr="003F343E">
        <w:rPr>
          <w:rStyle w:val="hps"/>
          <w:rFonts w:ascii="Times New Roman" w:hAnsi="Times New Roman" w:cs="Times New Roman"/>
          <w:lang w:val="en-US"/>
        </w:rPr>
        <w:t>fifth century</w:t>
      </w:r>
      <w:ins w:id="972" w:author="Kenneth Lapatin" w:date="2016-09-15T16:47:00Z">
        <w:r w:rsidRPr="003F343E">
          <w:rPr>
            <w:rStyle w:val="hps"/>
            <w:rFonts w:ascii="Times New Roman" w:hAnsi="Times New Roman" w:cs="Times New Roman"/>
            <w:lang w:val="en-US"/>
          </w:rPr>
          <w:t xml:space="preserve"> BC</w:t>
        </w:r>
      </w:ins>
      <w:ins w:id="973" w:author="Robin" w:date="2016-11-18T14:45:00Z">
        <w:r w:rsidR="00195958">
          <w:rPr>
            <w:rStyle w:val="hps"/>
            <w:rFonts w:ascii="Times New Roman" w:hAnsi="Times New Roman" w:cs="Times New Roman"/>
            <w:lang w:val="en-US"/>
          </w:rPr>
          <w:t>)</w:t>
        </w:r>
      </w:ins>
      <w:ins w:id="974" w:author="Robin" w:date="2016-11-18T12:08:00Z">
        <w:r w:rsidR="00C73C90">
          <w:rPr>
            <w:rStyle w:val="hps"/>
            <w:rFonts w:ascii="Times New Roman" w:hAnsi="Times New Roman" w:cs="Times New Roman"/>
            <w:lang w:val="en-US"/>
          </w:rPr>
          <w:t>;</w:t>
        </w:r>
      </w:ins>
      <w:del w:id="975" w:author="Robin" w:date="2016-11-18T12:08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>,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 xml:space="preserve"> </w:t>
      </w:r>
      <w:del w:id="976" w:author="Robin" w:date="2016-11-18T12:08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 xml:space="preserve">while 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 xml:space="preserve">we </w:t>
      </w:r>
      <w:del w:id="977" w:author="Robin" w:date="2016-11-18T14:45:00Z">
        <w:r w:rsidRPr="003F343E" w:rsidDel="00195958">
          <w:rPr>
            <w:rStyle w:val="hps"/>
            <w:rFonts w:ascii="Times New Roman" w:hAnsi="Times New Roman" w:cs="Times New Roman"/>
            <w:lang w:val="en-US"/>
          </w:rPr>
          <w:delText xml:space="preserve">did </w:delText>
        </w:r>
      </w:del>
      <w:ins w:id="978" w:author="Robin" w:date="2016-11-18T14:45:00Z">
        <w:r w:rsidR="00195958">
          <w:rPr>
            <w:rStyle w:val="hps"/>
            <w:rFonts w:ascii="Times New Roman" w:hAnsi="Times New Roman" w:cs="Times New Roman"/>
            <w:lang w:val="en-US"/>
          </w:rPr>
          <w:t>could</w:t>
        </w:r>
        <w:r w:rsidR="00195958" w:rsidRPr="003F343E">
          <w:rPr>
            <w:rStyle w:val="hps"/>
            <w:rFonts w:ascii="Times New Roman" w:hAnsi="Times New Roman" w:cs="Times New Roman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lang w:val="en-US"/>
        </w:rPr>
        <w:t>not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del w:id="979" w:author="Robin" w:date="2016-11-18T14:45:00Z">
        <w:r w:rsidRPr="003F343E" w:rsidDel="00195958">
          <w:rPr>
            <w:rStyle w:val="hps"/>
            <w:rFonts w:ascii="Times New Roman" w:hAnsi="Times New Roman" w:cs="Times New Roman"/>
            <w:lang w:val="en-US"/>
          </w:rPr>
          <w:delText>r</w:delText>
        </w:r>
      </w:del>
      <w:ins w:id="980" w:author="Robin" w:date="2016-11-18T14:46:00Z">
        <w:r w:rsidR="00195958">
          <w:rPr>
            <w:rStyle w:val="hps"/>
            <w:rFonts w:ascii="Times New Roman" w:hAnsi="Times New Roman" w:cs="Times New Roman"/>
            <w:lang w:val="en-US"/>
          </w:rPr>
          <w:t>with certainty ascribe any</w:t>
        </w:r>
      </w:ins>
      <w:del w:id="981" w:author="Robin" w:date="2016-11-18T14:46:00Z">
        <w:r w:rsidRPr="003F343E" w:rsidDel="00195958">
          <w:rPr>
            <w:rStyle w:val="hps"/>
            <w:rFonts w:ascii="Times New Roman" w:hAnsi="Times New Roman" w:cs="Times New Roman"/>
            <w:lang w:val="en-US"/>
          </w:rPr>
          <w:delText>ecognize</w:delText>
        </w:r>
      </w:del>
      <w:r w:rsidRPr="003F343E">
        <w:rPr>
          <w:rFonts w:ascii="Times New Roman" w:hAnsi="Times New Roman" w:cs="Times New Roman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lang w:val="en-US"/>
        </w:rPr>
        <w:t xml:space="preserve">pieces </w:t>
      </w:r>
      <w:del w:id="982" w:author="Robin" w:date="2016-11-18T14:46:00Z">
        <w:r w:rsidRPr="003F343E" w:rsidDel="00195958">
          <w:rPr>
            <w:rStyle w:val="hps"/>
            <w:rFonts w:ascii="Times New Roman" w:hAnsi="Times New Roman" w:cs="Times New Roman"/>
            <w:lang w:val="en-US"/>
          </w:rPr>
          <w:delText xml:space="preserve">dating with any certainty 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>to the late fifth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del w:id="983" w:author="Robin" w:date="2016-11-18T12:08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>century</w:delText>
        </w:r>
        <w:r w:rsidRPr="003F343E" w:rsidDel="00C73C90">
          <w:rPr>
            <w:rFonts w:ascii="Times New Roman" w:hAnsi="Times New Roman" w:cs="Times New Roman"/>
            <w:lang w:val="en-US"/>
          </w:rPr>
          <w:delText xml:space="preserve"> 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>or even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lang w:val="en-US"/>
        </w:rPr>
        <w:t>the fourth</w:t>
      </w:r>
      <w:ins w:id="984" w:author="Robin" w:date="2016-11-18T12:08:00Z">
        <w:r w:rsidR="00C73C90" w:rsidRPr="00C73C90">
          <w:rPr>
            <w:rStyle w:val="hps"/>
            <w:rFonts w:ascii="Times New Roman" w:hAnsi="Times New Roman" w:cs="Times New Roman"/>
            <w:lang w:val="en-US"/>
          </w:rPr>
          <w:t xml:space="preserve"> </w:t>
        </w:r>
        <w:r w:rsidR="00C73C90" w:rsidRPr="003F343E">
          <w:rPr>
            <w:rStyle w:val="hps"/>
            <w:rFonts w:ascii="Times New Roman" w:hAnsi="Times New Roman" w:cs="Times New Roman"/>
            <w:lang w:val="en-US"/>
          </w:rPr>
          <w:t>century</w:t>
        </w:r>
      </w:ins>
      <w:del w:id="985" w:author="Kenneth Lapatin" w:date="2016-09-15T16:47:00Z">
        <w:r w:rsidRPr="003F343E" w:rsidDel="000467E6">
          <w:rPr>
            <w:rFonts w:ascii="Times New Roman" w:hAnsi="Times New Roman" w:cs="Times New Roman"/>
            <w:lang w:val="en-US"/>
          </w:rPr>
          <w:delText xml:space="preserve">; </w:delText>
        </w:r>
      </w:del>
      <w:ins w:id="986" w:author="Kenneth Lapatin" w:date="2016-09-15T16:47:00Z">
        <w:r w:rsidRPr="003F343E">
          <w:rPr>
            <w:rFonts w:ascii="Times New Roman" w:hAnsi="Times New Roman" w:cs="Times New Roman"/>
            <w:lang w:val="en-US"/>
          </w:rPr>
          <w:t>. A</w:t>
        </w:r>
      </w:ins>
      <w:del w:id="987" w:author="Kenneth Lapatin" w:date="2016-09-15T16:47:00Z">
        <w:r w:rsidRPr="003F343E" w:rsidDel="000467E6">
          <w:rPr>
            <w:rFonts w:ascii="Times New Roman" w:hAnsi="Times New Roman" w:cs="Times New Roman"/>
            <w:lang w:val="en-US"/>
          </w:rPr>
          <w:delText>a</w:delText>
        </w:r>
      </w:del>
      <w:r w:rsidRPr="003F343E">
        <w:rPr>
          <w:rFonts w:ascii="Times New Roman" w:hAnsi="Times New Roman" w:cs="Times New Roman"/>
          <w:lang w:val="en-US"/>
        </w:rPr>
        <w:t xml:space="preserve">s already proposed by </w:t>
      </w:r>
      <w:ins w:id="988" w:author="Robin" w:date="2016-11-18T12:08:00Z">
        <w:r w:rsidR="00C73C90">
          <w:rPr>
            <w:rFonts w:ascii="Times New Roman" w:hAnsi="Times New Roman" w:cs="Times New Roman"/>
            <w:lang w:val="en-US"/>
          </w:rPr>
          <w:t>Andr</w:t>
        </w:r>
      </w:ins>
      <w:ins w:id="989" w:author="Robin" w:date="2016-11-18T12:09:00Z">
        <w:r w:rsidR="00C73C90">
          <w:rPr>
            <w:rFonts w:ascii="Times New Roman" w:hAnsi="Times New Roman" w:cs="Times New Roman"/>
            <w:lang w:val="en-US"/>
          </w:rPr>
          <w:t xml:space="preserve">é </w:t>
        </w:r>
      </w:ins>
      <w:r w:rsidRPr="003F343E">
        <w:rPr>
          <w:rFonts w:ascii="Times New Roman" w:hAnsi="Times New Roman" w:cs="Times New Roman"/>
          <w:lang w:val="en-US"/>
        </w:rPr>
        <w:t>De Ridder</w:t>
      </w:r>
      <w:ins w:id="990" w:author="Kenneth Lapatin" w:date="2016-09-15T16:47:00Z">
        <w:r w:rsidRPr="003F343E">
          <w:rPr>
            <w:rFonts w:ascii="Times New Roman" w:hAnsi="Times New Roman" w:cs="Times New Roman"/>
            <w:lang w:val="en-US"/>
          </w:rPr>
          <w:t>,</w:t>
        </w:r>
      </w:ins>
      <w:r w:rsidRPr="003F343E">
        <w:rPr>
          <w:rStyle w:val="EndnoteReference"/>
          <w:rFonts w:ascii="Times New Roman" w:hAnsi="Times New Roman" w:cs="Times New Roman"/>
          <w:lang w:val="en-US"/>
        </w:rPr>
        <w:endnoteReference w:id="28"/>
      </w:r>
      <w:del w:id="999" w:author="Kenneth Lapatin" w:date="2016-09-15T16:47:00Z">
        <w:r w:rsidRPr="003F343E" w:rsidDel="000467E6">
          <w:rPr>
            <w:rFonts w:ascii="Times New Roman" w:hAnsi="Times New Roman" w:cs="Times New Roman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lang w:val="en-US"/>
        </w:rPr>
        <w:t xml:space="preserve"> </w:t>
      </w:r>
      <w:ins w:id="1000" w:author="Robin" w:date="2016-11-18T12:09:00Z">
        <w:r w:rsidR="00C73C90" w:rsidRPr="003F343E">
          <w:rPr>
            <w:rStyle w:val="hps"/>
            <w:rFonts w:ascii="Times New Roman" w:hAnsi="Times New Roman" w:cs="Times New Roman"/>
            <w:lang w:val="en-US"/>
          </w:rPr>
          <w:t>the</w:t>
        </w:r>
        <w:r w:rsidR="00C73C90" w:rsidRPr="003F343E">
          <w:rPr>
            <w:rFonts w:ascii="Times New Roman" w:hAnsi="Times New Roman" w:cs="Times New Roman"/>
            <w:lang w:val="en-US"/>
          </w:rPr>
          <w:t xml:space="preserve"> </w:t>
        </w:r>
        <w:r w:rsidR="00C73C90" w:rsidRPr="003F343E">
          <w:rPr>
            <w:rStyle w:val="hps"/>
            <w:rFonts w:ascii="Times New Roman" w:hAnsi="Times New Roman" w:cs="Times New Roman"/>
            <w:i/>
            <w:lang w:val="en-US"/>
          </w:rPr>
          <w:t>terminus ante</w:t>
        </w:r>
        <w:r w:rsidR="00C73C90" w:rsidRPr="003F343E">
          <w:rPr>
            <w:rFonts w:ascii="Times New Roman" w:hAnsi="Times New Roman" w:cs="Times New Roman"/>
            <w:i/>
            <w:lang w:val="en-US"/>
          </w:rPr>
          <w:t xml:space="preserve"> </w:t>
        </w:r>
        <w:proofErr w:type="spellStart"/>
        <w:r w:rsidR="00C73C90" w:rsidRPr="003F343E">
          <w:rPr>
            <w:rStyle w:val="hps"/>
            <w:rFonts w:ascii="Times New Roman" w:hAnsi="Times New Roman" w:cs="Times New Roman"/>
            <w:i/>
            <w:lang w:val="en-US"/>
          </w:rPr>
          <w:t>quem</w:t>
        </w:r>
        <w:proofErr w:type="spellEnd"/>
        <w:r w:rsidR="00C73C90" w:rsidRPr="003F343E">
          <w:rPr>
            <w:rFonts w:ascii="Times New Roman" w:hAnsi="Times New Roman" w:cs="Times New Roman"/>
            <w:lang w:val="en-US"/>
          </w:rPr>
          <w:t xml:space="preserve"> </w:t>
        </w:r>
      </w:ins>
      <w:del w:id="1001" w:author="Robin" w:date="2016-11-18T12:09:00Z">
        <w:r w:rsidRPr="003F343E" w:rsidDel="00C73C90">
          <w:rPr>
            <w:rFonts w:ascii="Times New Roman" w:hAnsi="Times New Roman" w:cs="Times New Roman"/>
            <w:lang w:val="en-US"/>
          </w:rPr>
          <w:delText xml:space="preserve">it seems that </w:delText>
        </w:r>
      </w:del>
      <w:r w:rsidRPr="003F343E">
        <w:rPr>
          <w:rFonts w:ascii="Times New Roman" w:hAnsi="Times New Roman" w:cs="Times New Roman"/>
          <w:lang w:val="en-US"/>
        </w:rPr>
        <w:t xml:space="preserve">for </w:t>
      </w:r>
      <w:r w:rsidRPr="003F343E">
        <w:rPr>
          <w:rStyle w:val="hps"/>
          <w:rFonts w:ascii="Times New Roman" w:hAnsi="Times New Roman" w:cs="Times New Roman"/>
          <w:lang w:val="en-US"/>
        </w:rPr>
        <w:t>the bronze vessels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lang w:val="en-US"/>
        </w:rPr>
        <w:t>from the excavations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lang w:val="en-US"/>
        </w:rPr>
        <w:t xml:space="preserve">of the </w:t>
      </w:r>
      <w:ins w:id="1002" w:author="Kenneth Lapatin" w:date="2016-09-15T16:47:00Z">
        <w:r w:rsidRPr="003F343E">
          <w:rPr>
            <w:rStyle w:val="hps"/>
            <w:rFonts w:ascii="Times New Roman" w:hAnsi="Times New Roman" w:cs="Times New Roman"/>
            <w:lang w:val="en-US"/>
          </w:rPr>
          <w:t>a</w:t>
        </w:r>
      </w:ins>
      <w:del w:id="1003" w:author="Kenneth Lapatin" w:date="2016-09-15T16:47:00Z">
        <w:r w:rsidRPr="003F343E" w:rsidDel="000467E6">
          <w:rPr>
            <w:rStyle w:val="hps"/>
            <w:rFonts w:ascii="Times New Roman" w:hAnsi="Times New Roman" w:cs="Times New Roman"/>
            <w:lang w:val="en-US"/>
          </w:rPr>
          <w:delText>A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>cropolis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del w:id="1004" w:author="Robin" w:date="2016-11-18T12:09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>the</w:delText>
        </w:r>
        <w:r w:rsidRPr="003F343E" w:rsidDel="00C73C90">
          <w:rPr>
            <w:rFonts w:ascii="Times New Roman" w:hAnsi="Times New Roman" w:cs="Times New Roman"/>
            <w:lang w:val="en-US"/>
          </w:rPr>
          <w:delText xml:space="preserve"> </w:delText>
        </w:r>
        <w:r w:rsidRPr="003F343E" w:rsidDel="00C73C90">
          <w:rPr>
            <w:rStyle w:val="hps"/>
            <w:rFonts w:ascii="Times New Roman" w:hAnsi="Times New Roman" w:cs="Times New Roman"/>
            <w:i/>
            <w:lang w:val="en-US"/>
          </w:rPr>
          <w:delText>terminus ante</w:delText>
        </w:r>
        <w:r w:rsidRPr="003F343E" w:rsidDel="00C73C90">
          <w:rPr>
            <w:rFonts w:ascii="Times New Roman" w:hAnsi="Times New Roman" w:cs="Times New Roman"/>
            <w:i/>
            <w:lang w:val="en-US"/>
          </w:rPr>
          <w:delText xml:space="preserve"> </w:delText>
        </w:r>
        <w:r w:rsidRPr="003F343E" w:rsidDel="00C73C90">
          <w:rPr>
            <w:rStyle w:val="hps"/>
            <w:rFonts w:ascii="Times New Roman" w:hAnsi="Times New Roman" w:cs="Times New Roman"/>
            <w:i/>
            <w:lang w:val="en-US"/>
          </w:rPr>
          <w:delText>quem</w:delText>
        </w:r>
        <w:r w:rsidRPr="003F343E" w:rsidDel="00C73C90">
          <w:rPr>
            <w:rFonts w:ascii="Times New Roman" w:hAnsi="Times New Roman" w:cs="Times New Roman"/>
            <w:lang w:val="en-US"/>
          </w:rPr>
          <w:delText xml:space="preserve"> </w:delText>
        </w:r>
      </w:del>
      <w:r w:rsidRPr="003F343E">
        <w:rPr>
          <w:rFonts w:ascii="Times New Roman" w:hAnsi="Times New Roman" w:cs="Times New Roman"/>
          <w:lang w:val="en-US"/>
        </w:rPr>
        <w:t xml:space="preserve">could be </w:t>
      </w:r>
      <w:r w:rsidRPr="003F343E">
        <w:rPr>
          <w:rStyle w:val="hps"/>
          <w:rFonts w:ascii="Times New Roman" w:hAnsi="Times New Roman" w:cs="Times New Roman"/>
          <w:lang w:val="en-US"/>
        </w:rPr>
        <w:t>the mid-fifth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lang w:val="en-US"/>
        </w:rPr>
        <w:t>century</w:t>
      </w:r>
      <w:r w:rsidRPr="003F343E">
        <w:rPr>
          <w:rFonts w:ascii="Times New Roman" w:hAnsi="Times New Roman" w:cs="Times New Roman"/>
          <w:lang w:val="en-US"/>
        </w:rPr>
        <w:t xml:space="preserve">. </w:t>
      </w:r>
      <w:r w:rsidRPr="003F343E">
        <w:rPr>
          <w:rStyle w:val="hps"/>
          <w:rFonts w:ascii="Times New Roman" w:hAnsi="Times New Roman" w:cs="Times New Roman"/>
          <w:lang w:val="en-US"/>
        </w:rPr>
        <w:t xml:space="preserve"> </w:t>
      </w:r>
    </w:p>
    <w:p w:rsidR="003F343E" w:rsidRPr="003F343E" w:rsidRDefault="003F343E" w:rsidP="003F343E">
      <w:pPr>
        <w:pStyle w:val="FootnoteText"/>
        <w:spacing w:line="360" w:lineRule="auto"/>
        <w:rPr>
          <w:rStyle w:val="hps"/>
          <w:rFonts w:ascii="Times New Roman" w:hAnsi="Times New Roman" w:cs="Times New Roman"/>
          <w:lang w:val="en-US"/>
        </w:rPr>
      </w:pPr>
    </w:p>
    <w:p w:rsidR="003F343E" w:rsidRPr="003F343E" w:rsidDel="00C73C90" w:rsidRDefault="003F343E" w:rsidP="003F343E">
      <w:pPr>
        <w:pStyle w:val="FootnoteText"/>
        <w:spacing w:line="360" w:lineRule="auto"/>
        <w:rPr>
          <w:ins w:id="1005" w:author="Kenneth Lapatin" w:date="2016-09-15T16:48:00Z"/>
          <w:del w:id="1006" w:author="Robin" w:date="2016-11-18T12:12:00Z"/>
          <w:rFonts w:ascii="Times New Roman" w:hAnsi="Times New Roman" w:cs="Times New Roman"/>
          <w:lang w:val="en-US"/>
        </w:rPr>
      </w:pPr>
      <w:r w:rsidRPr="003F343E">
        <w:rPr>
          <w:rStyle w:val="hps"/>
          <w:rFonts w:ascii="Times New Roman" w:hAnsi="Times New Roman" w:cs="Times New Roman"/>
          <w:lang w:val="en-US"/>
        </w:rPr>
        <w:t>The continuity of the Athenian production t</w:t>
      </w:r>
      <w:ins w:id="1007" w:author="Kenneth Lapatin" w:date="2016-09-15T16:47:00Z">
        <w:r w:rsidRPr="003F343E">
          <w:rPr>
            <w:rStyle w:val="hps"/>
            <w:rFonts w:ascii="Times New Roman" w:hAnsi="Times New Roman" w:cs="Times New Roman"/>
            <w:lang w:val="en-US"/>
          </w:rPr>
          <w:t>h</w:t>
        </w:r>
      </w:ins>
      <w:r w:rsidRPr="003F343E">
        <w:rPr>
          <w:rStyle w:val="hps"/>
          <w:rFonts w:ascii="Times New Roman" w:hAnsi="Times New Roman" w:cs="Times New Roman"/>
          <w:lang w:val="en-US"/>
        </w:rPr>
        <w:t xml:space="preserve">rough the fifth century is well attested by pieces thought to be Athenian </w:t>
      </w:r>
      <w:ins w:id="1008" w:author="Robin" w:date="2016-11-18T12:09:00Z">
        <w:r w:rsidR="00C73C90">
          <w:rPr>
            <w:rStyle w:val="hps"/>
            <w:rFonts w:ascii="Times New Roman" w:hAnsi="Times New Roman" w:cs="Times New Roman"/>
            <w:lang w:val="en-US"/>
          </w:rPr>
          <w:t xml:space="preserve">that were </w:t>
        </w:r>
      </w:ins>
      <w:r w:rsidRPr="003F343E">
        <w:rPr>
          <w:rStyle w:val="hps"/>
          <w:rFonts w:ascii="Times New Roman" w:hAnsi="Times New Roman" w:cs="Times New Roman"/>
          <w:lang w:val="en-US"/>
        </w:rPr>
        <w:t xml:space="preserve">found in other areas and in different contexts, </w:t>
      </w:r>
      <w:del w:id="1009" w:author="Robin" w:date="2016-11-18T12:10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 xml:space="preserve">as </w:delText>
        </w:r>
        <w:r w:rsidRPr="003F343E" w:rsidDel="00C73C90">
          <w:rPr>
            <w:rFonts w:ascii="Times New Roman" w:hAnsi="Times New Roman" w:cs="Times New Roman"/>
            <w:lang w:val="en-US"/>
          </w:rPr>
          <w:delText>some</w:delText>
        </w:r>
      </w:del>
      <w:ins w:id="1010" w:author="Robin" w:date="2016-11-18T12:10:00Z">
        <w:r w:rsidR="00C73C90">
          <w:rPr>
            <w:rStyle w:val="hps"/>
            <w:rFonts w:ascii="Times New Roman" w:hAnsi="Times New Roman" w:cs="Times New Roman"/>
            <w:lang w:val="en-US"/>
          </w:rPr>
          <w:t>including</w:t>
        </w:r>
      </w:ins>
      <w:ins w:id="1011" w:author="Robin" w:date="2016-11-18T13:55:00Z">
        <w:r w:rsidR="001473CF">
          <w:rPr>
            <w:rStyle w:val="hps"/>
            <w:rFonts w:ascii="Times New Roman" w:hAnsi="Times New Roman" w:cs="Times New Roman"/>
            <w:lang w:val="en-US"/>
          </w:rPr>
          <w:t xml:space="preserve"> in</w:t>
        </w:r>
      </w:ins>
      <w:r w:rsidRPr="003F343E">
        <w:rPr>
          <w:rFonts w:ascii="Times New Roman" w:hAnsi="Times New Roman" w:cs="Times New Roman"/>
          <w:lang w:val="en-US"/>
        </w:rPr>
        <w:t xml:space="preserve"> southern Italian tombs</w:t>
      </w:r>
      <w:del w:id="1012" w:author="Kenneth Lapatin" w:date="2016-09-15T16:48:00Z">
        <w:r w:rsidRPr="003F343E" w:rsidDel="000467E6">
          <w:rPr>
            <w:rFonts w:ascii="Times New Roman" w:hAnsi="Times New Roman" w:cs="Times New Roman"/>
            <w:lang w:val="en-US"/>
          </w:rPr>
          <w:delText xml:space="preserve"> </w:delText>
        </w:r>
      </w:del>
      <w:ins w:id="1013" w:author="Kenneth Lapatin" w:date="2016-09-15T16:48:00Z">
        <w:r w:rsidRPr="003F343E">
          <w:rPr>
            <w:rFonts w:ascii="Times New Roman" w:hAnsi="Times New Roman" w:cs="Times New Roman"/>
            <w:lang w:val="en-US"/>
          </w:rPr>
          <w:t>.</w:t>
        </w:r>
      </w:ins>
      <w:del w:id="1014" w:author="Kenneth Lapatin" w:date="2016-09-15T16:48:00Z">
        <w:r w:rsidRPr="003F343E" w:rsidDel="000467E6">
          <w:rPr>
            <w:rFonts w:ascii="Times New Roman" w:hAnsi="Times New Roman" w:cs="Times New Roman"/>
            <w:lang w:val="en-US"/>
          </w:rPr>
          <w:delText>of full and late fifth century</w:delText>
        </w:r>
      </w:del>
      <w:r w:rsidRPr="003F343E">
        <w:rPr>
          <w:rStyle w:val="EndnoteReference"/>
          <w:rFonts w:ascii="Times New Roman" w:hAnsi="Times New Roman" w:cs="Times New Roman"/>
          <w:lang w:val="en-US"/>
        </w:rPr>
        <w:endnoteReference w:id="29"/>
      </w:r>
      <w:del w:id="1038" w:author="Kenneth Lapatin" w:date="2016-09-15T16:48:00Z">
        <w:r w:rsidRPr="003F343E" w:rsidDel="000467E6">
          <w:rPr>
            <w:rStyle w:val="hps"/>
            <w:rFonts w:ascii="Times New Roman" w:hAnsi="Times New Roman" w:cs="Times New Roman"/>
            <w:lang w:val="en-US"/>
          </w:rPr>
          <w:delText>.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 xml:space="preserve"> </w:t>
      </w:r>
      <w:del w:id="1039" w:author="Robin" w:date="2016-11-18T14:47:00Z">
        <w:r w:rsidRPr="003F343E" w:rsidDel="00195958">
          <w:rPr>
            <w:rStyle w:val="hps"/>
            <w:rFonts w:ascii="Times New Roman" w:hAnsi="Times New Roman" w:cs="Times New Roman"/>
            <w:lang w:val="en-US"/>
          </w:rPr>
          <w:delText>More rare</w:delText>
        </w:r>
      </w:del>
      <w:ins w:id="1040" w:author="Robin" w:date="2016-11-18T14:47:00Z">
        <w:r w:rsidR="00195958">
          <w:rPr>
            <w:rStyle w:val="hps"/>
            <w:rFonts w:ascii="Times New Roman" w:hAnsi="Times New Roman" w:cs="Times New Roman"/>
            <w:lang w:val="en-US"/>
          </w:rPr>
          <w:t>Far less common</w:t>
        </w:r>
      </w:ins>
      <w:r w:rsidRPr="003F343E">
        <w:rPr>
          <w:rStyle w:val="hps"/>
          <w:rFonts w:ascii="Times New Roman" w:hAnsi="Times New Roman" w:cs="Times New Roman"/>
          <w:lang w:val="en-US"/>
        </w:rPr>
        <w:t xml:space="preserve"> are finds from stratigraphic context</w:t>
      </w:r>
      <w:ins w:id="1041" w:author="Kenneth Lapatin" w:date="2016-09-15T16:48:00Z">
        <w:r w:rsidRPr="003F343E">
          <w:rPr>
            <w:rStyle w:val="hps"/>
            <w:rFonts w:ascii="Times New Roman" w:hAnsi="Times New Roman" w:cs="Times New Roman"/>
            <w:lang w:val="en-US"/>
          </w:rPr>
          <w:t>s</w:t>
        </w:r>
      </w:ins>
      <w:ins w:id="1042" w:author="Robin" w:date="2016-11-18T12:10:00Z">
        <w:r w:rsidR="00C73C90">
          <w:rPr>
            <w:rStyle w:val="hps"/>
            <w:rFonts w:ascii="Times New Roman" w:hAnsi="Times New Roman" w:cs="Times New Roman"/>
            <w:lang w:val="en-US"/>
          </w:rPr>
          <w:t>:</w:t>
        </w:r>
      </w:ins>
      <w:del w:id="1043" w:author="Robin" w:date="2016-11-18T12:10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>,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 xml:space="preserve"> </w:t>
      </w:r>
      <w:del w:id="1044" w:author="Robin" w:date="2016-11-18T12:10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 xml:space="preserve">just </w:delText>
        </w:r>
      </w:del>
      <w:ins w:id="1045" w:author="Robin" w:date="2016-11-18T12:10:00Z">
        <w:r w:rsidR="00C73C90">
          <w:rPr>
            <w:rStyle w:val="hps"/>
            <w:rFonts w:ascii="Times New Roman" w:hAnsi="Times New Roman" w:cs="Times New Roman"/>
            <w:lang w:val="en-US"/>
          </w:rPr>
          <w:t xml:space="preserve">we have </w:t>
        </w:r>
      </w:ins>
      <w:ins w:id="1046" w:author="Robin" w:date="2016-11-18T12:12:00Z">
        <w:r w:rsidR="00C73C90">
          <w:rPr>
            <w:rStyle w:val="hps"/>
            <w:rFonts w:ascii="Times New Roman" w:hAnsi="Times New Roman" w:cs="Times New Roman"/>
            <w:lang w:val="en-US"/>
          </w:rPr>
          <w:t xml:space="preserve">just </w:t>
        </w:r>
      </w:ins>
      <w:ins w:id="1047" w:author="Robin" w:date="2016-11-18T12:10:00Z">
        <w:r w:rsidR="00C73C90">
          <w:rPr>
            <w:rStyle w:val="hps"/>
            <w:rFonts w:ascii="Times New Roman" w:hAnsi="Times New Roman" w:cs="Times New Roman"/>
            <w:lang w:val="en-US"/>
          </w:rPr>
          <w:t>on</w:t>
        </w:r>
      </w:ins>
      <w:ins w:id="1048" w:author="Robin" w:date="2016-11-18T12:11:00Z">
        <w:r w:rsidR="00C73C90">
          <w:rPr>
            <w:rStyle w:val="hps"/>
            <w:rFonts w:ascii="Times New Roman" w:hAnsi="Times New Roman" w:cs="Times New Roman"/>
            <w:lang w:val="en-US"/>
          </w:rPr>
          <w:t>e</w:t>
        </w:r>
      </w:ins>
      <w:ins w:id="1049" w:author="Robin" w:date="2016-11-18T12:10:00Z">
        <w:r w:rsidR="00C73C90" w:rsidRPr="003F343E">
          <w:rPr>
            <w:rStyle w:val="hps"/>
            <w:rFonts w:ascii="Times New Roman" w:hAnsi="Times New Roman" w:cs="Times New Roman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lang w:val="en-US"/>
        </w:rPr>
        <w:t>from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lang w:val="en-US"/>
        </w:rPr>
        <w:t>Olympia</w:t>
      </w:r>
      <w:r w:rsidRPr="003F343E">
        <w:rPr>
          <w:rFonts w:ascii="Times New Roman" w:hAnsi="Times New Roman" w:cs="Times New Roman"/>
          <w:lang w:val="en-US"/>
        </w:rPr>
        <w:t xml:space="preserve">, </w:t>
      </w:r>
      <w:r w:rsidRPr="003F343E">
        <w:rPr>
          <w:rStyle w:val="hps"/>
          <w:rFonts w:ascii="Times New Roman" w:hAnsi="Times New Roman" w:cs="Times New Roman"/>
          <w:lang w:val="en-US"/>
        </w:rPr>
        <w:t>for which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del w:id="1050" w:author="Robin" w:date="2016-11-18T12:11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>it was possible to</w:delText>
        </w:r>
        <w:r w:rsidRPr="003F343E" w:rsidDel="00C73C90">
          <w:rPr>
            <w:rFonts w:ascii="Times New Roman" w:hAnsi="Times New Roman" w:cs="Times New Roman"/>
            <w:lang w:val="en-US"/>
          </w:rPr>
          <w:delText xml:space="preserve"> </w:delText>
        </w:r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>connect</w:delText>
        </w:r>
        <w:r w:rsidRPr="003F343E" w:rsidDel="00C73C90">
          <w:rPr>
            <w:rFonts w:ascii="Times New Roman" w:hAnsi="Times New Roman" w:cs="Times New Roman"/>
            <w:lang w:val="en-US"/>
          </w:rPr>
          <w:delText xml:space="preserve"> </w:delText>
        </w:r>
      </w:del>
      <w:del w:id="1051" w:author="Robin" w:date="2016-11-18T14:47:00Z">
        <w:r w:rsidRPr="003F343E" w:rsidDel="00195958">
          <w:rPr>
            <w:rStyle w:val="hps"/>
            <w:rFonts w:ascii="Times New Roman" w:hAnsi="Times New Roman" w:cs="Times New Roman"/>
            <w:lang w:val="en-US"/>
          </w:rPr>
          <w:delText xml:space="preserve">the </w:delText>
        </w:r>
      </w:del>
      <w:r w:rsidRPr="003F343E">
        <w:rPr>
          <w:rStyle w:val="hps"/>
          <w:rFonts w:ascii="Times New Roman" w:hAnsi="Times New Roman" w:cs="Times New Roman"/>
          <w:lang w:val="en-US"/>
        </w:rPr>
        <w:t>individual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lang w:val="en-US"/>
        </w:rPr>
        <w:t>finds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ins w:id="1052" w:author="Robin" w:date="2016-11-18T12:11:00Z">
        <w:r w:rsidR="00C73C90">
          <w:rPr>
            <w:rFonts w:ascii="Times New Roman" w:hAnsi="Times New Roman" w:cs="Times New Roman"/>
            <w:lang w:val="en-US"/>
          </w:rPr>
          <w:t xml:space="preserve">can be </w:t>
        </w:r>
      </w:ins>
      <w:del w:id="1053" w:author="Robin" w:date="2016-11-18T12:11:00Z">
        <w:r w:rsidRPr="003F343E" w:rsidDel="00C73C90">
          <w:rPr>
            <w:rStyle w:val="hps"/>
            <w:rFonts w:ascii="Times New Roman" w:hAnsi="Times New Roman" w:cs="Times New Roman"/>
            <w:lang w:val="en-US"/>
          </w:rPr>
          <w:delText xml:space="preserve">with </w:delText>
        </w:r>
      </w:del>
      <w:ins w:id="1054" w:author="Robin" w:date="2016-11-18T12:11:00Z">
        <w:r w:rsidR="00C73C90">
          <w:rPr>
            <w:rStyle w:val="hps"/>
            <w:rFonts w:ascii="Times New Roman" w:hAnsi="Times New Roman" w:cs="Times New Roman"/>
            <w:lang w:val="en-US"/>
          </w:rPr>
          <w:t>tied to</w:t>
        </w:r>
        <w:r w:rsidR="00C73C90" w:rsidRPr="003F343E">
          <w:rPr>
            <w:rStyle w:val="hps"/>
            <w:rFonts w:ascii="Times New Roman" w:hAnsi="Times New Roman" w:cs="Times New Roman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lang w:val="en-US"/>
        </w:rPr>
        <w:t>precise</w:t>
      </w:r>
      <w:r w:rsidRPr="003F343E">
        <w:rPr>
          <w:rFonts w:ascii="Times New Roman" w:hAnsi="Times New Roman" w:cs="Times New Roman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lang w:val="en-US"/>
        </w:rPr>
        <w:t>excavation data</w:t>
      </w:r>
      <w:ins w:id="1055" w:author="Robin" w:date="2016-11-18T12:12:00Z">
        <w:r w:rsidR="00C73C90">
          <w:rPr>
            <w:rStyle w:val="hps"/>
            <w:rFonts w:ascii="Times New Roman" w:hAnsi="Times New Roman" w:cs="Times New Roman"/>
            <w:lang w:val="en-US"/>
          </w:rPr>
          <w:t>,</w:t>
        </w:r>
      </w:ins>
      <w:ins w:id="1056" w:author="Kenneth Lapatin" w:date="2016-09-15T16:48:00Z">
        <w:del w:id="1057" w:author="Robin" w:date="2016-11-18T12:10:00Z">
          <w:r w:rsidRPr="003F343E" w:rsidDel="00C73C90">
            <w:rPr>
              <w:rStyle w:val="hps"/>
              <w:rFonts w:ascii="Times New Roman" w:hAnsi="Times New Roman" w:cs="Times New Roman"/>
              <w:lang w:val="en-US"/>
            </w:rPr>
            <w:delText>,</w:delText>
          </w:r>
        </w:del>
      </w:ins>
      <w:r w:rsidRPr="003F343E">
        <w:rPr>
          <w:rStyle w:val="Richiamoallanotaapidipagina"/>
          <w:rFonts w:ascii="Times New Roman" w:hAnsi="Times New Roman" w:cs="Times New Roman"/>
          <w:lang w:val="en-US"/>
        </w:rPr>
        <w:endnoteReference w:id="30"/>
      </w:r>
      <w:del w:id="1139" w:author="Kenneth Lapatin" w:date="2016-09-15T16:48:00Z">
        <w:r w:rsidRPr="003F343E" w:rsidDel="000467E6">
          <w:rPr>
            <w:rFonts w:ascii="Times New Roman" w:hAnsi="Times New Roman" w:cs="Times New Roman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lang w:val="en-US"/>
        </w:rPr>
        <w:t xml:space="preserve"> and a couple of handles from </w:t>
      </w:r>
      <w:proofErr w:type="spellStart"/>
      <w:r w:rsidRPr="003F343E">
        <w:rPr>
          <w:rFonts w:ascii="Times New Roman" w:hAnsi="Times New Roman" w:cs="Times New Roman"/>
          <w:lang w:val="en-US"/>
        </w:rPr>
        <w:t>Halae</w:t>
      </w:r>
      <w:proofErr w:type="spellEnd"/>
      <w:r w:rsidRPr="003F343E">
        <w:rPr>
          <w:rFonts w:ascii="Times New Roman" w:hAnsi="Times New Roman" w:cs="Times New Roman"/>
          <w:lang w:val="en-US"/>
        </w:rPr>
        <w:t>, in B</w:t>
      </w:r>
      <w:ins w:id="1140" w:author="Kenneth Lapatin" w:date="2016-09-15T16:48:00Z">
        <w:r w:rsidRPr="003F343E">
          <w:rPr>
            <w:rFonts w:ascii="Times New Roman" w:hAnsi="Times New Roman" w:cs="Times New Roman"/>
            <w:lang w:val="en-US"/>
          </w:rPr>
          <w:t>o</w:t>
        </w:r>
      </w:ins>
      <w:r w:rsidRPr="003F343E">
        <w:rPr>
          <w:rFonts w:ascii="Times New Roman" w:hAnsi="Times New Roman" w:cs="Times New Roman"/>
          <w:lang w:val="en-US"/>
        </w:rPr>
        <w:t>eotia, of the late sixth</w:t>
      </w:r>
      <w:ins w:id="1141" w:author="Robin" w:date="2016-11-18T12:11:00Z">
        <w:r w:rsidR="00C73C90">
          <w:rPr>
            <w:rFonts w:ascii="Times New Roman" w:hAnsi="Times New Roman" w:cs="Times New Roman"/>
            <w:lang w:val="en-US"/>
          </w:rPr>
          <w:t>–</w:t>
        </w:r>
      </w:ins>
      <w:del w:id="1142" w:author="Robin" w:date="2016-11-18T12:11:00Z">
        <w:r w:rsidRPr="003F343E" w:rsidDel="00C73C90">
          <w:rPr>
            <w:rFonts w:ascii="Times New Roman" w:hAnsi="Times New Roman" w:cs="Times New Roman"/>
            <w:lang w:val="en-US"/>
          </w:rPr>
          <w:delText>-</w:delText>
        </w:r>
      </w:del>
      <w:r w:rsidRPr="003F343E">
        <w:rPr>
          <w:rFonts w:ascii="Times New Roman" w:hAnsi="Times New Roman" w:cs="Times New Roman"/>
          <w:lang w:val="en-US"/>
        </w:rPr>
        <w:t>early fifth century</w:t>
      </w:r>
      <w:ins w:id="1143" w:author="Kenneth Lapatin" w:date="2016-09-15T16:48:00Z">
        <w:r w:rsidRPr="003F343E">
          <w:rPr>
            <w:rFonts w:ascii="Times New Roman" w:hAnsi="Times New Roman" w:cs="Times New Roman"/>
            <w:lang w:val="en-US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lang w:val="en-US"/>
        </w:rPr>
        <w:endnoteReference w:id="31"/>
      </w:r>
    </w:p>
    <w:p w:rsidR="003F343E" w:rsidRPr="003F343E" w:rsidRDefault="003F343E" w:rsidP="003F343E">
      <w:pPr>
        <w:pStyle w:val="FootnoteText"/>
        <w:spacing w:line="360" w:lineRule="auto"/>
        <w:rPr>
          <w:rFonts w:ascii="Times New Roman" w:hAnsi="Times New Roman" w:cs="Times New Roman"/>
          <w:lang w:val="en-US"/>
        </w:rPr>
      </w:pPr>
      <w:del w:id="1147" w:author="Kenneth Lapatin" w:date="2016-09-15T16:48:00Z">
        <w:r w:rsidRPr="003F343E" w:rsidDel="000467E6">
          <w:rPr>
            <w:rFonts w:ascii="Times New Roman" w:hAnsi="Times New Roman" w:cs="Times New Roman"/>
            <w:lang w:val="en-US"/>
          </w:rPr>
          <w:delText xml:space="preserve">. </w:delText>
        </w:r>
      </w:del>
    </w:p>
    <w:p w:rsidR="00000000" w:rsidRDefault="003F343E">
      <w:pPr>
        <w:pStyle w:val="Stilepredefinito"/>
        <w:spacing w:after="0" w:line="360" w:lineRule="auto"/>
        <w:rPr>
          <w:ins w:id="1148" w:author="Kenneth Lapatin" w:date="2016-09-15T16:49:00Z"/>
          <w:del w:id="1149" w:author="Robin" w:date="2016-11-18T12:17:00Z"/>
          <w:rStyle w:val="hps"/>
          <w:rFonts w:ascii="Times New Roman" w:eastAsiaTheme="minorEastAsia" w:hAnsi="Times New Roman" w:cs="Times New Roman"/>
          <w:sz w:val="24"/>
          <w:szCs w:val="24"/>
          <w:lang w:val="en-US" w:eastAsia="it-IT" w:bidi="ar-SA"/>
        </w:rPr>
        <w:pPrChange w:id="1150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The quality and development of the Athenian bronze vessel production </w:t>
      </w:r>
      <w:del w:id="1151" w:author="Robin" w:date="2016-11-18T12:16:00Z"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appears</w:delText>
        </w:r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now to be</w:delText>
        </w:r>
      </w:del>
      <w:ins w:id="1152" w:author="Robin" w:date="2016-11-18T12:16:00Z">
        <w:r w:rsidR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has been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well</w:t>
      </w:r>
      <w:ins w:id="1153" w:author="Robin" w:date="2016-11-18T12:15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del w:id="1154" w:author="Robin" w:date="2016-11-18T12:15:00Z"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>-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defined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by the </w:t>
      </w:r>
      <w:ins w:id="1155" w:author="Robin" w:date="2016-11-18T12:16:00Z">
        <w:r w:rsidR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recent </w:t>
        </w:r>
      </w:ins>
      <w:del w:id="1156" w:author="Robin" w:date="2016-11-18T12:15:00Z"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proposal </w:delText>
        </w:r>
      </w:del>
      <w:ins w:id="1157" w:author="Robin" w:date="2016-11-18T12:15:00Z">
        <w:r w:rsidR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work</w:t>
        </w:r>
        <w:r w:rsidR="00AB06CD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B</w:t>
      </w:r>
      <w:ins w:id="1158" w:author="Robin" w:date="2016-11-18T12:13:00Z">
        <w:r w:rsidR="00C73C9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eryl</w:t>
        </w:r>
      </w:ins>
      <w:del w:id="1159" w:author="Robin" w:date="2016-11-18T12:13:00Z">
        <w:r w:rsidRPr="003F343E" w:rsidDel="00C73C9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Barr</w:t>
      </w:r>
      <w:ins w:id="1160" w:author="Robin" w:date="2016-11-18T12:13:00Z">
        <w:r w:rsidR="00C73C9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-</w:t>
        </w:r>
      </w:ins>
      <w:proofErr w:type="spellStart"/>
      <w:del w:id="1161" w:author="Robin" w:date="2016-11-18T12:13:00Z">
        <w:r w:rsidRPr="003F343E" w:rsidDel="00C73C9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Sharrar</w:t>
      </w:r>
      <w:proofErr w:type="spellEnd"/>
      <w:ins w:id="1162" w:author="Robin" w:date="2016-11-18T12:15:00Z">
        <w:r w:rsidR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163" w:author="Robin" w:date="2016-11-18T12:15:00Z"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 to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164" w:author="Robin" w:date="2016-11-18T12:14:00Z">
        <w:r w:rsidR="00C73C9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She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attribute</w:t>
      </w:r>
      <w:ins w:id="1165" w:author="Robin" w:date="2016-11-18T12:14:00Z">
        <w:r w:rsidR="00C73C9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to Athens the production of the </w:t>
      </w:r>
      <w:ins w:id="1166" w:author="Robin" w:date="2016-11-18T12:16:00Z">
        <w:r w:rsidR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famous </w:t>
        </w:r>
      </w:ins>
      <w:proofErr w:type="spellStart"/>
      <w:ins w:id="1167" w:author="Kenneth Lapatin" w:date="2016-09-15T16:48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Derveni</w:t>
        </w:r>
        <w:proofErr w:type="spellEnd"/>
        <w:r w:rsidRPr="003F343E">
          <w:rPr>
            <w:rStyle w:val="hps"/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</w:ins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1168" w:author="Robin" w:date="2016-11-18T12:14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krater</w:t>
      </w:r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ins w:id="1169" w:author="Robin" w:date="2016-11-18T12:16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 xml:space="preserve">(now in the </w:t>
        </w:r>
      </w:ins>
      <w:ins w:id="1170" w:author="Robin" w:date="2016-11-18T12:17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 xml:space="preserve">Archaeological Museum of Thessaloniki) </w:t>
        </w:r>
      </w:ins>
      <w:del w:id="1171" w:author="Kenneth Lapatin" w:date="2016-09-15T16:49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>of</w:delText>
        </w:r>
      </w:del>
      <w:del w:id="1172" w:author="Kenneth Lapatin" w:date="2016-09-15T16:48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3F343E" w:rsidDel="000467E6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Derveni</w:delText>
        </w:r>
      </w:del>
      <w:del w:id="1173" w:author="Kenneth Lapatin" w:date="2016-09-15T16:49:00Z">
        <w:r w:rsidRPr="003F343E" w:rsidDel="000467E6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,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and </w:t>
      </w:r>
      <w:del w:id="1174" w:author="Robin" w:date="2016-11-18T12:14:00Z">
        <w:r w:rsidRPr="003F343E" w:rsidDel="00C73C90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of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important series of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175" w:author="Robin" w:date="2016-11-18T12:14:00Z">
        <w:r w:rsidR="00C73C90">
          <w:rPr>
            <w:rFonts w:ascii="Times New Roman" w:hAnsi="Times New Roman" w:cs="Times New Roman"/>
            <w:sz w:val="24"/>
            <w:szCs w:val="24"/>
            <w:lang w:val="en-US"/>
          </w:rPr>
          <w:t xml:space="preserve">Type-“A” </w:t>
        </w:r>
      </w:ins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1176" w:author="Robin" w:date="2016-11-18T12:1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k</w:t>
      </w:r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1177" w:author="Robin" w:date="2016-11-18T12:14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raters</w:t>
      </w:r>
      <w:del w:id="1178" w:author="Robin" w:date="2016-11-18T12:14:00Z">
        <w:r w:rsidRPr="003F343E" w:rsidDel="00C73C9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of </w:delText>
        </w:r>
      </w:del>
      <w:ins w:id="1179" w:author="Kenneth Lapatin" w:date="2016-09-15T16:49:00Z">
        <w:del w:id="1180" w:author="Robin" w:date="2016-11-18T12:14:00Z">
          <w:r w:rsidRPr="003F343E" w:rsidDel="00C73C90">
            <w:rPr>
              <w:rFonts w:ascii="Times New Roman" w:hAnsi="Times New Roman" w:cs="Times New Roman"/>
              <w:sz w:val="24"/>
              <w:szCs w:val="24"/>
              <w:lang w:val="en-US"/>
            </w:rPr>
            <w:delText xml:space="preserve">type </w:delText>
          </w:r>
        </w:del>
      </w:ins>
      <w:del w:id="1181" w:author="Robin" w:date="2016-11-18T12:14:00Z">
        <w:r w:rsidRPr="003F343E" w:rsidDel="00C73C90">
          <w:rPr>
            <w:rFonts w:ascii="Times New Roman" w:hAnsi="Times New Roman" w:cs="Times New Roman"/>
            <w:sz w:val="24"/>
            <w:szCs w:val="24"/>
            <w:lang w:val="en-US"/>
          </w:rPr>
          <w:delText>“A”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182" w:author="Kenneth Lapatin" w:date="2016-09-15T16:49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type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dating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 the beginning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fifth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to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fourth century</w:t>
      </w:r>
      <w:ins w:id="1183" w:author="Kenneth Lapatin" w:date="2016-09-15T16:49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Pr="003F343E">
        <w:rPr>
          <w:rStyle w:val="Richiamoallanotaapidipagina"/>
          <w:rFonts w:ascii="Times New Roman" w:hAnsi="Times New Roman" w:cs="Times New Roman"/>
          <w:sz w:val="24"/>
          <w:szCs w:val="24"/>
          <w:lang w:val="en-US"/>
        </w:rPr>
        <w:endnoteReference w:id="32"/>
      </w:r>
      <w:ins w:id="1189" w:author="Robin" w:date="2016-11-18T12:17:00Z">
        <w:r w:rsidR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:rsidR="00000000" w:rsidRDefault="003F343E">
      <w:pPr>
        <w:pStyle w:val="Stilepredefinito"/>
        <w:spacing w:after="0" w:line="360" w:lineRule="auto"/>
        <w:rPr>
          <w:del w:id="1190" w:author="Robin" w:date="2016-11-18T12:17:00Z"/>
          <w:rFonts w:ascii="Times New Roman" w:hAnsi="Times New Roman" w:cs="Times New Roman"/>
          <w:sz w:val="24"/>
          <w:szCs w:val="24"/>
          <w:lang w:val="en-US"/>
        </w:rPr>
        <w:pPrChange w:id="1191" w:author="Kenneth Lapatin" w:date="2016-09-15T16:18:00Z">
          <w:pPr>
            <w:pStyle w:val="Stilepredefinito"/>
            <w:spacing w:after="0"/>
            <w:jc w:val="both"/>
          </w:pPr>
        </w:pPrChange>
      </w:pPr>
      <w:del w:id="1192" w:author="Robin" w:date="2016-11-18T12:17:00Z"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. </w:delText>
        </w:r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</w:p>
    <w:p w:rsidR="00000000" w:rsidRDefault="003F343E">
      <w:pPr>
        <w:pStyle w:val="Stilepredefinito"/>
        <w:spacing w:after="0" w:line="360" w:lineRule="auto"/>
        <w:rPr>
          <w:ins w:id="1193" w:author="Kenneth Lapatin" w:date="2016-09-15T16:50:00Z"/>
          <w:rFonts w:ascii="Times New Roman" w:hAnsi="Times New Roman" w:cs="Times New Roman"/>
          <w:sz w:val="24"/>
          <w:szCs w:val="24"/>
          <w:lang w:val="en-US"/>
        </w:rPr>
        <w:pPrChange w:id="1194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The continuity of </w:t>
      </w:r>
      <w:ins w:id="1195" w:author="Robin" w:date="2016-11-18T12:19:00Z">
        <w:r w:rsidR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the </w:t>
        </w:r>
      </w:ins>
      <w:del w:id="1196" w:author="Kenneth Lapatin" w:date="2016-09-15T16:49:00Z">
        <w:r w:rsidRPr="003F343E" w:rsidDel="000467E6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this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Athenian </w:t>
      </w:r>
      <w:del w:id="1197" w:author="Robin" w:date="2016-11-18T12:19:00Z"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metal vessel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production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during the late fifth and fourth centuries is </w:t>
      </w:r>
      <w:ins w:id="1198" w:author="Robin" w:date="2016-11-18T12:19:00Z">
        <w:r w:rsidR="00AB06CD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also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attested </w:t>
      </w:r>
      <w:del w:id="1199" w:author="Robin" w:date="2016-11-18T12:19:00Z"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also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del w:id="1200" w:author="Robin" w:date="2016-11-18T12:19:00Z"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inventory inscriptions of the Acropolis treasure, made from the second half of the fifth century down to the end of the fourth, which mention many silver and even gold vessels </w:t>
      </w:r>
      <w:del w:id="1201" w:author="Kenneth Lapatin" w:date="2016-09-15T16:49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part </w:delText>
        </w:r>
      </w:del>
      <w:ins w:id="1202" w:author="Kenneth Lapatin" w:date="2016-09-15T16:49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belonging to </w:t>
        </w:r>
      </w:ins>
      <w:del w:id="1203" w:author="Kenneth Lapatin" w:date="2016-09-15T16:50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of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ins w:id="1204" w:author="Robin" w:date="2016-11-18T12:20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>g</w:t>
        </w:r>
      </w:ins>
      <w:del w:id="1205" w:author="Robin" w:date="2016-11-18T12:20:00Z"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>G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oddess</w:t>
      </w:r>
      <w:ins w:id="1206" w:author="Kenneth Lapatin" w:date="2016-09-15T16:50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207" w:author="Kenneth Lapatin" w:date="2016-09-15T16:50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treasure</w:delText>
        </w:r>
      </w:del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3"/>
      </w:r>
    </w:p>
    <w:p w:rsidR="00000000" w:rsidRDefault="003F343E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1232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lastRenderedPageBreak/>
        <w:t>The production of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high quality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bronze vessels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233" w:author="Robin" w:date="2016-11-18T12:20:00Z"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had</w:delText>
        </w:r>
      </w:del>
      <w:ins w:id="1234" w:author="Robin" w:date="2016-11-18T12:20:00Z">
        <w:del w:id="1235" w:author="Jens Daehner" w:date="2017-02-07T15:45:00Z">
          <w:r w:rsidR="00AB06CD" w:rsidDel="005A20EE">
            <w:rPr>
              <w:rStyle w:val="hps"/>
              <w:rFonts w:ascii="Times New Roman" w:hAnsi="Times New Roman" w:cs="Times New Roman"/>
              <w:sz w:val="24"/>
              <w:szCs w:val="24"/>
              <w:lang w:val="en-US"/>
            </w:rPr>
            <w:delText>must have</w:delText>
          </w:r>
        </w:del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continue</w:t>
      </w:r>
      <w:ins w:id="1236" w:author="Robin" w:date="2016-11-18T12:20:00Z">
        <w:r w:rsidR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d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into the fourth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century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237" w:author="Robin" w:date="2016-11-18T12:20:00Z"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later</w:delText>
        </w:r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during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Hellenistic period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when </w:t>
      </w:r>
      <w:del w:id="1238" w:author="Robin" w:date="2016-11-18T12:21:00Z"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they </w:delText>
        </w:r>
      </w:del>
      <w:ins w:id="1239" w:author="Robin" w:date="2016-11-18T12:21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>it</w:t>
        </w:r>
        <w:r w:rsidR="00AB06CD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reached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240" w:author="Robin" w:date="2016-11-18T12:21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 xml:space="preserve">a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particularly high level</w:t>
      </w:r>
      <w:ins w:id="1241" w:author="Robin" w:date="2016-11-18T12:21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 xml:space="preserve"> of artistry</w:t>
        </w:r>
      </w:ins>
      <w:del w:id="1242" w:author="Robin" w:date="2016-11-18T12:21:00Z"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s</w:delText>
        </w:r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within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refined stylistic </w:t>
      </w:r>
      <w:del w:id="1243" w:author="Robin" w:date="2016-11-18T12:21:00Z"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>“</w:delText>
        </w:r>
      </w:del>
      <w:proofErr w:type="spellStart"/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>koinè</w:t>
      </w:r>
      <w:proofErr w:type="spellEnd"/>
      <w:del w:id="1244" w:author="Robin" w:date="2016-11-18T12:21:00Z"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”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245" w:author="Robin" w:date="2016-11-18T12:23:00Z"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ffecting </w:delText>
        </w:r>
      </w:del>
      <w:ins w:id="1246" w:author="Robin" w:date="2016-11-18T12:23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>common to</w:t>
        </w:r>
        <w:r w:rsidR="00AB06CD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all </w:t>
      </w:r>
      <w:del w:id="1247" w:author="Robin" w:date="2016-11-18T12:23:00Z">
        <w:r w:rsidRPr="003F343E" w:rsidDel="00AB06CD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of</w:delText>
        </w:r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cultural centers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Mediterranean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ins w:id="1248" w:author="Robin" w:date="2016-11-18T12:23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>While</w:t>
        </w:r>
      </w:ins>
      <w:del w:id="1249" w:author="Robin" w:date="2016-11-18T12:23:00Z"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>If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it is very difficult to attribute </w:t>
      </w:r>
      <w:del w:id="1250" w:author="Robin" w:date="2016-11-18T12:23:00Z"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single </w:delText>
        </w:r>
      </w:del>
      <w:ins w:id="1251" w:author="Robin" w:date="2016-11-18T12:23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>individual</w:t>
        </w:r>
        <w:r w:rsidR="00AB06CD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pieces to a defined artistic area, it is nonetheless evident </w:t>
      </w:r>
      <w:del w:id="1252" w:author="Kenneth Lapatin" w:date="2016-09-15T16:50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ins w:id="1253" w:author="Kenneth Lapatin" w:date="2016-09-15T16:50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that</w:t>
        </w:r>
      </w:ins>
      <w:ins w:id="1254" w:author="Robin" w:date="2016-11-18T12:23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 xml:space="preserve"> the</w:t>
        </w:r>
      </w:ins>
      <w:ins w:id="1255" w:author="Kenneth Lapatin" w:date="2016-09-15T16:50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“Athenian” stylistic influence </w:t>
      </w:r>
      <w:del w:id="1256" w:author="Kenneth Lapatin" w:date="2016-09-15T16:50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on </w:delText>
        </w:r>
      </w:del>
      <w:ins w:id="1257" w:author="Kenneth Lapatin" w:date="2016-09-15T16:50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was felt on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every figured decoration</w:t>
      </w:r>
      <w:ins w:id="1258" w:author="Robin" w:date="2016-11-18T12:24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 xml:space="preserve"> in the broader region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del w:id="1259" w:author="Robin" w:date="2016-11-18T12:24:00Z"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>related to</w:delText>
        </w:r>
      </w:del>
      <w:ins w:id="1260" w:author="Robin" w:date="2016-11-18T12:24:00Z">
        <w:r w:rsidR="00AB06CD">
          <w:rPr>
            <w:rFonts w:ascii="Times New Roman" w:hAnsi="Times New Roman" w:cs="Times New Roman"/>
            <w:sz w:val="24"/>
            <w:szCs w:val="24"/>
            <w:lang w:val="en-US"/>
          </w:rPr>
          <w:t>reflecting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the circulation of styles, iconography</w:t>
      </w:r>
      <w:ins w:id="1261" w:author="Kenneth Lapatin" w:date="2016-09-15T16:50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and probably also </w:t>
      </w:r>
      <w:del w:id="1262" w:author="Robin" w:date="2016-11-18T12:24:00Z">
        <w:r w:rsidRPr="003F343E" w:rsidDel="00AB06C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of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high</w:t>
      </w:r>
      <w:ins w:id="1263" w:author="Kenneth Lapatin" w:date="2016-09-15T16:51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ly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specialized craftsmen. 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1264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8F62EA">
      <w:pPr>
        <w:pStyle w:val="Stilepredefinito"/>
        <w:spacing w:after="0" w:line="360" w:lineRule="auto"/>
        <w:rPr>
          <w:ins w:id="1265" w:author="Robin" w:date="2016-11-18T14:49:00Z"/>
          <w:rStyle w:val="hps"/>
          <w:rFonts w:ascii="Times New Roman" w:hAnsi="Times New Roman" w:cs="Times New Roman"/>
          <w:sz w:val="24"/>
          <w:szCs w:val="24"/>
          <w:lang w:val="en-US"/>
        </w:rPr>
        <w:pPrChange w:id="1266" w:author="Kenneth Lapatin" w:date="2016-09-15T16:18:00Z">
          <w:pPr>
            <w:pStyle w:val="Stilepredefinito"/>
            <w:spacing w:after="0"/>
            <w:jc w:val="both"/>
          </w:pPr>
        </w:pPrChange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[A-head]</w:t>
      </w:r>
      <w:r w:rsidR="00237E17" w:rsidRPr="00237E17">
        <w:rPr>
          <w:rFonts w:ascii="Times New Roman" w:hAnsi="Times New Roman" w:cs="Times New Roman"/>
          <w:b/>
          <w:sz w:val="24"/>
          <w:szCs w:val="24"/>
          <w:lang w:val="en-US"/>
          <w:rPrChange w:id="1267" w:author="Kenneth Lapatin" w:date="2016-09-15T16:5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The </w:t>
      </w:r>
      <w:ins w:id="1268" w:author="Robin" w:date="2016-11-18T12:25:00Z">
        <w:r w:rsidR="00AB06CD">
          <w:rPr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</w:ins>
      <w:del w:id="1269" w:author="Robin" w:date="2016-11-18T12:25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1270" w:author="Kenneth Lapatin" w:date="2016-09-15T16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delText>d</w:delText>
        </w:r>
      </w:del>
      <w:r w:rsidR="00237E17" w:rsidRPr="00237E17">
        <w:rPr>
          <w:rFonts w:ascii="Times New Roman" w:hAnsi="Times New Roman" w:cs="Times New Roman"/>
          <w:b/>
          <w:sz w:val="24"/>
          <w:szCs w:val="24"/>
          <w:lang w:val="en-US"/>
          <w:rPrChange w:id="1271" w:author="Kenneth Lapatin" w:date="2016-09-15T16:5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iffusion </w:t>
      </w:r>
      <w:ins w:id="1272" w:author="Robin" w:date="2016-11-18T12:25:00Z">
        <w:r w:rsidR="00AB06CD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ins>
      <w:del w:id="1273" w:author="Robin" w:date="2016-11-18T12:25:00Z">
        <w:r w:rsidR="00237E17"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1274" w:author="Kenneth Lapatin" w:date="2016-09-15T16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delText>a</w:delText>
        </w:r>
      </w:del>
      <w:r w:rsidR="00237E17" w:rsidRPr="00237E17">
        <w:rPr>
          <w:rFonts w:ascii="Times New Roman" w:hAnsi="Times New Roman" w:cs="Times New Roman"/>
          <w:b/>
          <w:sz w:val="24"/>
          <w:szCs w:val="24"/>
          <w:lang w:val="en-US"/>
          <w:rPrChange w:id="1275" w:author="Kenneth Lapatin" w:date="2016-09-15T16:5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rea</w:t>
      </w:r>
      <w:ins w:id="1276" w:author="Robin" w:date="2016-11-18T14:49:00Z">
        <w:r w:rsidR="00195958" w:rsidRPr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:rsidR="00000000" w:rsidRDefault="00D93C69">
      <w:pPr>
        <w:pStyle w:val="Stilepredefinito"/>
        <w:spacing w:after="0" w:line="360" w:lineRule="auto"/>
        <w:rPr>
          <w:ins w:id="1277" w:author="Robin" w:date="2016-11-18T14:49:00Z"/>
          <w:rStyle w:val="hps"/>
          <w:rFonts w:ascii="Times New Roman" w:hAnsi="Times New Roman" w:cs="Times New Roman"/>
          <w:sz w:val="24"/>
          <w:szCs w:val="24"/>
          <w:lang w:val="en-US"/>
        </w:rPr>
        <w:pPrChange w:id="1278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195958">
      <w:pPr>
        <w:pStyle w:val="Stilepredefinito"/>
        <w:spacing w:after="0" w:line="360" w:lineRule="auto"/>
        <w:rPr>
          <w:ins w:id="1279" w:author="Kenneth Lapatin" w:date="2016-09-15T16:51:00Z"/>
          <w:del w:id="1280" w:author="Robin" w:date="2016-11-18T14:49:00Z"/>
          <w:rFonts w:ascii="Times New Roman" w:hAnsi="Times New Roman" w:cs="Times New Roman"/>
          <w:b/>
          <w:sz w:val="24"/>
          <w:szCs w:val="24"/>
          <w:lang w:val="en-US"/>
        </w:rPr>
        <w:pPrChange w:id="1281" w:author="Kenneth Lapatin" w:date="2016-09-15T16:18:00Z">
          <w:pPr>
            <w:pStyle w:val="Stilepredefinito"/>
            <w:spacing w:after="0"/>
            <w:jc w:val="both"/>
          </w:pPr>
        </w:pPrChange>
      </w:pPr>
      <w:ins w:id="1282" w:author="Robin" w:date="2016-11-18T14:49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Athenian bronze vessels were fairly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numerous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some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Greek sanctuaries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, mainly in the Peloponnese: the 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greatest </w:t>
        </w:r>
      </w:ins>
      <w:ins w:id="1283" w:author="Robin" w:date="2016-11-18T15:07:00Z"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>quantity</w:t>
        </w:r>
      </w:ins>
      <w:ins w:id="1284" w:author="Robin" w:date="2016-11-18T14:49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come</w:t>
        </w:r>
      </w:ins>
      <w:ins w:id="1285" w:author="Robin" w:date="2016-11-18T15:07:00Z"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ins w:id="1286" w:author="Robin" w:date="2016-11-18T14:49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from Olympia (26 pieces), but 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they are 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also well attested 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finds from </w:t>
        </w:r>
        <w:proofErr w:type="spellStart"/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Perachora</w:t>
        </w:r>
        <w:proofErr w:type="spellEnd"/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(17)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There were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far fewer 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Argos (5) and </w:t>
        </w:r>
        <w:proofErr w:type="spellStart"/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Isthmia</w:t>
        </w:r>
        <w:proofErr w:type="spellEnd"/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(4), which is surprising given their location on the road linking the Peloponnese to Attica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(</w:t>
        </w:r>
        <w:r w:rsidRPr="00AB06CD">
          <w:rPr>
            <w:rFonts w:ascii="Times New Roman" w:hAnsi="Times New Roman" w:cs="Times New Roman"/>
            <w:b/>
            <w:sz w:val="24"/>
            <w:szCs w:val="24"/>
            <w:lang w:val="en-US"/>
          </w:rPr>
          <w:t>fig. 24.8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ins w:id="1287" w:author="Kenneth Lapatin" w:date="2016-09-15T16:51:00Z">
        <w:del w:id="1288" w:author="Robin" w:date="2016-11-18T12:25:00Z">
          <w:r w:rsidR="00237E17" w:rsidRPr="00237E17">
            <w:rPr>
              <w:rFonts w:ascii="Times New Roman" w:hAnsi="Times New Roman" w:cs="Times New Roman"/>
              <w:bCs/>
              <w:sz w:val="24"/>
              <w:szCs w:val="24"/>
              <w:lang w:val="en-US"/>
              <w:rPrChange w:id="1289" w:author="Robin" w:date="2016-11-18T14:49:00Z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</w:rPrChange>
            </w:rPr>
            <w:delText xml:space="preserve"> (fig. 8)</w:delText>
          </w:r>
        </w:del>
      </w:ins>
      <w:r w:rsidR="00237E17" w:rsidRPr="00237E17">
        <w:rPr>
          <w:rStyle w:val="EndnoteReference"/>
          <w:rFonts w:ascii="Times New Roman" w:hAnsi="Times New Roman" w:cs="Times New Roman"/>
          <w:bCs/>
          <w:sz w:val="24"/>
          <w:szCs w:val="24"/>
          <w:lang w:val="en-US"/>
          <w:rPrChange w:id="1290" w:author="Robin" w:date="2016-11-18T14:49:00Z">
            <w:rPr>
              <w:rStyle w:val="EndnoteReference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endnoteReference w:id="34"/>
      </w:r>
    </w:p>
    <w:p w:rsidR="00000000" w:rsidRDefault="00237E17">
      <w:pPr>
        <w:pStyle w:val="Stilepredefinito"/>
        <w:spacing w:after="0" w:line="360" w:lineRule="auto"/>
        <w:rPr>
          <w:del w:id="1304" w:author="Robin" w:date="2016-11-18T14:49:00Z"/>
          <w:rFonts w:ascii="Times New Roman" w:hAnsi="Times New Roman" w:cs="Times New Roman"/>
          <w:b/>
          <w:sz w:val="24"/>
          <w:szCs w:val="24"/>
          <w:lang w:val="en-US"/>
          <w:rPrChange w:id="1305" w:author="Kenneth Lapatin" w:date="2016-09-15T16:51:00Z">
            <w:rPr>
              <w:del w:id="1306" w:author="Robin" w:date="2016-11-18T14:49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pPrChange w:id="1307" w:author="Kenneth Lapatin" w:date="2016-09-15T16:18:00Z">
          <w:pPr>
            <w:pStyle w:val="Stilepredefinito"/>
            <w:spacing w:after="0"/>
            <w:jc w:val="both"/>
          </w:pPr>
        </w:pPrChange>
      </w:pPr>
      <w:del w:id="1308" w:author="Kenneth Lapatin" w:date="2016-09-15T16:51:00Z">
        <w:r w:rsidRPr="00237E17">
          <w:rPr>
            <w:rFonts w:ascii="Times New Roman" w:hAnsi="Times New Roman" w:cs="Times New Roman"/>
            <w:b/>
            <w:sz w:val="24"/>
            <w:szCs w:val="24"/>
            <w:lang w:val="en-US"/>
            <w:rPrChange w:id="1309" w:author="Kenneth Lapatin" w:date="2016-09-15T16:51:00Z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rPrChange>
          </w:rPr>
          <w:delText xml:space="preserve"> (fig.8)</w:delText>
        </w:r>
      </w:del>
      <w:ins w:id="1310" w:author="Robin" w:date="2016-11-18T14:49:00Z">
        <w:r w:rsidR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:rsidR="00000000" w:rsidRDefault="003F343E">
      <w:pPr>
        <w:pStyle w:val="Stilepredefinito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</w:tabs>
        <w:spacing w:after="0" w:line="360" w:lineRule="auto"/>
        <w:rPr>
          <w:ins w:id="1311" w:author="Kenneth Lapatin" w:date="2016-09-15T16:53:00Z"/>
          <w:del w:id="1312" w:author="Robin" w:date="2016-11-18T12:28:00Z"/>
          <w:rFonts w:ascii="Times New Roman" w:hAnsi="Times New Roman" w:cs="Times New Roman"/>
          <w:sz w:val="24"/>
          <w:szCs w:val="24"/>
          <w:lang w:val="en-US"/>
        </w:rPr>
        <w:pPrChange w:id="1313" w:author="Kenneth Lapatin" w:date="2016-09-15T16:18:00Z">
          <w:pPr>
            <w:pStyle w:val="Stilepredefinito"/>
            <w:tabs>
              <w:tab w:val="left" w:pos="1152"/>
              <w:tab w:val="left" w:pos="2304"/>
              <w:tab w:val="left" w:pos="3456"/>
              <w:tab w:val="left" w:pos="4608"/>
              <w:tab w:val="left" w:pos="5760"/>
              <w:tab w:val="left" w:pos="6912"/>
              <w:tab w:val="left" w:pos="8064"/>
              <w:tab w:val="left" w:pos="9216"/>
              <w:tab w:val="left" w:pos="10368"/>
            </w:tabs>
            <w:spacing w:after="0"/>
            <w:jc w:val="both"/>
          </w:pPr>
        </w:pPrChange>
      </w:pPr>
      <w:del w:id="1314" w:author="Robin" w:date="2016-11-18T14:49:00Z">
        <w:r w:rsidRPr="003F343E" w:rsidDel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Athenian bronze vessels were fairly</w:delText>
        </w:r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3F343E" w:rsidDel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numerous</w:delText>
        </w:r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3F343E" w:rsidDel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in</w:delText>
        </w:r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3F343E" w:rsidDel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some</w:delText>
        </w:r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3F343E" w:rsidDel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Greek sanctuaries</w:delText>
        </w:r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, mainly in the Peloponnese: the </w:delText>
        </w:r>
      </w:del>
      <w:del w:id="1315" w:author="Robin" w:date="2016-11-18T12:26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higher quantity</w:delText>
        </w:r>
      </w:del>
      <w:del w:id="1316" w:author="Robin" w:date="2016-11-18T14:49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came </w:delText>
        </w:r>
      </w:del>
      <w:ins w:id="1317" w:author="Kenneth Lapatin" w:date="2016-09-15T16:51:00Z">
        <w:del w:id="1318" w:author="Robin" w:date="2016-11-18T14:49:00Z">
          <w:r w:rsidRPr="003F343E" w:rsidDel="00195958">
            <w:rPr>
              <w:rFonts w:ascii="Times New Roman" w:hAnsi="Times New Roman" w:cs="Times New Roman"/>
              <w:sz w:val="24"/>
              <w:szCs w:val="24"/>
              <w:lang w:val="en-US"/>
            </w:rPr>
            <w:delText>come</w:delText>
          </w:r>
        </w:del>
        <w:del w:id="1319" w:author="Robin" w:date="2016-11-18T12:26:00Z">
          <w:r w:rsidRPr="003F343E" w:rsidDel="003B5E34">
            <w:rPr>
              <w:rFonts w:ascii="Times New Roman" w:hAnsi="Times New Roman" w:cs="Times New Roman"/>
              <w:sz w:val="24"/>
              <w:szCs w:val="24"/>
              <w:lang w:val="en-US"/>
            </w:rPr>
            <w:delText>s</w:delText>
          </w:r>
        </w:del>
        <w:del w:id="1320" w:author="Robin" w:date="2016-11-18T14:49:00Z">
          <w:r w:rsidRPr="003F343E" w:rsidDel="00195958">
            <w:rPr>
              <w:rFonts w:ascii="Times New Roman" w:hAnsi="Times New Roman" w:cs="Times New Roman"/>
              <w:sz w:val="24"/>
              <w:szCs w:val="24"/>
              <w:lang w:val="en-US"/>
            </w:rPr>
            <w:delText xml:space="preserve"> </w:delText>
          </w:r>
        </w:del>
      </w:ins>
      <w:del w:id="1321" w:author="Robin" w:date="2016-11-18T14:49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>from Olympia (26 pieces)</w:delText>
        </w:r>
      </w:del>
      <w:ins w:id="1322" w:author="Kenneth Lapatin" w:date="2016-09-15T16:51:00Z">
        <w:del w:id="1323" w:author="Robin" w:date="2016-11-18T14:49:00Z">
          <w:r w:rsidRPr="003F343E" w:rsidDel="00195958">
            <w:rPr>
              <w:rFonts w:ascii="Times New Roman" w:hAnsi="Times New Roman" w:cs="Times New Roman"/>
              <w:sz w:val="24"/>
              <w:szCs w:val="24"/>
              <w:lang w:val="en-US"/>
            </w:rPr>
            <w:delText xml:space="preserve">, </w:delText>
          </w:r>
        </w:del>
      </w:ins>
      <w:del w:id="1324" w:author="Robin" w:date="2016-11-18T14:49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but</w:delText>
        </w:r>
      </w:del>
      <w:ins w:id="1325" w:author="Kenneth Lapatin" w:date="2016-09-15T16:51:00Z">
        <w:del w:id="1326" w:author="Robin" w:date="2016-11-18T14:49:00Z">
          <w:r w:rsidRPr="003F343E" w:rsidDel="00195958">
            <w:rPr>
              <w:rFonts w:ascii="Times New Roman" w:hAnsi="Times New Roman" w:cs="Times New Roman"/>
              <w:sz w:val="24"/>
              <w:szCs w:val="24"/>
              <w:lang w:val="en-US"/>
            </w:rPr>
            <w:delText xml:space="preserve"> also</w:delText>
          </w:r>
        </w:del>
      </w:ins>
      <w:del w:id="1327" w:author="Robin" w:date="2016-11-18T14:49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well attested </w:delText>
        </w:r>
      </w:del>
      <w:del w:id="1328" w:author="Robin" w:date="2016-11-18T12:26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are also the</w:delText>
        </w:r>
      </w:del>
      <w:del w:id="1329" w:author="Robin" w:date="2016-11-18T14:49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finds from Perachora (17)</w:delText>
        </w:r>
      </w:del>
      <w:del w:id="1330" w:author="Robin" w:date="2016-11-18T12:26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del w:id="1331" w:author="Robin" w:date="2016-11-18T14:49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del w:id="1332" w:author="Robin" w:date="2016-11-18T12:26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while </w:delText>
        </w:r>
      </w:del>
      <w:del w:id="1333" w:author="Robin" w:date="2016-11-18T14:49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far fewer </w:delText>
        </w:r>
      </w:del>
      <w:del w:id="1334" w:author="Robin" w:date="2016-11-18T12:26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are those from</w:delText>
        </w:r>
      </w:del>
      <w:del w:id="1335" w:author="Robin" w:date="2016-11-18T14:49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Argos (5) and Isthmia (4), which is surprising given the city’s</w:delText>
        </w:r>
      </w:del>
      <w:ins w:id="1336" w:author="Kenneth Lapatin" w:date="2016-09-15T16:52:00Z">
        <w:del w:id="1337" w:author="Robin" w:date="2016-11-18T14:49:00Z">
          <w:r w:rsidRPr="003F343E" w:rsidDel="00195958">
            <w:rPr>
              <w:rFonts w:ascii="Times New Roman" w:hAnsi="Times New Roman" w:cs="Times New Roman"/>
              <w:sz w:val="24"/>
              <w:szCs w:val="24"/>
              <w:lang w:val="en-US"/>
            </w:rPr>
            <w:delText>ir</w:delText>
          </w:r>
        </w:del>
      </w:ins>
      <w:del w:id="1338" w:author="Robin" w:date="2016-11-18T14:49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location on the road linking the Peloponnese to Attica. </w:delText>
        </w:r>
      </w:del>
      <w:del w:id="1339" w:author="Kenneth Lapatin" w:date="2016-09-15T16:52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Athenian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bronze vessels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have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relatively small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spread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mainland Greece, with the exception of the sanctuary of Dodon</w:t>
      </w:r>
      <w:ins w:id="1340" w:author="Kenneth Lapatin" w:date="2016-09-15T16:52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a</w:t>
        </w:r>
      </w:ins>
      <w:del w:id="1341" w:author="Kenneth Lapatin" w:date="2016-09-15T16:52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>e</w:delText>
        </w:r>
      </w:del>
      <w:del w:id="1342" w:author="Robin" w:date="2016-11-18T12:27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343" w:author="Kenneth Lapatin" w:date="2016-09-15T16:52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from </w:delText>
        </w:r>
      </w:del>
      <w:del w:id="1344" w:author="Robin" w:date="2016-11-18T12:27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whe</w:delText>
        </w:r>
      </w:del>
      <w:ins w:id="1345" w:author="Kenneth Lapatin" w:date="2016-09-15T16:52:00Z">
        <w:del w:id="1346" w:author="Robin" w:date="2016-11-18T12:27:00Z">
          <w:r w:rsidRPr="003F343E" w:rsidDel="003B5E34">
            <w:rPr>
              <w:rFonts w:ascii="Times New Roman" w:hAnsi="Times New Roman" w:cs="Times New Roman"/>
              <w:sz w:val="24"/>
              <w:szCs w:val="24"/>
              <w:lang w:val="en-US"/>
            </w:rPr>
            <w:delText>nc</w:delText>
          </w:r>
        </w:del>
      </w:ins>
      <w:del w:id="1347" w:author="Robin" w:date="2016-11-18T12:27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re c</w:delText>
        </w:r>
      </w:del>
      <w:ins w:id="1348" w:author="Kenneth Lapatin" w:date="2016-09-15T16:52:00Z">
        <w:del w:id="1349" w:author="Robin" w:date="2016-11-18T12:27:00Z">
          <w:r w:rsidRPr="003F343E" w:rsidDel="003B5E34">
            <w:rPr>
              <w:rFonts w:ascii="Times New Roman" w:hAnsi="Times New Roman" w:cs="Times New Roman"/>
              <w:sz w:val="24"/>
              <w:szCs w:val="24"/>
              <w:lang w:val="en-US"/>
            </w:rPr>
            <w:delText>o</w:delText>
          </w:r>
        </w:del>
      </w:ins>
      <w:del w:id="1350" w:author="Robin" w:date="2016-11-18T12:27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ame </w:delText>
        </w:r>
      </w:del>
      <w:ins w:id="1351" w:author="Kenneth Lapatin" w:date="2016-09-15T16:52:00Z">
        <w:del w:id="1352" w:author="Robin" w:date="2016-11-18T12:27:00Z">
          <w:r w:rsidRPr="003F343E" w:rsidDel="003B5E34">
            <w:rPr>
              <w:rFonts w:ascii="Times New Roman" w:hAnsi="Times New Roman" w:cs="Times New Roman"/>
              <w:sz w:val="24"/>
              <w:szCs w:val="24"/>
              <w:lang w:val="en-US"/>
            </w:rPr>
            <w:delText>eight</w:delText>
          </w:r>
        </w:del>
      </w:ins>
      <w:del w:id="1353" w:author="Robin" w:date="2016-11-18T12:27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8</w:delText>
        </w:r>
      </w:del>
      <w:ins w:id="1354" w:author="Robin" w:date="2016-11-18T12:27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(8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pieces</w:t>
      </w:r>
      <w:ins w:id="1355" w:author="Robin" w:date="2016-11-18T12:27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del w:id="1356" w:author="Kenneth Lapatin" w:date="2016-09-15T16:52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Standing </w:delText>
        </w:r>
      </w:del>
      <w:r w:rsidR="005A20EE">
        <w:rPr>
          <w:rFonts w:ascii="Times New Roman" w:hAnsi="Times New Roman" w:cs="Times New Roman"/>
          <w:sz w:val="24"/>
          <w:szCs w:val="24"/>
          <w:lang w:val="en-US"/>
        </w:rPr>
        <w:t>Given</w:t>
      </w:r>
      <w:ins w:id="1357" w:author="Kenneth Lapatin" w:date="2016-09-15T16:52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del w:id="1358" w:author="Robin" w:date="2016-11-18T12:27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strict </w:delText>
        </w:r>
      </w:del>
      <w:ins w:id="1359" w:author="Robin" w:date="2016-11-18T12:27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close</w:t>
        </w:r>
        <w:r w:rsidR="003B5E34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relation between Athens and Delphi in the Archaic period, </w:t>
      </w:r>
      <w:del w:id="1360" w:author="Robin" w:date="2016-11-18T12:27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it </w:delText>
        </w:r>
      </w:del>
      <w:del w:id="1361" w:author="Kenneth Lapatin" w:date="2016-09-15T16:53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is really strange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the lack of finds from this sanctuary</w:t>
      </w:r>
      <w:ins w:id="1362" w:author="Kenneth Lapatin" w:date="2016-09-15T16:53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is </w:t>
        </w:r>
        <w:del w:id="1363" w:author="Robin" w:date="2016-11-18T12:27:00Z">
          <w:r w:rsidRPr="003F343E" w:rsidDel="003B5E34">
            <w:rPr>
              <w:rFonts w:ascii="Times New Roman" w:hAnsi="Times New Roman" w:cs="Times New Roman"/>
              <w:sz w:val="24"/>
              <w:szCs w:val="24"/>
              <w:lang w:val="en-US"/>
            </w:rPr>
            <w:delText>really</w:delText>
          </w:r>
        </w:del>
      </w:ins>
      <w:ins w:id="1364" w:author="Robin" w:date="2016-11-18T12:27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quite</w:t>
        </w:r>
      </w:ins>
      <w:ins w:id="1365" w:author="Kenneth Lapatin" w:date="2016-09-15T16:53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del w:id="1366" w:author="Robin" w:date="2016-11-18T12:27:00Z">
          <w:r w:rsidRPr="003F343E" w:rsidDel="003B5E34">
            <w:rPr>
              <w:rFonts w:ascii="Times New Roman" w:hAnsi="Times New Roman" w:cs="Times New Roman"/>
              <w:sz w:val="24"/>
              <w:szCs w:val="24"/>
              <w:lang w:val="en-US"/>
            </w:rPr>
            <w:delText>strange</w:delText>
          </w:r>
        </w:del>
      </w:ins>
      <w:ins w:id="1367" w:author="Robin" w:date="2016-11-18T12:27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un</w:t>
        </w:r>
      </w:ins>
      <w:ins w:id="1368" w:author="Robin" w:date="2016-11-18T12:28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expected</w:t>
        </w:r>
      </w:ins>
      <w:ins w:id="1369" w:author="Robin" w:date="2016-11-18T12:27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370" w:author="Robin" w:date="2016-11-18T12:27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371" w:author="Robin" w:date="2016-11-18T12:28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but </w:delText>
        </w:r>
      </w:del>
      <w:ins w:id="1372" w:author="Robin" w:date="2016-11-18T12:28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However,</w:t>
        </w:r>
        <w:r w:rsidR="003B5E34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study of the bronze vessels fragments is still ongoing and it is possible </w:t>
      </w:r>
      <w:del w:id="1373" w:author="Robin" w:date="2016-11-18T14:51:00Z">
        <w:r w:rsidRPr="003F343E" w:rsidDel="0019595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some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that some chang</w:t>
      </w:r>
      <w:ins w:id="1374" w:author="Kenneth Lapatin" w:date="2016-09-15T16:53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e</w:t>
        </w:r>
      </w:ins>
      <w:del w:id="1375" w:author="Kenneth Lapatin" w:date="2016-09-15T16:53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>ing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will </w:t>
      </w:r>
      <w:del w:id="1376" w:author="Kenneth Lapatin" w:date="2016-09-15T16:54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be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occur. </w:t>
      </w:r>
    </w:p>
    <w:p w:rsidR="00000000" w:rsidRDefault="00D93C69">
      <w:pPr>
        <w:pStyle w:val="Stilepredefinito"/>
        <w:spacing w:after="0" w:line="360" w:lineRule="auto"/>
        <w:rPr>
          <w:rStyle w:val="hps"/>
          <w:rFonts w:ascii="Times New Roman" w:eastAsiaTheme="minorEastAsia" w:hAnsi="Times New Roman" w:cs="Times New Roman"/>
          <w:sz w:val="24"/>
          <w:szCs w:val="24"/>
          <w:lang w:val="en-US" w:eastAsia="it-IT" w:bidi="ar-SA"/>
        </w:rPr>
        <w:pPrChange w:id="1377" w:author="Robin" w:date="2016-11-18T14:49:00Z">
          <w:pPr>
            <w:pStyle w:val="Stilepredefinito"/>
            <w:tabs>
              <w:tab w:val="left" w:pos="1152"/>
              <w:tab w:val="left" w:pos="2304"/>
              <w:tab w:val="left" w:pos="3456"/>
              <w:tab w:val="left" w:pos="4608"/>
              <w:tab w:val="left" w:pos="5760"/>
              <w:tab w:val="left" w:pos="6912"/>
              <w:tab w:val="left" w:pos="8064"/>
              <w:tab w:val="left" w:pos="9216"/>
              <w:tab w:val="left" w:pos="10368"/>
            </w:tabs>
            <w:spacing w:after="0"/>
            <w:jc w:val="both"/>
          </w:pPr>
        </w:pPrChange>
      </w:pPr>
    </w:p>
    <w:p w:rsidR="00000000" w:rsidRDefault="003F343E">
      <w:pPr>
        <w:pStyle w:val="Stilepredefinito"/>
        <w:spacing w:after="0" w:line="360" w:lineRule="auto"/>
        <w:rPr>
          <w:rStyle w:val="hps"/>
          <w:rFonts w:ascii="Times New Roman" w:eastAsiaTheme="minorEastAsia" w:hAnsi="Times New Roman" w:cs="Times New Roman"/>
          <w:sz w:val="24"/>
          <w:szCs w:val="24"/>
          <w:lang w:val="en-US" w:eastAsia="it-IT" w:bidi="ar-SA"/>
        </w:rPr>
        <w:pPrChange w:id="1378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For the northern Greece, </w:t>
      </w:r>
      <w:del w:id="1379" w:author="Kenneth Lapatin" w:date="2016-09-15T16:54:00Z">
        <w:r w:rsidRPr="003F343E" w:rsidDel="000467E6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in</w:delText>
        </w:r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3F343E" w:rsidDel="000467E6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the Archaic period</w:delText>
        </w:r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most interesting </w:t>
      </w:r>
      <w:del w:id="1380" w:author="Robin" w:date="2016-11-18T12:28:00Z"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regions</w:delText>
        </w:r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1381" w:author="Robin" w:date="2016-11-18T12:28:00Z">
        <w:r w:rsidR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locations</w:t>
        </w:r>
        <w:r w:rsidR="003B5E34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382" w:author="Kenneth Lapatin" w:date="2016-09-15T16:54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the Archaic period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are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those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northern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Balkans, as attested by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finds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some centers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Macedonia</w:t>
      </w:r>
      <w:ins w:id="1383" w:author="Kenneth Lapatin" w:date="2016-09-15T16:55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Style w:val="Richiamoallanotaapidipagina"/>
          <w:rFonts w:ascii="Times New Roman" w:hAnsi="Times New Roman" w:cs="Times New Roman"/>
          <w:sz w:val="24"/>
          <w:szCs w:val="24"/>
          <w:lang w:val="en-US"/>
        </w:rPr>
        <w:endnoteReference w:id="35"/>
      </w:r>
      <w:del w:id="1426" w:author="Kenneth Lapatin" w:date="2016-09-15T16:55:00Z">
        <w:r w:rsidRPr="003F343E" w:rsidDel="000467E6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the northern Aegean</w:t>
      </w:r>
      <w:ins w:id="1427" w:author="Kenneth Lapatin" w:date="2016-09-15T16:55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Style w:val="Richiamoallanotaapidipagina"/>
          <w:rFonts w:ascii="Times New Roman" w:hAnsi="Times New Roman" w:cs="Times New Roman"/>
          <w:sz w:val="24"/>
          <w:szCs w:val="24"/>
          <w:lang w:val="en-US"/>
        </w:rPr>
        <w:endnoteReference w:id="36"/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interior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Balkans</w:t>
      </w:r>
      <w:ins w:id="1429" w:author="Robin" w:date="2016-11-18T12:28:00Z">
        <w:r w:rsidR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ins w:id="1430" w:author="Kenneth Lapatin" w:date="2016-09-15T16:55:00Z">
        <w:del w:id="1431" w:author="Robin" w:date="2016-11-18T12:28:00Z">
          <w:r w:rsidRPr="003F343E" w:rsidDel="003B5E34">
            <w:rPr>
              <w:rStyle w:val="hps"/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</w:ins>
      <w:r w:rsidRPr="003F343E">
        <w:rPr>
          <w:rStyle w:val="Richiamoallanotaapidipagina"/>
          <w:rFonts w:ascii="Times New Roman" w:hAnsi="Times New Roman" w:cs="Times New Roman"/>
          <w:sz w:val="24"/>
          <w:szCs w:val="24"/>
          <w:lang w:val="en-US"/>
        </w:rPr>
        <w:endnoteReference w:id="37"/>
      </w:r>
      <w:del w:id="1459" w:author="Kenneth Lapatin" w:date="2016-09-15T16:55:00Z">
        <w:r w:rsidRPr="003F343E" w:rsidDel="000467E6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460" w:author="Robin" w:date="2016-11-18T12:29:00Z"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Unlike</w:delText>
        </w:r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1461" w:author="Robin" w:date="2016-11-18T12:29:00Z">
        <w:r w:rsidR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="003B5E34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462" w:author="Kenneth Lapatin" w:date="2016-09-15T16:55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the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Peloponnese, </w:t>
      </w:r>
      <w:del w:id="1463" w:author="Robin" w:date="2016-11-18T12:29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where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Athenian bronze vessels </w:t>
      </w:r>
      <w:ins w:id="1464" w:author="Robin" w:date="2016-11-18T12:29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 xml:space="preserve">are found </w:t>
        </w:r>
      </w:ins>
      <w:del w:id="1465" w:author="Robin" w:date="2016-11-18T12:29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came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del w:id="1466" w:author="Robin" w:date="2016-11-18T12:29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from</w:delText>
        </w:r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1467" w:author="Robin" w:date="2016-11-18T12:29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in</w:t>
        </w:r>
        <w:r w:rsidR="003B5E34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sanctuaries and are </w:t>
      </w:r>
      <w:del w:id="1468" w:author="Robin" w:date="2016-11-18T12:29:00Z"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to be</w:delText>
        </w:r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connected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with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469" w:author="Robin" w:date="2016-11-18T12:29:00Z"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direct</w:delText>
        </w:r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attendance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470" w:author="Robin" w:date="2016-11-18T14:52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 xml:space="preserve">there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Athenians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pilgrims, who were offering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471" w:author="Robin" w:date="2016-11-18T12:30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 xml:space="preserve">choice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products from their </w:t>
      </w:r>
      <w:del w:id="1472" w:author="Robin" w:date="2016-11-18T12:29:00Z"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own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city</w:t>
      </w:r>
      <w:ins w:id="1473" w:author="Robin" w:date="2016-11-18T12:30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474" w:author="Robin" w:date="2016-11-18T12:30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475" w:author="Robin" w:date="2016-11-18T12:30:00Z"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the finds</w:delText>
        </w:r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i</w:delText>
        </w:r>
      </w:del>
      <w:ins w:id="1476" w:author="Robin" w:date="2016-11-18T12:30:00Z">
        <w:r w:rsidR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I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northern regions</w:t>
      </w:r>
      <w:ins w:id="1477" w:author="Robin" w:date="2016-11-18T12:30:00Z">
        <w:r w:rsidR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, by contrast, the vessels are found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478" w:author="Robin" w:date="2016-11-18T12:30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are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del w:id="1479" w:author="Robin" w:date="2016-11-18T12:30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from </w:delText>
        </w:r>
      </w:del>
      <w:ins w:id="1480" w:author="Robin" w:date="2016-11-18T12:30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in</w:t>
        </w:r>
        <w:r w:rsidR="003B5E34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burial contexts </w:t>
      </w:r>
      <w:del w:id="1481" w:author="Robin" w:date="2016-11-18T12:31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and </w:delText>
        </w:r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lastRenderedPageBreak/>
          <w:delText>can be linked</w:delText>
        </w:r>
      </w:del>
      <w:ins w:id="1482" w:author="Robin" w:date="2016-11-18T12:31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affiliated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with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land and sea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routes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followed by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Greek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goods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ins w:id="1483" w:author="Robin" w:date="2016-11-18T12:31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 xml:space="preserve">which </w:t>
        </w:r>
      </w:ins>
      <w:ins w:id="1484" w:author="Robin" w:date="2016-11-18T14:52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>were</w:t>
        </w:r>
      </w:ins>
      <w:ins w:id="1485" w:author="Robin" w:date="2016-11-18T12:31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distributed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re</w:t>
      </w:r>
      <w:del w:id="1486" w:author="Robin" w:date="2016-11-18T12:31:00Z">
        <w:r w:rsidRPr="003F343E" w:rsidDel="003B5E34">
          <w:rPr>
            <w:rStyle w:val="atn"/>
            <w:rFonts w:ascii="Times New Roman" w:hAnsi="Times New Roman" w:cs="Times New Roman"/>
            <w:sz w:val="24"/>
            <w:szCs w:val="24"/>
            <w:lang w:val="en-US"/>
          </w:rPr>
          <w:delText>-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distributed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within </w:t>
      </w:r>
      <w:del w:id="1487" w:author="Robin" w:date="2016-11-18T12:32:00Z"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del w:id="1488" w:author="Robin" w:date="2016-11-18T12:31:00Z"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framework</w:delText>
        </w:r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of</w:delText>
        </w:r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trade</w:t>
      </w:r>
      <w:ins w:id="1489" w:author="Robin" w:date="2016-11-18T12:32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490" w:author="Robin" w:date="2016-11-18T12:31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networks</w:t>
        </w:r>
      </w:ins>
      <w:del w:id="1491" w:author="Robin" w:date="2016-11-18T12:31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492" w:author="Robin" w:date="2016-11-18T12:32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active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sixth century. </w:t>
      </w:r>
    </w:p>
    <w:p w:rsidR="00000000" w:rsidDel="00D93C69" w:rsidRDefault="003F343E">
      <w:pPr>
        <w:pStyle w:val="Stilepredefinito"/>
        <w:spacing w:after="0" w:line="360" w:lineRule="auto"/>
        <w:rPr>
          <w:ins w:id="1493" w:author="Kenneth Lapatin" w:date="2016-09-15T16:56:00Z"/>
          <w:del w:id="1494" w:author="Robin" w:date="2017-02-16T18:41:00Z"/>
          <w:rFonts w:ascii="Times New Roman" w:hAnsi="Times New Roman" w:cs="Times New Roman"/>
          <w:sz w:val="24"/>
          <w:szCs w:val="24"/>
          <w:lang w:val="en-US"/>
        </w:rPr>
        <w:pPrChange w:id="1495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objects found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 Macedonia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northern Aegean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are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more recent than those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 the sites in the inner Balkans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del w:id="1496" w:author="Robin" w:date="2016-11-18T12:32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as they date</w:delText>
        </w:r>
      </w:del>
      <w:ins w:id="1497" w:author="Robin" w:date="2016-11-18T12:32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dating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 the beginning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fifth century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35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This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later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chronology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seems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del w:id="1498" w:author="Kenneth Lapatin" w:date="2016-09-15T16:56:00Z">
        <w:r w:rsidRPr="003F343E" w:rsidDel="000467E6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resize</w:delText>
        </w:r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1499" w:author="Kenneth Lapatin" w:date="2016-09-15T16:56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revive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hypothesis that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already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 Archaic times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goods were trave</w:t>
      </w:r>
      <w:del w:id="1500" w:author="Robin" w:date="2016-11-18T12:32:00Z"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l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ling by sea up to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alkidiki</w:t>
      </w:r>
      <w:proofErr w:type="spellEnd"/>
      <w:del w:id="1501" w:author="Robin" w:date="2016-11-18T12:33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del w:id="1502" w:author="Robin" w:date="2016-11-18T12:34:00Z">
        <w:r w:rsidRPr="003F343E" w:rsidDel="003B5E34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and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,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ins w:id="1503" w:author="Robin" w:date="2016-11-18T12:34:00Z">
        <w:r w:rsidR="003B5E34">
          <w:rPr>
            <w:rFonts w:ascii="Times New Roman" w:hAnsi="Times New Roman" w:cs="Times New Roman"/>
            <w:sz w:val="24"/>
            <w:szCs w:val="24"/>
            <w:lang w:val="en-US"/>
          </w:rPr>
          <w:t>whence</w:t>
        </w:r>
      </w:ins>
      <w:del w:id="1504" w:author="Robin" w:date="2016-11-18T12:34:00Z">
        <w:r w:rsidRPr="003F343E" w:rsidDel="003B5E34">
          <w:rPr>
            <w:rFonts w:ascii="Times New Roman" w:hAnsi="Times New Roman" w:cs="Times New Roman"/>
            <w:sz w:val="24"/>
            <w:szCs w:val="24"/>
            <w:lang w:val="en-US"/>
          </w:rPr>
          <w:delText>there,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they were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transported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overland on long routes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to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505" w:author="Robin" w:date="2016-11-18T14:53:00Z">
        <w:r w:rsidRPr="003F343E" w:rsidDel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inner </w:delText>
        </w:r>
      </w:del>
      <w:ins w:id="1506" w:author="Robin" w:date="2016-11-18T14:53:00Z">
        <w:r w:rsidR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interior</w:t>
        </w:r>
        <w:r w:rsidR="00195958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regions</w:t>
      </w:r>
      <w:ins w:id="1507" w:author="Kenneth Lapatin" w:date="2016-09-15T16:56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Style w:val="Richiamoallanotaapidipagina"/>
          <w:rFonts w:ascii="Times New Roman" w:hAnsi="Times New Roman" w:cs="Times New Roman"/>
          <w:sz w:val="24"/>
          <w:szCs w:val="24"/>
          <w:lang w:val="en-US"/>
        </w:rPr>
        <w:endnoteReference w:id="38"/>
      </w:r>
      <w:del w:id="1525" w:author="Kenneth Lapatin" w:date="2016-09-15T16:56:00Z">
        <w:r w:rsidRPr="003F343E" w:rsidDel="000467E6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anticipating the future </w:t>
      </w:r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1526" w:author="Robin" w:date="2016-11-18T12:34:00Z">
            <w:rPr>
              <w:rFonts w:ascii="Times New Roman" w:hAnsi="Times New Roman" w:cs="Times New Roman"/>
              <w:i/>
              <w:sz w:val="24"/>
              <w:szCs w:val="24"/>
              <w:vertAlign w:val="superscript"/>
              <w:lang w:val="en-US"/>
            </w:rPr>
          </w:rPrChange>
        </w:rPr>
        <w:t xml:space="preserve">Via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1527" w:author="Robin" w:date="2016-11-18T12:34:00Z">
            <w:rPr>
              <w:rFonts w:ascii="Times New Roman" w:hAnsi="Times New Roman" w:cs="Times New Roman"/>
              <w:i/>
              <w:sz w:val="24"/>
              <w:szCs w:val="24"/>
              <w:vertAlign w:val="superscript"/>
              <w:lang w:val="en-US"/>
            </w:rPr>
          </w:rPrChange>
        </w:rPr>
        <w:t>Egnat</w:t>
      </w:r>
      <w:del w:id="1528" w:author="Robin" w:date="2016-11-18T12:36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1529" w:author="Robin" w:date="2016-11-18T12:34:00Z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</w:rPrChange>
          </w:rPr>
          <w:delText>h</w:delText>
        </w:r>
      </w:del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1530" w:author="Robin" w:date="2016-11-18T12:34:00Z">
            <w:rPr>
              <w:rFonts w:ascii="Times New Roman" w:hAnsi="Times New Roman" w:cs="Times New Roman"/>
              <w:i/>
              <w:sz w:val="24"/>
              <w:szCs w:val="24"/>
              <w:vertAlign w:val="superscript"/>
              <w:lang w:val="en-US"/>
            </w:rPr>
          </w:rPrChange>
        </w:rPr>
        <w:t>ia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del w:id="1531" w:author="Robin" w:date="2016-11-18T12:37:00Z">
        <w:r w:rsidRPr="003F343E" w:rsidDel="0000633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In fact, </w:delText>
        </w:r>
        <w:r w:rsidRPr="003F343E" w:rsidDel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j</w:delText>
        </w:r>
      </w:del>
      <w:ins w:id="1532" w:author="Robin" w:date="2016-11-18T12:37:00Z">
        <w:r w:rsidR="0000633A">
          <w:rPr>
            <w:rFonts w:ascii="Times New Roman" w:hAnsi="Times New Roman" w:cs="Times New Roman"/>
            <w:sz w:val="24"/>
            <w:szCs w:val="24"/>
            <w:lang w:val="en-US"/>
          </w:rPr>
          <w:t>J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udging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 the chronology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materials,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seems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533" w:author="Robin" w:date="2016-11-18T12:37:00Z">
        <w:r w:rsidRPr="003F343E" w:rsidDel="0000633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more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likely that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during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Archaic period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there was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</w:t>
      </w:r>
      <w:ins w:id="1534" w:author="Robin" w:date="2016-11-18T14:53:00Z">
        <w:r w:rsidR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n established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535" w:author="Robin" w:date="2016-11-18T14:54:00Z">
        <w:r w:rsidRPr="003F343E" w:rsidDel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sea</w:delText>
        </w:r>
      </w:del>
      <w:del w:id="1536" w:author="Robin" w:date="2016-11-18T14:53:00Z">
        <w:r w:rsidRPr="003F343E" w:rsidDel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-</w:delText>
        </w:r>
      </w:del>
      <w:ins w:id="1537" w:author="Robin" w:date="2016-11-18T14:54:00Z">
        <w:r w:rsidR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trade</w:t>
        </w:r>
      </w:ins>
      <w:ins w:id="1538" w:author="Robin" w:date="2016-11-18T14:53:00Z">
        <w:r w:rsidR="00195958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route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539" w:author="Robin" w:date="2016-11-18T14:54:00Z">
        <w:r w:rsidR="00195958">
          <w:rPr>
            <w:rFonts w:ascii="Times New Roman" w:hAnsi="Times New Roman" w:cs="Times New Roman"/>
            <w:sz w:val="24"/>
            <w:szCs w:val="24"/>
            <w:lang w:val="en-US"/>
          </w:rPr>
          <w:t xml:space="preserve">by sea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from the Peloponnese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to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Euboea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from there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continuing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by land: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route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toward</w:t>
      </w:r>
      <w:del w:id="1540" w:author="Robin" w:date="2016-11-18T12:37:00Z">
        <w:r w:rsidRPr="003F343E" w:rsidDel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alkidiki</w:t>
      </w:r>
      <w:proofErr w:type="spellEnd"/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must have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developed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only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 the end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sixth century</w:t>
      </w:r>
      <w:ins w:id="1541" w:author="Robin" w:date="2016-11-18T12:39:00Z">
        <w:r w:rsidR="0000633A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542" w:author="Robin" w:date="2016-11-18T12:39:00Z">
        <w:r w:rsidRPr="003F343E" w:rsidDel="0000633A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543" w:author="Robin" w:date="2016-11-18T12:39:00Z">
        <w:r w:rsidR="0000633A">
          <w:rPr>
            <w:rFonts w:ascii="Times New Roman" w:hAnsi="Times New Roman" w:cs="Times New Roman"/>
            <w:sz w:val="24"/>
            <w:szCs w:val="24"/>
            <w:lang w:val="en-US"/>
          </w:rPr>
          <w:t>T</w:t>
        </w:r>
      </w:ins>
      <w:del w:id="1544" w:author="Robin" w:date="2016-11-18T12:39:00Z">
        <w:r w:rsidRPr="003F343E" w:rsidDel="0000633A">
          <w:rPr>
            <w:rFonts w:ascii="Times New Roman" w:hAnsi="Times New Roman" w:cs="Times New Roman"/>
            <w:sz w:val="24"/>
            <w:szCs w:val="24"/>
            <w:lang w:val="en-US"/>
          </w:rPr>
          <w:delText>when t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he Athenian commercial </w:t>
      </w:r>
      <w:del w:id="1545" w:author="Kenneth Lapatin" w:date="2016-09-15T16:56:00Z">
        <w:r w:rsidRPr="003F343E" w:rsidDel="00A03FA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attendance </w:delText>
        </w:r>
      </w:del>
      <w:ins w:id="1546" w:author="Kenneth Lapatin" w:date="2016-09-15T16:56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presence </w:t>
        </w:r>
      </w:ins>
      <w:del w:id="1547" w:author="Kenneth Lapatin" w:date="2016-09-15T16:56:00Z">
        <w:r w:rsidRPr="003F343E" w:rsidDel="00A03FA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of </w:delText>
        </w:r>
      </w:del>
      <w:ins w:id="1548" w:author="Kenneth Lapatin" w:date="2016-09-15T16:56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in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area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became more intens</w:t>
      </w:r>
      <w:del w:id="1549" w:author="Kenneth Lapatin" w:date="2016-09-15T16:56:00Z">
        <w:r w:rsidRPr="003F343E" w:rsidDel="00A03FAE">
          <w:rPr>
            <w:rFonts w:ascii="Times New Roman" w:hAnsi="Times New Roman" w:cs="Times New Roman"/>
            <w:sz w:val="24"/>
            <w:szCs w:val="24"/>
            <w:lang w:val="en-US"/>
          </w:rPr>
          <w:delText>iv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e</w:t>
      </w:r>
      <w:del w:id="1550" w:author="Robin" w:date="2016-11-18T12:39:00Z">
        <w:r w:rsidRPr="003F343E" w:rsidDel="0000633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, </w:delText>
        </w:r>
        <w:r w:rsidRPr="003F343E" w:rsidDel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even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after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conquest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Lemnos</w:t>
      </w:r>
      <w:ins w:id="1551" w:author="Robin" w:date="2016-11-18T12:39:00Z">
        <w:r w:rsidR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in 510 BC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del w:id="1552" w:author="Robin" w:date="2016-11-18T12:40:00Z">
        <w:r w:rsidRPr="003F343E" w:rsidDel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thus constituting</w:delText>
        </w:r>
      </w:del>
      <w:ins w:id="1553" w:author="Robin" w:date="2016-11-18T12:40:00Z">
        <w:r w:rsidR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establishing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 outpost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for further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development of trade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to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Black Sea</w:t>
      </w:r>
      <w:del w:id="1554" w:author="Kenneth Lapatin" w:date="2016-09-15T16:57:00Z">
        <w:r w:rsidRPr="003F343E" w:rsidDel="00A03FA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 regions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1555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3F343E">
      <w:pPr>
        <w:pStyle w:val="Stilepredefinito"/>
        <w:spacing w:after="0" w:line="360" w:lineRule="auto"/>
        <w:rPr>
          <w:ins w:id="1556" w:author="Kenneth Lapatin" w:date="2016-09-15T16:59:00Z"/>
          <w:del w:id="1557" w:author="Robin" w:date="2016-11-18T12:51:00Z"/>
          <w:rFonts w:ascii="Times New Roman" w:hAnsi="Times New Roman" w:cs="Times New Roman"/>
          <w:sz w:val="24"/>
          <w:szCs w:val="24"/>
          <w:lang w:val="en-US"/>
        </w:rPr>
        <w:pPrChange w:id="1558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Particularly interesting is the presence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a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small but </w:t>
      </w:r>
      <w:del w:id="1559" w:author="Robin" w:date="2016-11-18T12:40:00Z">
        <w:r w:rsidRPr="003F343E" w:rsidDel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still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significant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number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of pieces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attributable to Athenian production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ound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several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towns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along the coast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560" w:author="Robin" w:date="2016-11-18T12:40:00Z">
        <w:r w:rsidR="0000633A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of the Black Sea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just inland</w:t>
      </w:r>
      <w:del w:id="1561" w:author="Robin" w:date="2016-11-18T12:40:00Z">
        <w:r w:rsidRPr="003F343E" w:rsidDel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 of the Black Sea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: the</w:t>
      </w:r>
      <w:ins w:id="1562" w:author="Kenneth Lapatin" w:date="2016-09-15T16:57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r</w:t>
        </w:r>
      </w:ins>
      <w:del w:id="1563" w:author="Kenneth Lapatin" w:date="2016-09-15T16:57:00Z">
        <w:r w:rsidRPr="003F343E" w:rsidDel="00A03FA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are two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basins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with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handles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in the shape of </w:t>
      </w:r>
      <w:del w:id="1564" w:author="Robin" w:date="2016-11-18T12:46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rectangular plaqu</w:t>
      </w:r>
      <w:ins w:id="1565" w:author="Robin" w:date="2016-11-18T12:46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e</w:t>
        </w:r>
      </w:ins>
      <w:ins w:id="1566" w:author="Robin" w:date="2016-11-18T12:47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ins w:id="1567" w:author="Robin" w:date="2016-11-18T12:42:00Z">
        <w:r w:rsidR="0000633A">
          <w:rPr>
            <w:rFonts w:ascii="Times New Roman" w:hAnsi="Times New Roman" w:cs="Times New Roman"/>
            <w:sz w:val="24"/>
            <w:szCs w:val="24"/>
            <w:lang w:val="en-US"/>
          </w:rPr>
          <w:t xml:space="preserve">—one </w:t>
        </w:r>
      </w:ins>
      <w:del w:id="1568" w:author="Robin" w:date="2016-11-18T12:42:00Z">
        <w:r w:rsidRPr="003F343E" w:rsidDel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e</w:delText>
        </w:r>
        <w:r w:rsidRPr="003F343E" w:rsidDel="0000633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Solokha</w:t>
      </w:r>
      <w:proofErr w:type="spellEnd"/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9"/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and </w:t>
      </w:r>
      <w:ins w:id="1571" w:author="Robin" w:date="2016-11-18T12:42:00Z">
        <w:r w:rsidR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one from </w:t>
        </w:r>
      </w:ins>
      <w:proofErr w:type="spellStart"/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Sem</w:t>
      </w:r>
      <w:ins w:id="1572" w:author="Robin" w:date="2016-11-18T12:45:00Z">
        <w:r w:rsidR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i</w:t>
        </w:r>
      </w:ins>
      <w:del w:id="1573" w:author="Robin" w:date="2016-11-18T12:45:00Z">
        <w:r w:rsidRPr="003F343E" w:rsidDel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y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bratnye</w:t>
      </w:r>
      <w:proofErr w:type="spellEnd"/>
      <w:ins w:id="1574" w:author="Kenneth Lapatin" w:date="2016-09-15T16:57:00Z">
        <w:del w:id="1575" w:author="Robin" w:date="2016-11-18T12:42:00Z">
          <w:r w:rsidRPr="003F343E" w:rsidDel="0000633A">
            <w:rPr>
              <w:rStyle w:val="hps"/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0"/>
      </w:r>
      <w:ins w:id="1582" w:author="Robin" w:date="2016-11-18T12:42:00Z">
        <w:r w:rsidR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—</w:t>
        </w:r>
      </w:ins>
      <w:del w:id="1583" w:author="Robin" w:date="2016-11-18T12:42:00Z">
        <w:r w:rsidRPr="003F343E" w:rsidDel="0000633A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and at least two </w:t>
      </w:r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1584" w:author="Robin" w:date="2016-11-18T12:46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amphorae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Peschanoe</w:t>
      </w:r>
      <w:proofErr w:type="spellEnd"/>
      <w:ins w:id="1585" w:author="Kenneth Lapatin" w:date="2016-09-15T16:57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1"/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but probably also other vases, </w:t>
      </w:r>
      <w:ins w:id="1612" w:author="Kenneth Lapatin" w:date="2016-09-15T16:57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such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as three </w:t>
      </w:r>
      <w:proofErr w:type="spellStart"/>
      <w:r w:rsidRPr="003F343E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kalpides</w:t>
      </w:r>
      <w:proofErr w:type="spellEnd"/>
      <w:r w:rsidRPr="003F343E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and a basin on </w:t>
      </w:r>
      <w:ins w:id="1613" w:author="Robin" w:date="2016-11-18T12:47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a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tripod base</w:t>
      </w:r>
      <w:ins w:id="1614" w:author="Kenneth Lapatin" w:date="2016-09-15T16:57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2"/>
      </w:r>
      <w:del w:id="1630" w:author="Kenneth Lapatin" w:date="2016-09-15T16:57:00Z">
        <w:r w:rsidRPr="003F343E" w:rsidDel="00A03FA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The presence of these </w:t>
      </w:r>
      <w:del w:id="1631" w:author="Kenneth Lapatin" w:date="2016-09-15T16:57:00Z">
        <w:r w:rsidRPr="003F343E" w:rsidDel="00A03FA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materials </w:delText>
        </w:r>
      </w:del>
      <w:ins w:id="1632" w:author="Kenneth Lapatin" w:date="2016-09-15T16:57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objects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is certainly related </w:t>
      </w:r>
      <w:del w:id="1633" w:author="Kenneth Lapatin" w:date="2016-09-15T16:57:00Z">
        <w:r w:rsidRPr="003F343E" w:rsidDel="00A03FA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with </w:delText>
        </w:r>
      </w:del>
      <w:ins w:id="1634" w:author="Kenneth Lapatin" w:date="2016-09-15T16:57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to </w:t>
        </w:r>
      </w:ins>
      <w:del w:id="1635" w:author="Robin" w:date="2016-11-18T12:47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ins w:id="1636" w:author="Robin" w:date="2016-11-18T12:47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Athenian</w:t>
        </w:r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interests </w:t>
      </w:r>
      <w:del w:id="1637" w:author="Robin" w:date="2016-11-18T12:47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of Athens </w:delText>
        </w:r>
      </w:del>
      <w:del w:id="1638" w:author="Kenneth Lapatin" w:date="2016-09-15T16:57:00Z">
        <w:r w:rsidRPr="003F343E" w:rsidDel="00A03FA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towards </w:delText>
        </w:r>
      </w:del>
      <w:ins w:id="1639" w:author="Kenneth Lapatin" w:date="2016-09-15T16:57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around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Black Sea, the </w:t>
      </w:r>
      <w:ins w:id="1640" w:author="Robin" w:date="2016-11-18T12:47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 xml:space="preserve">city’s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main source of </w:t>
      </w:r>
      <w:del w:id="1641" w:author="Robin" w:date="2016-11-18T12:47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grain</w:t>
      </w:r>
      <w:del w:id="1642" w:author="Robin" w:date="2016-11-18T12:47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supply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. The conquest of </w:t>
      </w:r>
      <w:del w:id="1643" w:author="Robin" w:date="2016-11-18T12:49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Thracian Chersonese in the mid-sixth century contributed significantly to the development of Athenian trade in this region and to the spread of valuable materials, </w:t>
      </w:r>
      <w:ins w:id="1644" w:author="Robin" w:date="2016-11-18T12:49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 xml:space="preserve">which were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used as </w:t>
      </w:r>
      <w:del w:id="1645" w:author="Robin" w:date="2016-11-18T12:49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elements </w:delText>
        </w:r>
      </w:del>
      <w:ins w:id="1646" w:author="Robin" w:date="2016-11-18T12:49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articles</w:t>
        </w:r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of exchange</w:t>
      </w:r>
      <w:del w:id="1647" w:author="Robin" w:date="2016-11-18T12:49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in trade,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particularly </w:t>
      </w:r>
      <w:del w:id="1648" w:author="Robin" w:date="2016-11-18T12:49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for </w:delText>
        </w:r>
      </w:del>
      <w:ins w:id="1649" w:author="Robin" w:date="2016-11-18T12:49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among</w:t>
        </w:r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the rich elites of the indigenous communities</w:t>
      </w:r>
      <w:ins w:id="1650" w:author="Kenneth Lapatin" w:date="2016-09-15T16:58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3"/>
      </w:r>
      <w:del w:id="1659" w:author="Kenneth Lapatin" w:date="2016-09-15T16:58:00Z">
        <w:r w:rsidRPr="003F343E" w:rsidDel="00A03FAE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The </w:t>
      </w:r>
      <w:del w:id="1660" w:author="Kenneth Lapatin" w:date="2016-09-15T16:58:00Z">
        <w:r w:rsidRPr="003F343E" w:rsidDel="00A03FA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materials </w:delText>
        </w:r>
      </w:del>
      <w:ins w:id="1661" w:author="Kenneth Lapatin" w:date="2016-09-15T16:58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objects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found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these regions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662" w:author="Robin" w:date="2016-11-18T12:50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seem </w:delText>
        </w:r>
      </w:del>
      <w:ins w:id="1663" w:author="Robin" w:date="2016-11-18T12:50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appear to be</w:t>
        </w:r>
        <w:r w:rsidR="00A76C47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contemporary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664" w:author="Robin" w:date="2016-11-18T12:50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to</w:delText>
        </w:r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1665" w:author="Robin" w:date="2016-11-18T12:50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with</w:t>
        </w:r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the Athenian pieces from </w:t>
      </w:r>
      <w:del w:id="1666" w:author="Kenneth Lapatin" w:date="2016-09-15T16:58:00Z">
        <w:r w:rsidRPr="003F343E" w:rsidDel="00A03FA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Macedonian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sites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Lemnos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it is likely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that their distribution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is linked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to the presence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same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maritime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trade-route</w:t>
      </w:r>
      <w:ins w:id="1667" w:author="Kenneth Lapatin" w:date="2016-09-15T16:58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del w:id="1668" w:author="Robin" w:date="2016-11-18T12:51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, </w:delText>
        </w:r>
      </w:del>
      <w:del w:id="1669" w:author="Robin" w:date="2016-11-18T12:50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rising </w:delText>
        </w:r>
      </w:del>
      <w:ins w:id="1670" w:author="Robin" w:date="2016-11-18T12:51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 xml:space="preserve">—running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 Attica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to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northern Aegean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 from there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up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Black Sea</w:t>
      </w:r>
      <w:del w:id="1671" w:author="Robin" w:date="2016-11-18T12:51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, </w:delText>
        </w:r>
      </w:del>
      <w:ins w:id="1672" w:author="Robin" w:date="2016-11-18T12:51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—</w:t>
        </w:r>
      </w:ins>
      <w:del w:id="1673" w:author="Robin" w:date="2016-11-18T12:51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ensuring</w:delText>
        </w:r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1674" w:author="Robin" w:date="2016-11-18T12:51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which ensured</w:t>
        </w:r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circulation of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high-quality products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 Athenian workshops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 those countries politically related</w:t>
      </w:r>
      <w:ins w:id="1675" w:author="Kenneth Lapatin" w:date="2016-09-15T16:58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to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or dependent </w:t>
      </w:r>
      <w:del w:id="1676" w:author="Kenneth Lapatin" w:date="2016-09-15T16:58:00Z">
        <w:r w:rsidRPr="003F343E" w:rsidDel="00A03FA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from </w:delText>
        </w:r>
      </w:del>
      <w:ins w:id="1677" w:author="Kenneth Lapatin" w:date="2016-09-15T16:58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upon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Athens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1678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3F343E">
      <w:pPr>
        <w:pStyle w:val="Stilepredefinito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</w:tabs>
        <w:spacing w:after="0" w:line="360" w:lineRule="auto"/>
        <w:rPr>
          <w:ins w:id="1679" w:author="Kenneth Lapatin" w:date="2016-09-15T17:00:00Z"/>
          <w:rFonts w:ascii="Times New Roman" w:hAnsi="Times New Roman" w:cs="Times New Roman"/>
          <w:sz w:val="24"/>
          <w:szCs w:val="24"/>
          <w:lang w:val="en-US"/>
        </w:rPr>
        <w:pPrChange w:id="1680" w:author="Kenneth Lapatin" w:date="2016-09-15T16:18:00Z">
          <w:pPr>
            <w:pStyle w:val="Stilepredefinito"/>
            <w:tabs>
              <w:tab w:val="left" w:pos="1152"/>
              <w:tab w:val="left" w:pos="2304"/>
              <w:tab w:val="left" w:pos="3456"/>
              <w:tab w:val="left" w:pos="4608"/>
              <w:tab w:val="left" w:pos="5760"/>
              <w:tab w:val="left" w:pos="6912"/>
              <w:tab w:val="left" w:pos="8064"/>
              <w:tab w:val="left" w:pos="9216"/>
              <w:tab w:val="left" w:pos="10368"/>
            </w:tabs>
            <w:spacing w:after="0"/>
            <w:jc w:val="both"/>
          </w:pPr>
        </w:pPrChange>
      </w:pP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Looking </w:t>
      </w:r>
      <w:del w:id="1681" w:author="Robin" w:date="2016-11-18T12:51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toward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west, 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significant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presence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682" w:author="Robin" w:date="2016-11-18T12:51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 xml:space="preserve">of Athenian vessels </w:t>
        </w:r>
      </w:ins>
      <w:ins w:id="1683" w:author="Robin" w:date="2016-11-18T12:52:00Z">
        <w:r w:rsidR="00A76C47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is confirmed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along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Adriatic coast</w:t>
      </w:r>
      <w:del w:id="1684" w:author="Robin" w:date="2016-11-18T12:51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 is confirmed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especially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Apulian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area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with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more than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twenty pieces. It seems evident that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 distribution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Attic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vessels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685" w:author="Robin" w:date="2016-11-18T12:52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(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both </w:t>
      </w:r>
      <w:del w:id="1686" w:author="Robin" w:date="2016-11-18T12:52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of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bronze and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687" w:author="Robin" w:date="2016-11-18T12:52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of pottery</w:delText>
        </w:r>
      </w:del>
      <w:ins w:id="1688" w:author="Robin" w:date="2016-11-18T12:52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ceramic)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mainly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follows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Adriatic route</w:t>
      </w:r>
      <w:ins w:id="1689" w:author="Robin" w:date="2016-11-18T12:53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690" w:author="Robin" w:date="2016-11-18T12:53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: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691" w:author="Robin" w:date="2016-11-18T12:53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lastRenderedPageBreak/>
          <w:t>I</w:t>
        </w:r>
      </w:ins>
      <w:del w:id="1692" w:author="Robin" w:date="2016-11-18T12:53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i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exchange for grain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 other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foodstuffs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del w:id="1693" w:author="Kenneth Lapatin" w:date="2016-09-15T16:59:00Z">
        <w:r w:rsidRPr="003F343E" w:rsidDel="00105AB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the</w:delText>
        </w:r>
        <w:r w:rsidRPr="003F343E" w:rsidDel="00105AB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Greek merchants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694" w:author="Robin" w:date="2016-11-18T12:53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brought </w:delText>
        </w:r>
      </w:del>
      <w:ins w:id="1695" w:author="Robin" w:date="2016-11-18T12:53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traded</w:t>
        </w:r>
        <w:r w:rsidR="00A76C47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their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famous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figured pottery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valuable bronze banquet furnishings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ins w:id="1696" w:author="Robin" w:date="2016-11-18T12:54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 xml:space="preserve">which were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appreciated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indigenous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elites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 symbol</w:t>
      </w:r>
      <w:ins w:id="1697" w:author="Kenneth Lapatin" w:date="2016-09-15T16:59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of their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full adherence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to the model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Greek-type symposium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he only difference between the two classes of materials is that bronze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vessels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stop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Piceno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while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pottery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698" w:author="Robin" w:date="2016-11-18T12:54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goes </w:delText>
        </w:r>
      </w:del>
      <w:ins w:id="1699" w:author="Robin" w:date="2016-11-18T12:54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travels</w:t>
        </w:r>
        <w:r w:rsidR="00A76C47"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on </w:t>
      </w:r>
      <w:del w:id="1700" w:author="Kenneth Lapatin" w:date="2016-09-15T16:59:00Z">
        <w:r w:rsidRPr="003F343E" w:rsidDel="00105AB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until</w:delText>
        </w:r>
        <w:r w:rsidRPr="003F343E" w:rsidDel="00105AB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1701" w:author="Kenneth Lapatin" w:date="2016-09-15T16:59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to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1702" w:author="Robin" w:date="2016-11-18T12:54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emporia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at the mouth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Po</w:t>
      </w:r>
      <w:del w:id="1703" w:author="Robin" w:date="2016-11-18T12:54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 River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Beyond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Marche region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further to the north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there are no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finds of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Greek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bronze vessels, </w:t>
      </w:r>
      <w:ins w:id="1704" w:author="Robin" w:date="2016-11-18T12:55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either from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Attic</w:t>
      </w:r>
      <w:ins w:id="1705" w:author="Robin" w:date="2016-11-18T12:55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a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other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centers</w:t>
      </w:r>
      <w:ins w:id="1706" w:author="Robin" w:date="2016-11-18T12:55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;</w:t>
        </w:r>
      </w:ins>
      <w:del w:id="1707" w:author="Robin" w:date="2016-11-18T12:55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708" w:author="Robin" w:date="2016-11-18T12:55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 xml:space="preserve">they were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probably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709" w:author="Robin" w:date="2016-11-18T12:55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on account of</w:delText>
        </w:r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a kind of</w:delText>
        </w:r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1710" w:author="Robin" w:date="2016-11-18T12:55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del w:id="1711" w:author="Robin" w:date="2016-11-18T12:55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"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filter</w:t>
      </w:r>
      <w:ins w:id="1712" w:author="Robin" w:date="2016-11-18T12:55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ed out”</w:t>
        </w:r>
      </w:ins>
      <w:del w:id="1713" w:author="Robin" w:date="2016-11-18T12:55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"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714" w:author="Robin" w:date="2016-11-18T12:56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created</w:delText>
        </w:r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by the Etruscans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to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protect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their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own well-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established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bronze vessel</w:t>
      </w:r>
      <w:del w:id="1715" w:author="Kenneth Lapatin" w:date="2016-09-15T17:00:00Z">
        <w:r w:rsidRPr="003F343E" w:rsidDel="00105AB2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production</w:t>
      </w:r>
      <w:ins w:id="1716" w:author="Kenneth Lapatin" w:date="2016-09-15T17:00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717" w:author="Kenneth Lapatin" w:date="2016-09-15T17:00:00Z">
        <w:r w:rsidRPr="003F343E" w:rsidDel="00105AB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Pr="003F343E">
        <w:rPr>
          <w:rStyle w:val="Richiamoallanotaapidipagina"/>
          <w:rFonts w:ascii="Times New Roman" w:hAnsi="Times New Roman" w:cs="Times New Roman"/>
          <w:sz w:val="24"/>
          <w:szCs w:val="24"/>
          <w:lang w:val="en-US"/>
        </w:rPr>
        <w:endnoteReference w:id="44"/>
      </w:r>
    </w:p>
    <w:p w:rsidR="00000000" w:rsidRDefault="003F343E">
      <w:pPr>
        <w:pStyle w:val="Stilepredefinito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</w:tabs>
        <w:spacing w:after="0" w:line="360" w:lineRule="auto"/>
        <w:rPr>
          <w:del w:id="1719" w:author="Robin" w:date="2016-11-18T12:56:00Z"/>
          <w:rFonts w:ascii="Times New Roman" w:hAnsi="Times New Roman" w:cs="Times New Roman"/>
          <w:sz w:val="24"/>
          <w:szCs w:val="24"/>
          <w:lang w:val="en-US"/>
        </w:rPr>
        <w:pPrChange w:id="1720" w:author="Kenneth Lapatin" w:date="2016-09-15T16:18:00Z">
          <w:pPr>
            <w:pStyle w:val="Stilepredefinito"/>
            <w:tabs>
              <w:tab w:val="left" w:pos="1152"/>
              <w:tab w:val="left" w:pos="2304"/>
              <w:tab w:val="left" w:pos="3456"/>
              <w:tab w:val="left" w:pos="4608"/>
              <w:tab w:val="left" w:pos="5760"/>
              <w:tab w:val="left" w:pos="6912"/>
              <w:tab w:val="left" w:pos="8064"/>
              <w:tab w:val="left" w:pos="9216"/>
              <w:tab w:val="left" w:pos="10368"/>
            </w:tabs>
            <w:spacing w:after="0"/>
            <w:jc w:val="both"/>
          </w:pPr>
        </w:pPrChange>
      </w:pPr>
      <w:del w:id="1721" w:author="Robin" w:date="2016-11-18T12:56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. </w:delText>
        </w:r>
      </w:del>
    </w:p>
    <w:p w:rsidR="00000000" w:rsidRDefault="003F343E">
      <w:pPr>
        <w:pStyle w:val="Stilepredefinito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</w:tabs>
        <w:spacing w:after="0" w:line="360" w:lineRule="auto"/>
        <w:rPr>
          <w:ins w:id="1722" w:author="Kenneth Lapatin" w:date="2016-09-15T17:00:00Z"/>
          <w:del w:id="1723" w:author="Robin" w:date="2016-11-18T13:00:00Z"/>
          <w:rFonts w:ascii="Times New Roman" w:hAnsi="Times New Roman" w:cs="Times New Roman"/>
          <w:sz w:val="24"/>
          <w:szCs w:val="24"/>
          <w:lang w:val="en-US"/>
        </w:rPr>
        <w:pPrChange w:id="1724" w:author="Kenneth Lapatin" w:date="2016-09-15T16:18:00Z">
          <w:pPr>
            <w:pStyle w:val="Stilepredefinito"/>
            <w:tabs>
              <w:tab w:val="left" w:pos="1152"/>
              <w:tab w:val="left" w:pos="2304"/>
              <w:tab w:val="left" w:pos="3456"/>
              <w:tab w:val="left" w:pos="4608"/>
              <w:tab w:val="left" w:pos="5760"/>
              <w:tab w:val="left" w:pos="6912"/>
              <w:tab w:val="left" w:pos="8064"/>
              <w:tab w:val="left" w:pos="9216"/>
              <w:tab w:val="left" w:pos="10368"/>
            </w:tabs>
            <w:spacing w:after="0"/>
            <w:jc w:val="both"/>
          </w:pPr>
        </w:pPrChange>
      </w:pPr>
      <w:del w:id="1725" w:author="Robin" w:date="2016-11-18T12:58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Well attested is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726" w:author="Robin" w:date="2016-11-18T12:58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T</w:t>
        </w:r>
      </w:ins>
      <w:del w:id="1727" w:author="Robin" w:date="2016-11-18T12:58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t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he trade route from the Ionian Gulf to the interior </w:t>
      </w:r>
      <w:ins w:id="1728" w:author="Kenneth Lapatin" w:date="2016-09-15T17:00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of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Basilicata</w:t>
      </w:r>
      <w:ins w:id="1729" w:author="Robin" w:date="2016-11-18T12:58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 xml:space="preserve"> is well attested.</w:t>
        </w:r>
      </w:ins>
      <w:del w:id="1730" w:author="Robin" w:date="2016-11-18T12:58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, as we saw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731" w:author="Robin" w:date="2016-11-18T12:58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several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Athenian </w:t>
      </w:r>
      <w:del w:id="1732" w:author="Robin" w:date="2016-11-18T12:58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finds </w:delText>
        </w:r>
      </w:del>
      <w:ins w:id="1733" w:author="Robin" w:date="2016-11-18T12:58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articles have been found</w:t>
        </w:r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del w:id="1734" w:author="Robin" w:date="2016-11-18T12:59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from </w:delText>
        </w:r>
      </w:del>
      <w:ins w:id="1735" w:author="Robin" w:date="2016-11-18T12:59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at</w:t>
        </w:r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Metaponto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del w:id="1736" w:author="Robin" w:date="2016-11-18T12:59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some </w:delText>
        </w:r>
      </w:del>
      <w:ins w:id="1737" w:author="Robin" w:date="2016-11-18T12:59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at</w:t>
        </w:r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indigenous settlements</w:t>
      </w:r>
      <w:ins w:id="1738" w:author="Robin" w:date="2016-11-18T12:59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 xml:space="preserve"> such</w:t>
        </w:r>
      </w:ins>
      <w:del w:id="1739" w:author="Robin" w:date="2016-11-18T12:59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Botromagno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Braida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Vaglio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ins w:id="1740" w:author="Robin" w:date="2016-11-18T12:59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 xml:space="preserve">and </w:t>
        </w:r>
      </w:ins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Miglionico</w:t>
      </w:r>
      <w:proofErr w:type="spellEnd"/>
      <w:ins w:id="1741" w:author="Kenneth Lapatin" w:date="2016-09-15T17:00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5"/>
      </w:r>
      <w:del w:id="1755" w:author="Kenneth Lapatin" w:date="2016-09-15T17:00:00Z">
        <w:r w:rsidRPr="003F343E" w:rsidDel="00105AB2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Greek traders </w:t>
      </w:r>
      <w:del w:id="1756" w:author="Robin" w:date="2016-11-18T12:59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brought to</w:delText>
        </w:r>
      </w:del>
      <w:ins w:id="1757" w:author="Robin" w:date="2016-11-18T12:59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in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Metaponto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758" w:author="Robin" w:date="2016-11-18T13:00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not only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appreciated and </w:t>
      </w:r>
      <w:del w:id="1759" w:author="Robin" w:date="2016-11-18T12:59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widespread </w:delText>
        </w:r>
      </w:del>
      <w:ins w:id="1760" w:author="Robin" w:date="2016-11-18T12:59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distributed</w:t>
        </w:r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761" w:author="Robin" w:date="2016-11-18T13:00:00Z"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not only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Attic figured pottery but also some fine examples of bronze vessels, not </w:t>
      </w:r>
      <w:del w:id="1762" w:author="Robin" w:date="2016-11-18T13:00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only </w:delText>
        </w:r>
      </w:del>
      <w:ins w:id="1763" w:author="Robin" w:date="2016-11-18T13:00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just</w:t>
        </w:r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Attic: </w:t>
      </w:r>
      <w:del w:id="1764" w:author="Robin" w:date="2016-11-18T13:00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and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del w:id="1765" w:author="Robin" w:date="2016-11-18T13:00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the city</w:delText>
        </w:r>
      </w:del>
      <w:proofErr w:type="spellStart"/>
      <w:ins w:id="1766" w:author="Robin" w:date="2016-11-18T13:00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Metaponto</w:t>
        </w:r>
      </w:ins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these pieces were </w:t>
      </w:r>
      <w:del w:id="1767" w:author="Robin" w:date="2016-11-18T13:00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then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distributed </w:t>
      </w:r>
      <w:del w:id="1768" w:author="Robin" w:date="2016-11-18T13:00:00Z">
        <w:r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going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up the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Bradano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River.</w:t>
      </w:r>
    </w:p>
    <w:p w:rsidR="00000000" w:rsidRDefault="00D93C69">
      <w:pPr>
        <w:pStyle w:val="Stilepredefinito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</w:tabs>
        <w:spacing w:after="0" w:line="360" w:lineRule="auto"/>
        <w:rPr>
          <w:rStyle w:val="hps"/>
          <w:rFonts w:ascii="Times New Roman" w:eastAsiaTheme="minorEastAsia" w:hAnsi="Times New Roman" w:cs="Times New Roman"/>
          <w:sz w:val="24"/>
          <w:szCs w:val="24"/>
          <w:lang w:val="en-US" w:eastAsia="it-IT" w:bidi="ar-SA"/>
        </w:rPr>
        <w:pPrChange w:id="1769" w:author="Kenneth Lapatin" w:date="2016-09-15T16:18:00Z">
          <w:pPr>
            <w:pStyle w:val="Stilepredefinito"/>
            <w:tabs>
              <w:tab w:val="left" w:pos="1152"/>
              <w:tab w:val="left" w:pos="2304"/>
              <w:tab w:val="left" w:pos="3456"/>
              <w:tab w:val="left" w:pos="4608"/>
              <w:tab w:val="left" w:pos="5760"/>
              <w:tab w:val="left" w:pos="6912"/>
              <w:tab w:val="left" w:pos="8064"/>
              <w:tab w:val="left" w:pos="9216"/>
              <w:tab w:val="left" w:pos="10368"/>
            </w:tabs>
            <w:spacing w:after="0"/>
            <w:jc w:val="both"/>
          </w:pPr>
        </w:pPrChange>
      </w:pPr>
    </w:p>
    <w:p w:rsidR="00AB4570" w:rsidRPr="008F62EA" w:rsidRDefault="003F343E" w:rsidP="008F62EA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Fewer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examples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are found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along the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Tyrrhenian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coast of southern Italy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and Sicily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from which</w:t>
      </w:r>
      <w:del w:id="1770" w:author="Robin" w:date="2016-11-18T13:01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771" w:author="Robin" w:date="2016-11-18T13:01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close to</w:delText>
        </w:r>
      </w:del>
      <w:ins w:id="1772" w:author="Robin" w:date="2016-11-18T13:01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we have just a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few pieces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of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relatively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modest quality</w:t>
      </w:r>
      <w:ins w:id="1773" w:author="Robin" w:date="2016-11-18T13:01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:</w:t>
        </w:r>
      </w:ins>
      <w:del w:id="1774" w:author="Robin" w:date="2016-11-18T13:01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, as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some </w:t>
      </w:r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1775" w:author="Robin" w:date="2016-11-18T13:01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patera</w:t>
      </w:r>
      <w:ins w:id="1776" w:author="Robin" w:date="2016-11-18T13:01:00Z">
        <w:r w:rsidR="00237E17" w:rsidRPr="00237E17">
          <w:rPr>
            <w:rStyle w:val="hps"/>
            <w:rFonts w:ascii="Times New Roman" w:hAnsi="Times New Roman" w:cs="Times New Roman"/>
            <w:sz w:val="24"/>
            <w:szCs w:val="24"/>
            <w:lang w:val="en-US"/>
            <w:rPrChange w:id="1777" w:author="Robin" w:date="2016-11-18T13:01:00Z">
              <w:rPr>
                <w:rStyle w:val="hps"/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e</w:t>
        </w:r>
      </w:ins>
      <w:r w:rsidRPr="003F343E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with handle</w:t>
      </w:r>
      <w:ins w:id="1778" w:author="Kenneth Lapatin" w:date="2016-09-15T17:00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in shape of </w:t>
      </w:r>
      <w:proofErr w:type="spellStart"/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1779" w:author="Robin" w:date="2016-11-18T13:01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kouro</w:t>
      </w:r>
      <w:ins w:id="1780" w:author="Kenneth Lapatin" w:date="2016-09-15T17:01:00Z">
        <w:r w:rsidR="00237E17" w:rsidRPr="00237E17">
          <w:rPr>
            <w:rStyle w:val="hps"/>
            <w:rFonts w:ascii="Times New Roman" w:hAnsi="Times New Roman" w:cs="Times New Roman"/>
            <w:sz w:val="24"/>
            <w:szCs w:val="24"/>
            <w:lang w:val="en-US"/>
            <w:rPrChange w:id="1781" w:author="Robin" w:date="2016-11-18T13:01:00Z">
              <w:rPr>
                <w:rStyle w:val="hps"/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i</w:t>
        </w:r>
      </w:ins>
      <w:proofErr w:type="spellEnd"/>
      <w:del w:id="1782" w:author="Kenneth Lapatin" w:date="2016-09-15T17:01:00Z">
        <w:r w:rsidR="00237E17" w:rsidRPr="00237E17">
          <w:rPr>
            <w:rStyle w:val="hps"/>
            <w:rFonts w:ascii="Times New Roman" w:hAnsi="Times New Roman" w:cs="Times New Roman"/>
            <w:sz w:val="24"/>
            <w:szCs w:val="24"/>
            <w:lang w:val="en-US"/>
            <w:rPrChange w:id="1783" w:author="Robin" w:date="2016-11-18T13:02:00Z">
              <w:rPr>
                <w:rStyle w:val="hps"/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delText>s</w:delText>
        </w:r>
      </w:del>
      <w:ins w:id="1784" w:author="Robin" w:date="2016-11-18T13:02:00Z">
        <w:r w:rsidR="00237E17" w:rsidRPr="00237E17">
          <w:rPr>
            <w:rStyle w:val="hps"/>
            <w:rFonts w:ascii="Times New Roman" w:hAnsi="Times New Roman" w:cs="Times New Roman"/>
            <w:sz w:val="24"/>
            <w:szCs w:val="24"/>
            <w:lang w:val="en-US"/>
            <w:rPrChange w:id="1785" w:author="Robin" w:date="2016-11-18T13:02:00Z">
              <w:rPr>
                <w:rStyle w:val="hps"/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;</w:t>
        </w:r>
      </w:ins>
      <w:del w:id="1786" w:author="Robin" w:date="2016-11-18T13:02:00Z">
        <w:r w:rsidR="00237E17" w:rsidRPr="00237E17">
          <w:rPr>
            <w:rStyle w:val="hps"/>
            <w:rFonts w:ascii="Times New Roman" w:hAnsi="Times New Roman" w:cs="Times New Roman"/>
            <w:sz w:val="24"/>
            <w:szCs w:val="24"/>
            <w:lang w:val="en-US"/>
            <w:rPrChange w:id="1787" w:author="Robin" w:date="2016-11-18T13:02:00Z">
              <w:rPr>
                <w:rStyle w:val="hps"/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delText>,</w:delText>
        </w:r>
      </w:del>
      <w:r w:rsidRPr="00A76C47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788" w:author="Robin" w:date="2016-11-18T13:02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there were some</w:delText>
        </w:r>
      </w:del>
      <w:ins w:id="1789" w:author="Robin" w:date="2016-11-18T13:02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a handful of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precious piece</w:t>
      </w:r>
      <w:ins w:id="1790" w:author="Kenneth Lapatin" w:date="2016-09-15T17:01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ins w:id="1791" w:author="Robin" w:date="2016-11-18T13:02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, such</w:t>
        </w:r>
      </w:ins>
      <w:del w:id="1792" w:author="Robin" w:date="2016-11-18T13:02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as the </w:t>
      </w:r>
      <w:r w:rsidR="00237E17" w:rsidRPr="00237E17">
        <w:rPr>
          <w:rStyle w:val="hps"/>
          <w:rFonts w:ascii="Times New Roman" w:hAnsi="Times New Roman" w:cs="Times New Roman"/>
          <w:sz w:val="24"/>
          <w:szCs w:val="24"/>
          <w:lang w:val="en-US"/>
          <w:rPrChange w:id="1793" w:author="Robin" w:date="2016-11-18T13:02:00Z">
            <w:rPr>
              <w:rStyle w:val="hps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krater</w:t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from Agrigento</w:t>
      </w:r>
      <w:ins w:id="1794" w:author="Kenneth Lapatin" w:date="2016-09-15T17:01:00Z">
        <w:del w:id="1795" w:author="Robin" w:date="2016-11-18T13:02:00Z">
          <w:r w:rsidRPr="003F343E" w:rsidDel="00A76C47">
            <w:rPr>
              <w:rStyle w:val="hps"/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6"/>
      </w:r>
      <w:del w:id="1816" w:author="Kenneth Lapatin" w:date="2016-09-15T17:01:00Z">
        <w:r w:rsidRPr="003F343E" w:rsidDel="00105AB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 ,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817" w:author="Robin" w:date="2016-11-18T13:02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and </w:t>
        </w:r>
      </w:ins>
      <w:del w:id="1818" w:author="Robin" w:date="2016-11-18T13:02:00Z">
        <w:r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 xml:space="preserve">that </w:delText>
        </w:r>
      </w:del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Locri</w:t>
      </w:r>
      <w:proofErr w:type="spellEnd"/>
      <w:ins w:id="1819" w:author="Robin" w:date="2016-11-18T13:02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;</w:t>
        </w:r>
      </w:ins>
      <w:ins w:id="1820" w:author="Kenneth Lapatin" w:date="2016-09-15T17:01:00Z">
        <w:del w:id="1821" w:author="Robin" w:date="2016-11-18T13:02:00Z">
          <w:r w:rsidRPr="003F343E" w:rsidDel="00A76C47">
            <w:rPr>
              <w:rStyle w:val="hps"/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7"/>
      </w:r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proofErr w:type="spellStart"/>
      <w:r w:rsidRPr="003F343E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podanipter</w:t>
      </w:r>
      <w:proofErr w:type="spellEnd"/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handle in </w:t>
      </w:r>
      <w:ins w:id="1851" w:author="Robin" w:date="2016-11-18T13:03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 xml:space="preserve">the </w:t>
        </w:r>
      </w:ins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shape of lions attacking an animal, a fragment of which was found in </w:t>
      </w:r>
      <w:proofErr w:type="spellStart"/>
      <w:r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>Locri</w:t>
      </w:r>
      <w:proofErr w:type="spellEnd"/>
      <w:ins w:id="1852" w:author="Kenneth Lapatin" w:date="2016-09-15T17:01:00Z">
        <w:r w:rsidRPr="003F343E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Pr="003F343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8"/>
      </w:r>
      <w:del w:id="1857" w:author="Kenneth Lapatin" w:date="2016-09-15T17:01:00Z">
        <w:r w:rsidRPr="003F343E" w:rsidDel="00105AB2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  <w:r w:rsidR="004D4335"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858" w:author="Robin" w:date="2016-11-18T13:04:00Z">
        <w:r w:rsidR="004D4335"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I</w:delText>
        </w:r>
        <w:r w:rsidR="00906066"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t is possible to</w:delText>
        </w:r>
      </w:del>
      <w:ins w:id="1859" w:author="Robin" w:date="2016-11-18T13:04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We may</w:t>
        </w:r>
      </w:ins>
      <w:r w:rsidR="00906066"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suppose </w:t>
      </w:r>
      <w:del w:id="1860" w:author="Robin" w:date="2016-11-18T13:04:00Z">
        <w:r w:rsidR="00906066" w:rsidRPr="003F343E" w:rsidDel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delText>also for these regions a sort of</w:delText>
        </w:r>
      </w:del>
      <w:ins w:id="1861" w:author="Robin" w:date="2016-11-18T13:04:00Z">
        <w:r w:rsidR="00A76C47">
          <w:rPr>
            <w:rStyle w:val="hps"/>
            <w:rFonts w:ascii="Times New Roman" w:hAnsi="Times New Roman" w:cs="Times New Roman"/>
            <w:sz w:val="24"/>
            <w:szCs w:val="24"/>
            <w:lang w:val="en-US"/>
          </w:rPr>
          <w:t>that, here too, the</w:t>
        </w:r>
      </w:ins>
      <w:r w:rsidR="00906066" w:rsidRPr="003F34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>Etruscan</w:t>
      </w:r>
      <w:ins w:id="1862" w:author="Robin" w:date="2016-11-18T14:58:00Z"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863" w:author="Robin" w:date="2016-11-18T13:04:00Z">
        <w:r w:rsidR="00A76C47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exercised </w:t>
        </w:r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a “</w:t>
        </w:r>
      </w:ins>
      <w:del w:id="1864" w:author="Robin" w:date="2016-11-18T13:04:00Z">
        <w:r w:rsidR="00906066"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"</w:delText>
        </w:r>
      </w:del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>monopoly</w:t>
      </w:r>
      <w:ins w:id="1865" w:author="Kenneth Lapatin" w:date="2016-09-15T17:01:00Z">
        <w:del w:id="1866" w:author="Robin" w:date="2016-11-18T15:00:00Z">
          <w:r w:rsidR="00105AB2" w:rsidRPr="003F343E" w:rsidDel="0086742C">
            <w:rPr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</w:ins>
      <w:ins w:id="1867" w:author="Robin" w:date="2016-11-18T13:04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1868" w:author="Robin" w:date="2016-11-18T15:04:00Z"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 xml:space="preserve"> on fine bronze production</w:t>
        </w:r>
      </w:ins>
      <w:ins w:id="1869" w:author="Jens Daehner" w:date="2017-02-07T16:08:00Z">
        <w:r w:rsidR="00816B7B">
          <w:rPr>
            <w:rFonts w:ascii="Times New Roman" w:hAnsi="Times New Roman" w:cs="Times New Roman"/>
            <w:sz w:val="24"/>
            <w:szCs w:val="24"/>
            <w:lang w:val="en-US"/>
          </w:rPr>
          <w:t xml:space="preserve">, especially from the end of </w:t>
        </w:r>
        <w:r w:rsidR="00816B7B" w:rsidRPr="00E47073">
          <w:rPr>
            <w:rFonts w:ascii="Times New Roman" w:hAnsi="Times New Roman" w:cs="Times New Roman"/>
            <w:sz w:val="24"/>
            <w:szCs w:val="24"/>
            <w:lang w:val="en-US"/>
          </w:rPr>
          <w:t>the sixth century</w:t>
        </w:r>
      </w:ins>
      <w:ins w:id="1870" w:author="Robin" w:date="2016-11-18T15:04:00Z">
        <w:r w:rsidR="0086742C" w:rsidRPr="00E47073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871" w:author="Robin" w:date="2016-11-18T13:04:00Z">
        <w:r w:rsidR="00906066" w:rsidRPr="00E47073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"</w:delText>
        </w:r>
      </w:del>
      <w:del w:id="1872" w:author="Kenneth Lapatin" w:date="2016-09-15T17:01:00Z">
        <w:r w:rsidR="00906066" w:rsidRPr="008F1ADC" w:rsidDel="00105AB2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del w:id="1873" w:author="Robin" w:date="2016-11-18T15:00:00Z">
        <w:r w:rsidR="00906066" w:rsidRPr="008F1ADC" w:rsidDel="0086742C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del w:id="1874" w:author="Robin" w:date="2016-11-18T13:04:00Z">
        <w:r w:rsidR="00906066" w:rsidRPr="006577C3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exercised </w:delText>
        </w:r>
      </w:del>
      <w:del w:id="1875" w:author="Robin" w:date="2016-11-18T15:00:00Z">
        <w:r w:rsidR="00906066" w:rsidRPr="006577C3" w:rsidDel="0086742C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especially from the end of the sixth century, when </w:delText>
        </w:r>
      </w:del>
      <w:ins w:id="1876" w:author="Robin" w:date="2016-11-18T15:00:00Z">
        <w:r w:rsidR="0086742C" w:rsidRPr="006577C3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877" w:author="Jens Daehner" w:date="2017-02-07T16:09:00Z">
        <w:r w:rsidR="00816B7B" w:rsidRPr="006577C3">
          <w:rPr>
            <w:rFonts w:ascii="Times New Roman" w:hAnsi="Times New Roman" w:cs="Times New Roman"/>
            <w:sz w:val="24"/>
            <w:szCs w:val="24"/>
            <w:lang w:val="en-US"/>
          </w:rPr>
          <w:t xml:space="preserve">At that time, the spread of </w:t>
        </w:r>
      </w:ins>
      <w:del w:id="1878" w:author="Kenneth Lapatin" w:date="2016-09-15T17:01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1879" w:author="Jens Daehner" w:date="2017-02-07T16:11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delText xml:space="preserve">it can be dated </w:delText>
        </w:r>
      </w:del>
      <w:del w:id="1880" w:author="Robin" w:date="2016-11-18T13:04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1881" w:author="Jens Daehner" w:date="2017-02-07T16:11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delText xml:space="preserve">the interruption of </w:delText>
        </w:r>
      </w:del>
      <w:ins w:id="1882" w:author="Robin" w:date="2016-11-18T15:02:00Z">
        <w:del w:id="1883" w:author="Jens Daehner" w:date="2017-02-07T16:05:00Z">
          <w:r w:rsidR="00237E17" w:rsidRPr="00237E17">
            <w:rPr>
              <w:rFonts w:ascii="Times New Roman" w:hAnsi="Times New Roman" w:cs="Times New Roman"/>
              <w:sz w:val="24"/>
              <w:szCs w:val="24"/>
              <w:lang w:val="en-US"/>
              <w:rPrChange w:id="1884" w:author="Jens Daehner" w:date="2017-02-07T16:11:00Z">
                <w:rPr>
                  <w:rFonts w:ascii="Times New Roman" w:hAnsi="Times New Roman" w:cs="Times New Roman"/>
                  <w:sz w:val="24"/>
                  <w:szCs w:val="24"/>
                  <w:highlight w:val="yellow"/>
                  <w:lang w:val="en-US"/>
                </w:rPr>
              </w:rPrChange>
            </w:rPr>
            <w:delText>T</w:delText>
          </w:r>
        </w:del>
      </w:ins>
      <w:del w:id="1885" w:author="Jens Daehner" w:date="2017-02-07T16:05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1886" w:author="Jens Daehner" w:date="2017-02-07T16:11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delText xml:space="preserve">the spread of </w:delText>
        </w:r>
      </w:del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1887" w:author="Jens Daehner" w:date="2017-02-07T16:11:00Z">
            <w:rPr>
              <w:rFonts w:ascii="Times New Roman" w:hAnsi="Times New Roman" w:cs="Times New Roman"/>
              <w:sz w:val="24"/>
              <w:szCs w:val="24"/>
              <w:highlight w:val="yellow"/>
              <w:lang w:val="en-US"/>
            </w:rPr>
          </w:rPrChange>
        </w:rPr>
        <w:t>Laconian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1888" w:author="Jens Daehner" w:date="2017-02-07T16:11:00Z">
            <w:rPr>
              <w:rFonts w:ascii="Times New Roman" w:hAnsi="Times New Roman" w:cs="Times New Roman"/>
              <w:sz w:val="24"/>
              <w:szCs w:val="24"/>
              <w:highlight w:val="yellow"/>
              <w:lang w:val="en-US"/>
            </w:rPr>
          </w:rPrChange>
        </w:rPr>
        <w:t xml:space="preserve"> and Corinthian bronze vessels</w:t>
      </w:r>
      <w:ins w:id="1889" w:author="Robin" w:date="2016-11-18T13:04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1890" w:author="Jens Daehner" w:date="2017-02-07T16:11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t xml:space="preserve"> </w:t>
        </w:r>
      </w:ins>
      <w:ins w:id="1891" w:author="Jens Daehner" w:date="2017-02-07T16:09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1892" w:author="Jens Daehner" w:date="2017-02-07T16:11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t>was interrupted</w:t>
        </w:r>
      </w:ins>
      <w:ins w:id="1893" w:author="Jens Daehner" w:date="2017-02-07T16:10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1894" w:author="Jens Daehner" w:date="2017-02-07T16:11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t>--</w:t>
        </w:r>
      </w:ins>
      <w:ins w:id="1895" w:author="Jens Daehner" w:date="2017-02-07T16:09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1896" w:author="Jens Daehner" w:date="2017-02-07T16:11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t xml:space="preserve"> after they had been </w:t>
        </w:r>
      </w:ins>
      <w:ins w:id="1897" w:author="Jens Daehner" w:date="2017-02-07T16:05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1898" w:author="Jens Daehner" w:date="2017-02-07T16:11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t xml:space="preserve">well attested during the </w:t>
        </w:r>
      </w:ins>
      <w:ins w:id="1899" w:author="Robin" w:date="2016-11-18T13:04:00Z">
        <w:del w:id="1900" w:author="Jens Daehner" w:date="2017-02-07T16:05:00Z">
          <w:r w:rsidR="00237E17" w:rsidRPr="00237E17">
            <w:rPr>
              <w:rFonts w:ascii="Times New Roman" w:hAnsi="Times New Roman" w:cs="Times New Roman"/>
              <w:sz w:val="24"/>
              <w:szCs w:val="24"/>
              <w:lang w:val="en-US"/>
              <w:rPrChange w:id="1901" w:author="Jens Daehner" w:date="2017-02-07T16:11:00Z">
                <w:rPr>
                  <w:rFonts w:ascii="Times New Roman" w:hAnsi="Times New Roman" w:cs="Times New Roman"/>
                  <w:sz w:val="24"/>
                  <w:szCs w:val="24"/>
                  <w:highlight w:val="yellow"/>
                  <w:lang w:val="en-US"/>
                </w:rPr>
              </w:rPrChange>
            </w:rPr>
            <w:delText>was interr</w:delText>
          </w:r>
        </w:del>
      </w:ins>
      <w:ins w:id="1902" w:author="Robin" w:date="2016-11-18T13:05:00Z">
        <w:del w:id="1903" w:author="Jens Daehner" w:date="2017-02-07T16:05:00Z">
          <w:r w:rsidR="00237E17" w:rsidRPr="00237E17">
            <w:rPr>
              <w:rFonts w:ascii="Times New Roman" w:hAnsi="Times New Roman" w:cs="Times New Roman"/>
              <w:sz w:val="24"/>
              <w:szCs w:val="24"/>
              <w:lang w:val="en-US"/>
              <w:rPrChange w:id="1904" w:author="Jens Daehner" w:date="2017-02-07T16:11:00Z">
                <w:rPr>
                  <w:rFonts w:ascii="Times New Roman" w:hAnsi="Times New Roman" w:cs="Times New Roman"/>
                  <w:sz w:val="24"/>
                  <w:szCs w:val="24"/>
                  <w:highlight w:val="yellow"/>
                  <w:lang w:val="en-US"/>
                </w:rPr>
              </w:rPrChange>
            </w:rPr>
            <w:delText>upted</w:delText>
          </w:r>
        </w:del>
      </w:ins>
      <w:ins w:id="1905" w:author="Robin" w:date="2016-11-18T15:00:00Z">
        <w:del w:id="1906" w:author="Jens Daehner" w:date="2017-02-07T16:05:00Z">
          <w:r w:rsidR="00237E17" w:rsidRPr="00237E17">
            <w:rPr>
              <w:rFonts w:ascii="Times New Roman" w:hAnsi="Times New Roman" w:cs="Times New Roman"/>
              <w:sz w:val="24"/>
              <w:szCs w:val="24"/>
              <w:lang w:val="en-US"/>
              <w:rPrChange w:id="1907" w:author="Jens Daehner" w:date="2017-02-07T16:11:00Z">
                <w:rPr>
                  <w:rFonts w:ascii="Times New Roman" w:hAnsi="Times New Roman" w:cs="Times New Roman"/>
                  <w:sz w:val="24"/>
                  <w:szCs w:val="24"/>
                  <w:highlight w:val="yellow"/>
                  <w:lang w:val="en-US"/>
                </w:rPr>
              </w:rPrChange>
            </w:rPr>
            <w:delText xml:space="preserve"> </w:delText>
          </w:r>
        </w:del>
      </w:ins>
      <w:del w:id="1908" w:author="Jens Daehner" w:date="2017-02-07T16:05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1909" w:author="Jens Daehner" w:date="2017-02-07T16:11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delText>, which are well attested during</w:delText>
        </w:r>
      </w:del>
      <w:ins w:id="1910" w:author="Robin" w:date="2016-11-18T15:00:00Z">
        <w:del w:id="1911" w:author="Jens Daehner" w:date="2017-02-07T16:05:00Z">
          <w:r w:rsidR="00237E17" w:rsidRPr="00237E17">
            <w:rPr>
              <w:rFonts w:ascii="Times New Roman" w:hAnsi="Times New Roman" w:cs="Times New Roman"/>
              <w:sz w:val="24"/>
              <w:szCs w:val="24"/>
              <w:lang w:val="en-US"/>
              <w:rPrChange w:id="1912" w:author="Jens Daehner" w:date="2017-02-07T16:11:00Z">
                <w:rPr>
                  <w:rFonts w:ascii="Times New Roman" w:hAnsi="Times New Roman" w:cs="Times New Roman"/>
                  <w:sz w:val="24"/>
                  <w:szCs w:val="24"/>
                  <w:highlight w:val="yellow"/>
                  <w:lang w:val="en-US"/>
                </w:rPr>
              </w:rPrChange>
            </w:rPr>
            <w:delText>by</w:delText>
          </w:r>
        </w:del>
      </w:ins>
      <w:del w:id="1913" w:author="Jens Daehner" w:date="2017-02-07T16:05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1914" w:author="Jens Daehner" w:date="2017-02-07T16:11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delText xml:space="preserve"> the </w:delText>
        </w:r>
      </w:del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1915" w:author="Jens Daehner" w:date="2017-02-07T16:11:00Z">
            <w:rPr>
              <w:rFonts w:ascii="Times New Roman" w:hAnsi="Times New Roman" w:cs="Times New Roman"/>
              <w:sz w:val="24"/>
              <w:szCs w:val="24"/>
              <w:highlight w:val="yellow"/>
              <w:lang w:val="en-US"/>
            </w:rPr>
          </w:rPrChange>
        </w:rPr>
        <w:t>middle decades of the sixth century</w:t>
      </w:r>
      <w:ins w:id="1916" w:author="Jens Daehner" w:date="2017-02-07T16:10:00Z">
        <w:r w:rsidR="006577C3" w:rsidRPr="00E47073">
          <w:rPr>
            <w:rFonts w:ascii="Times New Roman" w:hAnsi="Times New Roman" w:cs="Times New Roman"/>
            <w:sz w:val="24"/>
            <w:szCs w:val="24"/>
            <w:lang w:val="en-US"/>
          </w:rPr>
          <w:t>--and</w:t>
        </w:r>
      </w:ins>
      <w:ins w:id="1917" w:author="Robin" w:date="2016-11-18T15:00:00Z">
        <w:del w:id="1918" w:author="Jens Daehner" w:date="2017-02-07T16:10:00Z">
          <w:r w:rsidR="0086742C" w:rsidRPr="00E47073" w:rsidDel="006577C3">
            <w:rPr>
              <w:rFonts w:ascii="Times New Roman" w:hAnsi="Times New Roman" w:cs="Times New Roman"/>
              <w:sz w:val="24"/>
              <w:szCs w:val="24"/>
              <w:lang w:val="en-US"/>
            </w:rPr>
            <w:delText>, as</w:delText>
          </w:r>
        </w:del>
        <w:r w:rsidR="0086742C" w:rsidRPr="00E47073">
          <w:rPr>
            <w:rFonts w:ascii="Times New Roman" w:hAnsi="Times New Roman" w:cs="Times New Roman"/>
            <w:sz w:val="24"/>
            <w:szCs w:val="24"/>
            <w:lang w:val="en-US"/>
          </w:rPr>
          <w:t xml:space="preserve"> Athenian</w:t>
        </w:r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 xml:space="preserve"> production </w:t>
        </w:r>
      </w:ins>
      <w:ins w:id="1919" w:author="Robin" w:date="2016-11-18T15:03:00Z"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>began</w:t>
        </w:r>
      </w:ins>
      <w:ins w:id="1920" w:author="Robin" w:date="2016-11-18T15:00:00Z"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 xml:space="preserve"> to diminish</w:t>
        </w:r>
      </w:ins>
      <w:ins w:id="1921" w:author="Robin" w:date="2016-11-18T13:06:00Z">
        <w:r w:rsidR="00A76C47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922" w:author="Robin" w:date="2016-11-18T13:06:00Z">
        <w:r w:rsidR="00906066"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923" w:author="Robin" w:date="2016-11-18T13:06:00Z">
        <w:r w:rsidR="00237E17" w:rsidRPr="00237E17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1924" w:author="Kenneth Lapatin" w:date="2016-09-15T17:02:00Z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rPrChange>
          </w:rPr>
          <w:delText>and the lack of Athenian production just starting to assert itself.</w:delText>
        </w:r>
        <w:r w:rsidR="00906066" w:rsidRPr="003F343E" w:rsidDel="00A76C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The distribution of Athenians pieces in southern Italy seems to stop </w:t>
      </w:r>
      <w:ins w:id="1925" w:author="Robin" w:date="2016-11-18T15:01:00Z"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 xml:space="preserve">altogether </w:t>
        </w:r>
      </w:ins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>in the second half of the fifth century, probably reflecting a change in trade routes</w:t>
      </w:r>
      <w:ins w:id="1926" w:author="Robin" w:date="2016-11-18T15:03:00Z"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927" w:author="Robin" w:date="2016-11-18T13:07:00Z">
        <w:r w:rsidR="00906066" w:rsidRPr="003F343E" w:rsidDel="00556813">
          <w:rPr>
            <w:rFonts w:ascii="Times New Roman" w:hAnsi="Times New Roman" w:cs="Times New Roman"/>
            <w:sz w:val="24"/>
            <w:szCs w:val="24"/>
            <w:lang w:val="en-US"/>
          </w:rPr>
          <w:delText>, when</w:delText>
        </w:r>
      </w:del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928" w:author="Robin" w:date="2016-11-18T15:03:00Z"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 xml:space="preserve">However, </w:t>
        </w:r>
      </w:ins>
      <w:del w:id="1929" w:author="Robin" w:date="2016-11-18T13:07:00Z">
        <w:r w:rsidR="00906066" w:rsidRPr="003F343E" w:rsidDel="0055681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>export</w:t>
      </w:r>
      <w:ins w:id="1930" w:author="Robin" w:date="2016-11-18T13:08:00Z">
        <w:r w:rsidR="00556813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of Athenian bronze vessels </w:t>
      </w:r>
      <w:del w:id="1931" w:author="Robin" w:date="2016-11-18T13:08:00Z">
        <w:r w:rsidR="00906066" w:rsidRPr="003F343E" w:rsidDel="0055681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seems </w:delText>
        </w:r>
      </w:del>
      <w:ins w:id="1932" w:author="Robin" w:date="2016-11-18T13:08:00Z">
        <w:r w:rsidR="00556813">
          <w:rPr>
            <w:rFonts w:ascii="Times New Roman" w:hAnsi="Times New Roman" w:cs="Times New Roman"/>
            <w:sz w:val="24"/>
            <w:szCs w:val="24"/>
            <w:lang w:val="en-US"/>
          </w:rPr>
          <w:t>continue</w:t>
        </w:r>
      </w:ins>
      <w:ins w:id="1933" w:author="Robin" w:date="2016-11-18T15:03:00Z"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</w:ins>
      <w:ins w:id="1934" w:author="Robin" w:date="2016-11-18T13:08:00Z">
        <w:r w:rsidR="00556813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to reach the northern Aegean and Black Sea area, </w:t>
      </w:r>
      <w:del w:id="1935" w:author="Robin" w:date="2016-11-18T13:08:00Z">
        <w:r w:rsidR="00906066" w:rsidRPr="003F343E" w:rsidDel="00556813">
          <w:rPr>
            <w:rFonts w:ascii="Times New Roman" w:hAnsi="Times New Roman" w:cs="Times New Roman"/>
            <w:sz w:val="24"/>
            <w:szCs w:val="24"/>
            <w:lang w:val="en-US"/>
          </w:rPr>
          <w:delText>as a result</w:delText>
        </w:r>
      </w:del>
      <w:ins w:id="1936" w:author="Robin" w:date="2016-11-18T13:08:00Z">
        <w:r w:rsidR="00556813">
          <w:rPr>
            <w:rFonts w:ascii="Times New Roman" w:hAnsi="Times New Roman" w:cs="Times New Roman"/>
            <w:sz w:val="24"/>
            <w:szCs w:val="24"/>
            <w:lang w:val="en-US"/>
          </w:rPr>
          <w:t>following in the wake</w:t>
        </w:r>
      </w:ins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ins w:id="1937" w:author="Robin" w:date="2016-11-18T13:08:00Z">
        <w:r w:rsidR="00556813">
          <w:rPr>
            <w:rFonts w:ascii="Times New Roman" w:hAnsi="Times New Roman" w:cs="Times New Roman"/>
            <w:sz w:val="24"/>
            <w:szCs w:val="24"/>
            <w:lang w:val="en-US"/>
          </w:rPr>
          <w:t xml:space="preserve">Athenian </w:t>
        </w:r>
      </w:ins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>military and colonial activity</w:t>
      </w:r>
      <w:del w:id="1938" w:author="Robin" w:date="2016-11-18T13:08:00Z">
        <w:r w:rsidR="00906066" w:rsidRPr="003F343E" w:rsidDel="0055681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by Athens</w:delText>
        </w:r>
      </w:del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and the onset of business relationships that could </w:t>
      </w:r>
      <w:ins w:id="1939" w:author="Kenneth Lapatin" w:date="2016-09-15T17:03:00Z">
        <w:r w:rsidR="00105AB2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also </w:t>
        </w:r>
      </w:ins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ensure </w:t>
      </w:r>
      <w:ins w:id="1940" w:author="Robin" w:date="2016-11-18T15:03:00Z">
        <w:r w:rsidR="0086742C">
          <w:rPr>
            <w:rFonts w:ascii="Times New Roman" w:hAnsi="Times New Roman" w:cs="Times New Roman"/>
            <w:sz w:val="24"/>
            <w:szCs w:val="24"/>
            <w:lang w:val="en-US"/>
          </w:rPr>
          <w:t xml:space="preserve">vital </w:t>
        </w:r>
      </w:ins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supplies of </w:t>
      </w:r>
      <w:del w:id="1941" w:author="Robin" w:date="2016-11-18T13:09:00Z">
        <w:r w:rsidR="00906066" w:rsidRPr="003F343E" w:rsidDel="0055681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cereals </w:delText>
        </w:r>
      </w:del>
      <w:ins w:id="1942" w:author="Robin" w:date="2016-11-18T13:09:00Z">
        <w:r w:rsidR="00556813">
          <w:rPr>
            <w:rFonts w:ascii="Times New Roman" w:hAnsi="Times New Roman" w:cs="Times New Roman"/>
            <w:sz w:val="24"/>
            <w:szCs w:val="24"/>
            <w:lang w:val="en-US"/>
          </w:rPr>
          <w:t>grain</w:t>
        </w:r>
        <w:r w:rsidR="00556813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>to Athens</w:t>
      </w:r>
      <w:del w:id="1943" w:author="Robin" w:date="2016-11-18T13:10:00Z">
        <w:r w:rsidR="00906066" w:rsidRPr="003F343E" w:rsidDel="0055681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del w:id="1944" w:author="Kenneth Lapatin" w:date="2016-09-15T17:03:00Z">
        <w:r w:rsidR="00906066" w:rsidRPr="003F343E" w:rsidDel="00105AB2">
          <w:rPr>
            <w:rFonts w:ascii="Times New Roman" w:hAnsi="Times New Roman" w:cs="Times New Roman"/>
            <w:sz w:val="24"/>
            <w:szCs w:val="24"/>
            <w:lang w:val="en-US"/>
          </w:rPr>
          <w:delText>also</w:delText>
        </w:r>
      </w:del>
      <w:del w:id="1945" w:author="Robin" w:date="2016-11-18T13:10:00Z">
        <w:r w:rsidR="00906066" w:rsidRPr="003F343E" w:rsidDel="0055681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from these regions</w:delText>
        </w:r>
      </w:del>
      <w:r w:rsidR="00906066" w:rsidRPr="003F34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4570" w:rsidRPr="003F343E" w:rsidRDefault="00AB4570" w:rsidP="003F34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619B6" w:rsidRPr="003F343E" w:rsidRDefault="00E41A10" w:rsidP="003F34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ins w:id="1946" w:author="Robin" w:date="2016-11-17T13:53:00Z">
        <w:r>
          <w:rPr>
            <w:rFonts w:ascii="Times New Roman" w:hAnsi="Times New Roman" w:cs="Times New Roman"/>
            <w:sz w:val="24"/>
            <w:szCs w:val="24"/>
          </w:rPr>
          <w:t>[A-head]</w:t>
        </w:r>
      </w:ins>
      <w:r w:rsidR="004619B6" w:rsidRPr="003F343E">
        <w:rPr>
          <w:rFonts w:ascii="Times New Roman" w:hAnsi="Times New Roman" w:cs="Times New Roman"/>
          <w:sz w:val="24"/>
          <w:szCs w:val="24"/>
        </w:rPr>
        <w:t>Bibliography</w:t>
      </w:r>
    </w:p>
    <w:p w:rsidR="00E41A10" w:rsidRPr="003F343E" w:rsidRDefault="00E41A10" w:rsidP="003F34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ins w:id="1947" w:author="Robin" w:date="2016-11-17T13:53:00Z">
        <w:r>
          <w:rPr>
            <w:rFonts w:ascii="Times New Roman" w:hAnsi="Times New Roman" w:cs="Times New Roman"/>
            <w:sz w:val="24"/>
            <w:szCs w:val="24"/>
          </w:rPr>
          <w:t>[bibliography]</w:t>
        </w:r>
      </w:ins>
    </w:p>
    <w:p w:rsidR="00000000" w:rsidRDefault="00237E17">
      <w:pPr>
        <w:pStyle w:val="Stilepredefinito"/>
        <w:spacing w:after="0" w:line="360" w:lineRule="auto"/>
        <w:rPr>
          <w:ins w:id="1948" w:author="Jens Daehner" w:date="2017-02-09T13:03:00Z"/>
          <w:rFonts w:ascii="Times New Roman" w:hAnsi="Times New Roman" w:cs="Times New Roman"/>
          <w:sz w:val="24"/>
          <w:szCs w:val="24"/>
          <w:lang w:val="en-US"/>
        </w:rPr>
        <w:pPrChange w:id="1949" w:author="Kenneth Lapatin" w:date="2016-09-15T16:18:00Z">
          <w:pPr>
            <w:pStyle w:val="Stilepredefinito"/>
            <w:spacing w:after="0"/>
            <w:jc w:val="both"/>
          </w:pPr>
        </w:pPrChange>
      </w:pPr>
      <w:ins w:id="1950" w:author="Robin" w:date="2016-11-18T14:15:00Z">
        <w:r w:rsidRPr="00D93C69">
          <w:rPr>
            <w:rFonts w:ascii="Times New Roman" w:hAnsi="Times New Roman" w:cs="Times New Roman"/>
            <w:sz w:val="24"/>
            <w:szCs w:val="24"/>
            <w:lang w:val="en-US"/>
            <w:rPrChange w:id="1951" w:author="Robin" w:date="2017-02-16T18:42:00Z">
              <w:rPr>
                <w:rFonts w:ascii="Times New Roman" w:hAnsi="Times New Roman" w:cs="Times New Roman"/>
                <w:lang w:val="de-CH"/>
              </w:rPr>
            </w:rPrChange>
          </w:rPr>
          <w:t xml:space="preserve">Barone 2007 </w:t>
        </w:r>
        <w:del w:id="1952" w:author="Jens Daehner" w:date="2017-02-09T13:04:00Z">
          <w:r w:rsidRPr="00D93C69">
            <w:rPr>
              <w:rFonts w:ascii="Times New Roman" w:hAnsi="Times New Roman" w:cs="Times New Roman"/>
              <w:sz w:val="24"/>
              <w:szCs w:val="24"/>
              <w:lang w:val="en-US"/>
              <w:rPrChange w:id="1953" w:author="Robin" w:date="2017-02-16T18:42:00Z">
                <w:rPr>
                  <w:rFonts w:ascii="Times New Roman" w:hAnsi="Times New Roman" w:cs="Times New Roman"/>
                  <w:lang w:val="de-CH"/>
                </w:rPr>
              </w:rPrChange>
            </w:rPr>
            <w:delText>AU: ref. missing - see n. 41</w:delText>
          </w:r>
        </w:del>
      </w:ins>
    </w:p>
    <w:p w:rsidR="00000000" w:rsidRDefault="008A7E7D">
      <w:pPr>
        <w:pStyle w:val="Stilepredefinito"/>
        <w:spacing w:line="360" w:lineRule="auto"/>
        <w:rPr>
          <w:ins w:id="1954" w:author="Robin" w:date="2016-11-18T14:15:00Z"/>
          <w:rFonts w:ascii="Times New Roman" w:hAnsi="Times New Roman" w:cs="Times New Roman"/>
          <w:sz w:val="24"/>
          <w:szCs w:val="24"/>
          <w:lang w:val="en-US"/>
          <w:rPrChange w:id="1955" w:author="Eric Beckman" w:date="2017-02-02T08:24:00Z">
            <w:rPr>
              <w:ins w:id="1956" w:author="Robin" w:date="2016-11-18T14:15:00Z"/>
              <w:rFonts w:ascii="Times New Roman" w:hAnsi="Times New Roman" w:cs="Times New Roman"/>
              <w:lang w:val="de-CH"/>
            </w:rPr>
          </w:rPrChange>
        </w:rPr>
        <w:pPrChange w:id="1957" w:author="Jens Daehner" w:date="2017-02-09T13:03:00Z">
          <w:pPr>
            <w:pStyle w:val="Stilepredefinito"/>
            <w:spacing w:after="0"/>
            <w:jc w:val="both"/>
          </w:pPr>
        </w:pPrChange>
      </w:pPr>
      <w:ins w:id="1958" w:author="Jens Daehner" w:date="2017-02-09T13:03:00Z">
        <w:r w:rsidRPr="002405FC">
          <w:rPr>
            <w:rFonts w:ascii="Times New Roman" w:hAnsi="Times New Roman" w:cs="Times New Roman"/>
            <w:sz w:val="24"/>
            <w:szCs w:val="24"/>
            <w:lang w:val="en-US"/>
          </w:rPr>
          <w:t>Barone, L. 2007. “</w:t>
        </w:r>
        <w:r w:rsidRPr="002405FC">
          <w:rPr>
            <w:rFonts w:ascii="Times New Roman" w:hAnsi="Times New Roman" w:cs="Times New Roman"/>
            <w:iCs/>
            <w:sz w:val="24"/>
            <w:szCs w:val="24"/>
            <w:lang w:val="en-US"/>
          </w:rPr>
          <w:t xml:space="preserve">Un </w:t>
        </w:r>
        <w:proofErr w:type="spellStart"/>
        <w:r w:rsidRPr="002405FC">
          <w:rPr>
            <w:rFonts w:ascii="Times New Roman" w:hAnsi="Times New Roman" w:cs="Times New Roman"/>
            <w:iCs/>
            <w:sz w:val="24"/>
            <w:szCs w:val="24"/>
            <w:lang w:val="en-US"/>
          </w:rPr>
          <w:t>tesoro</w:t>
        </w:r>
        <w:proofErr w:type="spellEnd"/>
        <w:r w:rsidRPr="002405FC">
          <w:rPr>
            <w:rFonts w:ascii="Times New Roman" w:hAnsi="Times New Roman" w:cs="Times New Roman"/>
            <w:iCs/>
            <w:sz w:val="24"/>
            <w:szCs w:val="24"/>
            <w:lang w:val="en-US"/>
          </w:rPr>
          <w:t xml:space="preserve"> </w:t>
        </w:r>
        <w:proofErr w:type="spellStart"/>
        <w:r w:rsidRPr="002405FC">
          <w:rPr>
            <w:rFonts w:ascii="Times New Roman" w:hAnsi="Times New Roman" w:cs="Times New Roman"/>
            <w:iCs/>
            <w:sz w:val="24"/>
            <w:szCs w:val="24"/>
            <w:lang w:val="en-US"/>
          </w:rPr>
          <w:t>riemerso</w:t>
        </w:r>
        <w:proofErr w:type="spellEnd"/>
        <w:r w:rsidRPr="002405FC">
          <w:rPr>
            <w:rFonts w:ascii="Times New Roman" w:hAnsi="Times New Roman" w:cs="Times New Roman"/>
            <w:iCs/>
            <w:sz w:val="24"/>
            <w:szCs w:val="24"/>
            <w:lang w:val="en-US"/>
          </w:rPr>
          <w:t xml:space="preserve"> </w:t>
        </w:r>
        <w:proofErr w:type="spellStart"/>
        <w:r w:rsidRPr="002405FC">
          <w:rPr>
            <w:rFonts w:ascii="Times New Roman" w:hAnsi="Times New Roman" w:cs="Times New Roman"/>
            <w:iCs/>
            <w:sz w:val="24"/>
            <w:szCs w:val="24"/>
            <w:lang w:val="en-US"/>
          </w:rPr>
          <w:t>dal</w:t>
        </w:r>
        <w:proofErr w:type="spellEnd"/>
        <w:r w:rsidRPr="002405FC">
          <w:rPr>
            <w:rFonts w:ascii="Times New Roman" w:hAnsi="Times New Roman" w:cs="Times New Roman"/>
            <w:iCs/>
            <w:sz w:val="24"/>
            <w:szCs w:val="24"/>
            <w:lang w:val="en-US"/>
          </w:rPr>
          <w:t xml:space="preserve"> Dnepr</w:t>
        </w:r>
        <w:r w:rsidRPr="002405FC">
          <w:rPr>
            <w:rFonts w:ascii="Times New Roman" w:hAnsi="Times New Roman" w:cs="Times New Roman"/>
            <w:sz w:val="24"/>
            <w:szCs w:val="24"/>
            <w:lang w:val="en-US"/>
          </w:rPr>
          <w:t xml:space="preserve">.” In </w:t>
        </w:r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 xml:space="preserve">Ori dei </w:t>
        </w:r>
        <w:proofErr w:type="spellStart"/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>cavalieri</w:t>
        </w:r>
        <w:proofErr w:type="spellEnd"/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 xml:space="preserve"> </w:t>
        </w:r>
        <w:proofErr w:type="spellStart"/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>delle</w:t>
        </w:r>
        <w:proofErr w:type="spellEnd"/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 xml:space="preserve"> steppe</w:t>
        </w:r>
      </w:ins>
      <w:ins w:id="1959" w:author="Robin" w:date="2017-02-16T18:42:00Z">
        <w:r w:rsidR="00D93C69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>:</w:t>
        </w:r>
      </w:ins>
      <w:ins w:id="1960" w:author="Jens Daehner" w:date="2017-02-09T13:03:00Z">
        <w:del w:id="1961" w:author="Robin" w:date="2017-02-16T18:42:00Z">
          <w:r w:rsidRPr="002405FC" w:rsidDel="00D93C69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  <w:delText>.</w:delText>
          </w:r>
        </w:del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 xml:space="preserve"> </w:t>
        </w:r>
        <w:proofErr w:type="spellStart"/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>Collezioni</w:t>
        </w:r>
        <w:proofErr w:type="spellEnd"/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 xml:space="preserve"> </w:t>
        </w:r>
        <w:proofErr w:type="spellStart"/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>dai</w:t>
        </w:r>
        <w:proofErr w:type="spellEnd"/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 xml:space="preserve"> </w:t>
        </w:r>
        <w:proofErr w:type="spellStart"/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>musei</w:t>
        </w:r>
        <w:proofErr w:type="spellEnd"/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 xml:space="preserve"> </w:t>
        </w:r>
        <w:proofErr w:type="spellStart"/>
        <w:r w:rsidRPr="002405FC"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t>dell’Ucraina</w:t>
        </w:r>
      </w:ins>
      <w:proofErr w:type="spellEnd"/>
      <w:ins w:id="1962" w:author="Robin" w:date="2017-02-16T18:43:00Z">
        <w:r w:rsidR="00D93C69"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</w:ins>
      <w:ins w:id="1963" w:author="Robin" w:date="2017-02-16T18:42:00Z">
        <w:r w:rsidR="00D93C69" w:rsidRPr="002405FC">
          <w:rPr>
            <w:rFonts w:ascii="Times New Roman" w:hAnsi="Times New Roman" w:cs="Times New Roman"/>
            <w:sz w:val="24"/>
            <w:szCs w:val="24"/>
            <w:lang w:val="en-US"/>
          </w:rPr>
          <w:t xml:space="preserve">ed. G. L. </w:t>
        </w:r>
        <w:proofErr w:type="spellStart"/>
        <w:r w:rsidR="00D93C69" w:rsidRPr="002405FC">
          <w:rPr>
            <w:rFonts w:ascii="Times New Roman" w:hAnsi="Times New Roman" w:cs="Times New Roman"/>
            <w:sz w:val="24"/>
            <w:szCs w:val="24"/>
            <w:lang w:val="en-US"/>
          </w:rPr>
          <w:t>Bonora</w:t>
        </w:r>
        <w:proofErr w:type="spellEnd"/>
        <w:r w:rsidR="00D93C69" w:rsidRPr="002405FC">
          <w:rPr>
            <w:rFonts w:ascii="Times New Roman" w:hAnsi="Times New Roman" w:cs="Times New Roman"/>
            <w:sz w:val="24"/>
            <w:szCs w:val="24"/>
            <w:lang w:val="en-US"/>
          </w:rPr>
          <w:t xml:space="preserve"> and F. </w:t>
        </w:r>
        <w:proofErr w:type="spellStart"/>
        <w:r w:rsidR="00D93C69" w:rsidRPr="002405FC">
          <w:rPr>
            <w:rFonts w:ascii="Times New Roman" w:hAnsi="Times New Roman" w:cs="Times New Roman"/>
            <w:sz w:val="24"/>
            <w:szCs w:val="24"/>
            <w:lang w:val="en-US"/>
          </w:rPr>
          <w:t>Marzatico</w:t>
        </w:r>
        <w:proofErr w:type="spellEnd"/>
        <w:r w:rsidR="00D93C69" w:rsidRPr="002405FC">
          <w:rPr>
            <w:rFonts w:ascii="Times New Roman" w:hAnsi="Times New Roman" w:cs="Times New Roman"/>
            <w:sz w:val="24"/>
            <w:szCs w:val="24"/>
            <w:lang w:val="en-US"/>
          </w:rPr>
          <w:t>, 278–81</w:t>
        </w:r>
        <w:r w:rsidR="00D93C69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ins w:id="1964" w:author="Jens Daehner" w:date="2017-02-09T13:03:00Z">
        <w:del w:id="1965" w:author="Robin" w:date="2017-02-16T18:42:00Z">
          <w:r w:rsidRPr="002405FC" w:rsidDel="00D93C69">
            <w:rPr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  <w:r w:rsidRPr="002405FC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proofErr w:type="spellStart"/>
      <w:ins w:id="1966" w:author="Robin" w:date="2017-02-16T18:42:00Z">
        <w:r w:rsidR="00D93C69">
          <w:rPr>
            <w:rFonts w:ascii="Times New Roman" w:hAnsi="Times New Roman" w:cs="Times New Roman"/>
            <w:sz w:val="24"/>
            <w:szCs w:val="24"/>
            <w:lang w:val="en-US"/>
          </w:rPr>
          <w:t>E</w:t>
        </w:r>
      </w:ins>
      <w:ins w:id="1967" w:author="Jens Daehner" w:date="2017-02-09T13:03:00Z">
        <w:del w:id="1968" w:author="Robin" w:date="2017-02-16T18:42:00Z">
          <w:r w:rsidRPr="002405FC" w:rsidDel="00D93C69">
            <w:rPr>
              <w:rFonts w:ascii="Times New Roman" w:hAnsi="Times New Roman" w:cs="Times New Roman"/>
              <w:sz w:val="24"/>
              <w:szCs w:val="24"/>
              <w:lang w:val="en-US"/>
            </w:rPr>
            <w:delText>e</w:delText>
          </w:r>
        </w:del>
        <w:r w:rsidRPr="002405FC">
          <w:rPr>
            <w:rFonts w:ascii="Times New Roman" w:hAnsi="Times New Roman" w:cs="Times New Roman"/>
            <w:sz w:val="24"/>
            <w:szCs w:val="24"/>
            <w:lang w:val="en-US"/>
          </w:rPr>
          <w:t>xh</w:t>
        </w:r>
        <w:proofErr w:type="spellEnd"/>
        <w:r w:rsidRPr="002405FC">
          <w:rPr>
            <w:rFonts w:ascii="Times New Roman" w:hAnsi="Times New Roman" w:cs="Times New Roman"/>
            <w:sz w:val="24"/>
            <w:szCs w:val="24"/>
            <w:lang w:val="en-US"/>
          </w:rPr>
          <w:t>. cat. Trento</w:t>
        </w:r>
      </w:ins>
      <w:ins w:id="1969" w:author="Robin" w:date="2017-02-16T18:43:00Z">
        <w:r w:rsidR="00D93C69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  <w:r w:rsidR="00D93C69" w:rsidRPr="00D93C6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93C69">
          <w:rPr>
            <w:rFonts w:ascii="Times New Roman" w:hAnsi="Times New Roman" w:cs="Times New Roman"/>
            <w:sz w:val="24"/>
            <w:szCs w:val="24"/>
          </w:rPr>
          <w:t>Castello del Buonconsiglio, Monumenti e collezione provincials</w:t>
        </w:r>
      </w:ins>
      <w:ins w:id="1970" w:author="Jens Daehner" w:date="2017-02-09T13:03:00Z">
        <w:del w:id="1971" w:author="Robin" w:date="2017-02-16T18:43:00Z">
          <w:r w:rsidRPr="002405FC" w:rsidDel="00D93C69">
            <w:rPr>
              <w:rFonts w:ascii="Times New Roman" w:hAnsi="Times New Roman" w:cs="Times New Roman"/>
              <w:sz w:val="24"/>
              <w:szCs w:val="24"/>
              <w:lang w:val="en-US"/>
            </w:rPr>
            <w:delText>,</w:delText>
          </w:r>
        </w:del>
        <w:del w:id="1972" w:author="Robin" w:date="2017-02-16T18:42:00Z">
          <w:r w:rsidRPr="002405FC" w:rsidDel="00D93C69">
            <w:rPr>
              <w:rFonts w:ascii="Times New Roman" w:hAnsi="Times New Roman" w:cs="Times New Roman"/>
              <w:sz w:val="24"/>
              <w:szCs w:val="24"/>
              <w:lang w:val="en-US"/>
            </w:rPr>
            <w:delText xml:space="preserve"> ed. G. L. Bonora and F. Marzatico,  278–81</w:delText>
          </w:r>
        </w:del>
        <w:r w:rsidRPr="002405FC">
          <w:rPr>
            <w:rFonts w:ascii="Times New Roman" w:hAnsi="Times New Roman" w:cs="Times New Roman"/>
            <w:sz w:val="24"/>
            <w:szCs w:val="24"/>
            <w:lang w:val="en-US"/>
          </w:rPr>
          <w:t xml:space="preserve">. Milan: </w:t>
        </w:r>
        <w:proofErr w:type="spellStart"/>
        <w:r w:rsidRPr="002405FC">
          <w:rPr>
            <w:rFonts w:ascii="Times New Roman" w:hAnsi="Times New Roman" w:cs="Times New Roman"/>
            <w:sz w:val="24"/>
            <w:szCs w:val="24"/>
            <w:lang w:val="en-US"/>
          </w:rPr>
          <w:t>Silvano</w:t>
        </w:r>
        <w:proofErr w:type="spellEnd"/>
        <w:r w:rsidRPr="002405FC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</w:p>
    <w:p w:rsidR="00000000" w:rsidRDefault="00D93C69">
      <w:pPr>
        <w:pStyle w:val="Stilepredefinito"/>
        <w:spacing w:after="0" w:line="360" w:lineRule="auto"/>
        <w:rPr>
          <w:ins w:id="1973" w:author="Robin" w:date="2016-11-18T14:15:00Z"/>
          <w:rFonts w:ascii="Times New Roman" w:hAnsi="Times New Roman" w:cs="Times New Roman"/>
          <w:lang w:val="en-US"/>
          <w:rPrChange w:id="1974" w:author="Eric Beckman" w:date="2017-02-02T08:24:00Z">
            <w:rPr>
              <w:ins w:id="1975" w:author="Robin" w:date="2016-11-18T14:15:00Z"/>
              <w:rFonts w:ascii="Times New Roman" w:hAnsi="Times New Roman" w:cs="Times New Roman"/>
              <w:lang w:val="de-CH"/>
            </w:rPr>
          </w:rPrChange>
        </w:rPr>
        <w:pPrChange w:id="1976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2E3575">
      <w:pPr>
        <w:pStyle w:val="Stilepredefinito"/>
        <w:spacing w:after="0" w:line="360" w:lineRule="auto"/>
        <w:rPr>
          <w:ins w:id="1977" w:author="Robin" w:date="2016-11-17T13:53:00Z"/>
          <w:rFonts w:ascii="Times New Roman" w:hAnsi="Times New Roman" w:cs="Times New Roman"/>
          <w:sz w:val="24"/>
          <w:szCs w:val="24"/>
          <w:lang w:val="en-US"/>
        </w:rPr>
        <w:pPrChange w:id="1978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>Barr</w:t>
      </w:r>
      <w:ins w:id="1979" w:author="Robin" w:date="2016-11-18T13:45:00Z">
        <w:r w:rsidR="00D25C45">
          <w:rPr>
            <w:rFonts w:ascii="Times New Roman" w:hAnsi="Times New Roman" w:cs="Times New Roman"/>
            <w:sz w:val="24"/>
            <w:szCs w:val="24"/>
            <w:lang w:val="en-US"/>
          </w:rPr>
          <w:t>-</w:t>
        </w:r>
      </w:ins>
      <w:proofErr w:type="spellStart"/>
      <w:del w:id="1980" w:author="Robin" w:date="2016-11-18T13:45:00Z">
        <w:r w:rsidRPr="003F343E" w:rsidDel="00D25C4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Sharrar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2008</w:t>
      </w:r>
      <w:del w:id="1981" w:author="Robin" w:date="2016-11-17T13:53:00Z">
        <w:r w:rsidRPr="003F343E" w:rsidDel="00E41A1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: </w:delText>
        </w:r>
      </w:del>
    </w:p>
    <w:p w:rsidR="00000000" w:rsidRDefault="002E3575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1982" w:author="Kenneth Lapatin" w:date="2016-09-15T16:18:00Z">
          <w:pPr>
            <w:pStyle w:val="Stilepredefinito"/>
            <w:spacing w:after="0"/>
            <w:jc w:val="both"/>
          </w:pPr>
        </w:pPrChange>
      </w:pPr>
      <w:moveFromRangeStart w:id="1983" w:author="Robin" w:date="2016-11-17T13:53:00Z" w:name="move467154166"/>
      <w:moveFrom w:id="1984" w:author="Robin" w:date="2016-11-17T13:53:00Z">
        <w:r w:rsidRPr="003F343E" w:rsidDel="00E41A10">
          <w:rPr>
            <w:rFonts w:ascii="Times New Roman" w:hAnsi="Times New Roman" w:cs="Times New Roman"/>
            <w:sz w:val="24"/>
            <w:szCs w:val="24"/>
            <w:lang w:val="en-US"/>
          </w:rPr>
          <w:t xml:space="preserve">B. </w:t>
        </w:r>
      </w:moveFrom>
      <w:moveFromRangeEnd w:id="1983"/>
      <w:r w:rsidRPr="003F343E">
        <w:rPr>
          <w:rFonts w:ascii="Times New Roman" w:hAnsi="Times New Roman" w:cs="Times New Roman"/>
          <w:sz w:val="24"/>
          <w:szCs w:val="24"/>
          <w:lang w:val="en-US"/>
        </w:rPr>
        <w:t>Barr</w:t>
      </w:r>
      <w:ins w:id="1985" w:author="Robin" w:date="2016-11-18T13:45:00Z">
        <w:r w:rsidR="00D25C45">
          <w:rPr>
            <w:rFonts w:ascii="Times New Roman" w:hAnsi="Times New Roman" w:cs="Times New Roman"/>
            <w:sz w:val="24"/>
            <w:szCs w:val="24"/>
            <w:lang w:val="en-US"/>
          </w:rPr>
          <w:t>-</w:t>
        </w:r>
      </w:ins>
      <w:proofErr w:type="spellStart"/>
      <w:del w:id="1986" w:author="Robin" w:date="2016-11-18T13:45:00Z">
        <w:r w:rsidRPr="003F343E" w:rsidDel="00D25C4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Sharrar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moveToRangeStart w:id="1987" w:author="Robin" w:date="2016-11-17T13:53:00Z" w:name="move467154166"/>
      <w:moveTo w:id="1988" w:author="Robin" w:date="2016-11-17T13:53:00Z">
        <w:r w:rsidR="00E41A10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B. </w:t>
        </w:r>
      </w:moveTo>
      <w:moveToRangeEnd w:id="1987"/>
      <w:ins w:id="1989" w:author="Robin" w:date="2016-11-17T13:54:00Z">
        <w:r w:rsidR="00E41A10" w:rsidRPr="003F343E">
          <w:rPr>
            <w:rFonts w:ascii="Times New Roman" w:hAnsi="Times New Roman" w:cs="Times New Roman"/>
            <w:sz w:val="24"/>
            <w:szCs w:val="24"/>
            <w:lang w:val="en-US"/>
          </w:rPr>
          <w:t>2008</w:t>
        </w:r>
        <w:r w:rsidR="00E41A10">
          <w:rPr>
            <w:rFonts w:ascii="Times New Roman" w:hAnsi="Times New Roman" w:cs="Times New Roman"/>
            <w:sz w:val="24"/>
            <w:szCs w:val="24"/>
            <w:lang w:val="en-US"/>
          </w:rPr>
          <w:t xml:space="preserve">. </w:t>
        </w:r>
      </w:ins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</w:t>
      </w:r>
      <w:proofErr w:type="spellStart"/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>Derveni</w:t>
      </w:r>
      <w:proofErr w:type="spellEnd"/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Krater</w:t>
      </w:r>
      <w:ins w:id="1990" w:author="Robin" w:date="2016-11-17T13:54:00Z">
        <w:r w:rsidR="00E41A10"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: </w:t>
        </w:r>
      </w:ins>
      <w:del w:id="1991" w:author="Robin" w:date="2016-11-17T13:54:00Z">
        <w:r w:rsidRPr="003F343E" w:rsidDel="00E41A10">
          <w:rPr>
            <w:rFonts w:ascii="Times New Roman" w:hAnsi="Times New Roman" w:cs="Times New Roman"/>
            <w:i/>
            <w:sz w:val="24"/>
            <w:szCs w:val="24"/>
            <w:lang w:val="en-US"/>
          </w:rPr>
          <w:delText xml:space="preserve">. 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>Masterpiece of Classical Greek Metalwork</w:t>
      </w:r>
      <w:ins w:id="1992" w:author="Robin" w:date="2016-11-17T13:54:00Z">
        <w:r w:rsidR="00E41A10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1993" w:author="Robin" w:date="2016-11-17T13:54:00Z">
        <w:r w:rsidRPr="003F343E" w:rsidDel="00E41A10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994" w:author="Robin" w:date="2016-11-17T13:55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 xml:space="preserve">Ancient Art and Architecture in Context 1.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Princeton</w:t>
      </w:r>
      <w:ins w:id="1995" w:author="Robin" w:date="2016-11-17T13:55:00Z">
        <w:r w:rsidR="00E41A10">
          <w:rPr>
            <w:rFonts w:ascii="Times New Roman" w:hAnsi="Times New Roman" w:cs="Times New Roman"/>
            <w:sz w:val="24"/>
            <w:szCs w:val="24"/>
            <w:lang w:val="en-US"/>
          </w:rPr>
          <w:t>: American School of Classical Studies at Athens.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996" w:author="Robin" w:date="2016-11-17T13:54:00Z">
        <w:r w:rsidRPr="003F343E" w:rsidDel="00E41A10">
          <w:rPr>
            <w:rFonts w:ascii="Times New Roman" w:hAnsi="Times New Roman" w:cs="Times New Roman"/>
            <w:sz w:val="24"/>
            <w:szCs w:val="24"/>
            <w:lang w:val="en-US"/>
          </w:rPr>
          <w:delText>2008</w:delText>
        </w:r>
      </w:del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1997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5707FA">
      <w:pPr>
        <w:pStyle w:val="Stilepredefinito"/>
        <w:spacing w:after="0" w:line="360" w:lineRule="auto"/>
        <w:rPr>
          <w:ins w:id="1998" w:author="Robin" w:date="2016-11-17T13:55:00Z"/>
          <w:rFonts w:ascii="Times New Roman" w:hAnsi="Times New Roman" w:cs="Times New Roman"/>
          <w:sz w:val="24"/>
          <w:szCs w:val="24"/>
          <w:lang w:val="en-US"/>
        </w:rPr>
        <w:pPrChange w:id="1999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Bilimovitch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1970</w:t>
      </w:r>
      <w:del w:id="2000" w:author="Robin" w:date="2016-11-17T13:55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: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2001" w:author="Robin" w:date="2016-11-17T13:55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Z.A. </w:delText>
        </w:r>
      </w:del>
    </w:p>
    <w:p w:rsidR="00000000" w:rsidRDefault="005707FA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002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Bilimovitch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03" w:author="Robin" w:date="2016-11-17T13:55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,</w:t>
      </w:r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ins w:id="2004" w:author="Robin" w:date="2016-11-17T13:55:00Z">
        <w:r w:rsidR="00AB7C78" w:rsidRPr="003F343E">
          <w:rPr>
            <w:rFonts w:ascii="Times New Roman" w:hAnsi="Times New Roman" w:cs="Times New Roman"/>
            <w:sz w:val="24"/>
            <w:szCs w:val="24"/>
            <w:lang w:val="en-US"/>
          </w:rPr>
          <w:t>Z.</w:t>
        </w:r>
      </w:ins>
      <w:ins w:id="2005" w:author="Robin" w:date="2016-11-17T13:56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2006" w:author="Robin" w:date="2016-11-17T13:55:00Z">
        <w:r w:rsidR="00AB7C78" w:rsidRPr="003F343E">
          <w:rPr>
            <w:rFonts w:ascii="Times New Roman" w:hAnsi="Times New Roman" w:cs="Times New Roman"/>
            <w:sz w:val="24"/>
            <w:szCs w:val="24"/>
            <w:lang w:val="en-US"/>
          </w:rPr>
          <w:t>A.</w:t>
        </w:r>
      </w:ins>
      <w:ins w:id="2007" w:author="Eric Beckman" w:date="2017-01-31T17:31:00Z">
        <w:r w:rsidR="00F06334">
          <w:rPr>
            <w:rFonts w:ascii="Times New Roman" w:hAnsi="Times New Roman" w:cs="Times New Roman"/>
            <w:sz w:val="24"/>
            <w:szCs w:val="24"/>
            <w:lang w:val="en-US"/>
          </w:rPr>
          <w:t xml:space="preserve"> 1970.</w:t>
        </w:r>
      </w:ins>
      <w:ins w:id="2008" w:author="Robin" w:date="2016-11-17T13:55:00Z">
        <w:r w:rsidR="00AB7C78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2009" w:author="Robin" w:date="2016-11-17T13:56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10" w:author="Robin" w:date="2016-11-17T13:56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Deux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11" w:author="Robin" w:date="2016-11-17T13:56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12" w:author="Robin" w:date="2016-11-17T13:56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cuvettes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13" w:author="Robin" w:date="2016-11-17T13:56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de bronze de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14" w:author="Robin" w:date="2016-11-17T13:56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provenence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15" w:author="Robin" w:date="2016-11-17T13:56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des tumulus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16" w:author="Robin" w:date="2016-11-17T13:56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dits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17" w:author="Robin" w:date="2016-11-17T13:56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18" w:author="Robin" w:date="2016-11-17T13:56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Sémibratniye</w:t>
      </w:r>
      <w:proofErr w:type="spellEnd"/>
      <w:ins w:id="2019" w:author="Robin" w:date="2016-11-17T13:56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.”</w:t>
        </w:r>
      </w:ins>
      <w:del w:id="2020" w:author="Robin" w:date="2016-11-17T13:56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021" w:author="Robin" w:date="2016-11-17T13:56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Sov</w:t>
      </w:r>
      <w:proofErr w:type="spellEnd"/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022" w:author="Robin" w:date="2016-11-17T13:56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.</w:t>
      </w:r>
      <w:ins w:id="2023" w:author="Robin" w:date="2016-11-17T13:56:00Z">
        <w:r w:rsidR="00237E17" w:rsidRPr="00237E17">
          <w:rPr>
            <w:rFonts w:ascii="Times New Roman" w:hAnsi="Times New Roman" w:cs="Times New Roman"/>
            <w:i/>
            <w:sz w:val="24"/>
            <w:szCs w:val="24"/>
            <w:lang w:val="en-US"/>
            <w:rPrChange w:id="2024" w:author="Robin" w:date="2016-11-17T13:56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proofErr w:type="spellStart"/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025" w:author="Robin" w:date="2016-11-17T13:56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Arkheol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>.</w:t>
      </w:r>
      <w:ins w:id="2026" w:author="Robin" w:date="2016-11-17T13:56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1970/73</w:t>
      </w:r>
      <w:ins w:id="2027" w:author="Robin" w:date="2016-11-17T13:56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:</w:t>
        </w:r>
      </w:ins>
      <w:del w:id="2028" w:author="Robin" w:date="2016-11-17T13:56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, pp.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128</w:t>
      </w:r>
      <w:ins w:id="2029" w:author="Robin" w:date="2016-11-17T13:56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</w:ins>
      <w:del w:id="2030" w:author="Robin" w:date="2016-11-17T13:56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-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35 (in Russian)</w:t>
      </w:r>
      <w:ins w:id="2031" w:author="Robin" w:date="2016-11-17T13:56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032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8F62EA">
      <w:pPr>
        <w:pStyle w:val="Stilepredefinito"/>
        <w:spacing w:after="0" w:line="360" w:lineRule="auto"/>
        <w:rPr>
          <w:ins w:id="2033" w:author="Robin" w:date="2016-11-17T13:56:00Z"/>
          <w:rFonts w:ascii="Times New Roman" w:hAnsi="Times New Roman" w:cs="Times New Roman"/>
          <w:sz w:val="24"/>
          <w:szCs w:val="24"/>
          <w:lang w:val="en-US"/>
        </w:rPr>
        <w:pPrChange w:id="2034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Boltrik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Fialko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Treister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07FA" w:rsidRPr="003F343E">
        <w:rPr>
          <w:rFonts w:ascii="Times New Roman" w:hAnsi="Times New Roman" w:cs="Times New Roman"/>
          <w:sz w:val="24"/>
          <w:szCs w:val="24"/>
          <w:lang w:val="en-US"/>
        </w:rPr>
        <w:t>2011</w:t>
      </w:r>
      <w:del w:id="2035" w:author="Robin" w:date="2016-11-17T13:58:00Z">
        <w:r w:rsidR="005707FA"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:</w:delText>
        </w:r>
      </w:del>
      <w:del w:id="2036" w:author="Robin" w:date="2016-11-17T13:57:00Z">
        <w:r w:rsidR="005707FA"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moveFromRangeStart w:id="2037" w:author="Robin" w:date="2016-11-17T13:57:00Z" w:name="move467154353"/>
      <w:moveFrom w:id="2038" w:author="Robin" w:date="2016-11-17T13:57:00Z">
        <w:r w:rsidR="005707FA"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t xml:space="preserve">Yu. V. </w:t>
        </w:r>
      </w:moveFrom>
      <w:moveFromRangeEnd w:id="2037"/>
    </w:p>
    <w:p w:rsidR="00000000" w:rsidRDefault="005707FA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039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Boltrik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moveToRangeStart w:id="2040" w:author="Robin" w:date="2016-11-17T13:57:00Z" w:name="move467154353"/>
      <w:moveTo w:id="2041" w:author="Robin" w:date="2016-11-17T13:57:00Z">
        <w:r w:rsidR="00AB7C78" w:rsidRPr="003F343E">
          <w:rPr>
            <w:rFonts w:ascii="Times New Roman" w:hAnsi="Times New Roman" w:cs="Times New Roman"/>
            <w:sz w:val="24"/>
            <w:szCs w:val="24"/>
            <w:lang w:val="en-US"/>
          </w:rPr>
          <w:t>Y</w:t>
        </w:r>
        <w:del w:id="2042" w:author="Robin" w:date="2016-11-17T13:57:00Z">
          <w:r w:rsidR="00AB7C78" w:rsidRPr="003F343E" w:rsidDel="00AB7C78">
            <w:rPr>
              <w:rFonts w:ascii="Times New Roman" w:hAnsi="Times New Roman" w:cs="Times New Roman"/>
              <w:sz w:val="24"/>
              <w:szCs w:val="24"/>
              <w:lang w:val="en-US"/>
            </w:rPr>
            <w:delText>u</w:delText>
          </w:r>
        </w:del>
        <w:r w:rsidR="00AB7C78" w:rsidRPr="003F343E">
          <w:rPr>
            <w:rFonts w:ascii="Times New Roman" w:hAnsi="Times New Roman" w:cs="Times New Roman"/>
            <w:sz w:val="24"/>
            <w:szCs w:val="24"/>
            <w:lang w:val="en-US"/>
          </w:rPr>
          <w:t>. V.</w:t>
        </w:r>
      </w:moveTo>
      <w:ins w:id="2043" w:author="Robin" w:date="2016-11-17T13:57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moveTo w:id="2044" w:author="Robin" w:date="2016-11-17T13:57:00Z">
        <w:r w:rsidR="00AB7C78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moveTo>
      <w:moveToRangeEnd w:id="2040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E. F.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Fialko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ins w:id="2045" w:author="Robin" w:date="2016-11-17T13:57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 xml:space="preserve">and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Treister</w:t>
      </w:r>
      <w:proofErr w:type="spellEnd"/>
      <w:ins w:id="2046" w:author="Robin" w:date="2016-11-17T13:57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2047" w:author="Robin" w:date="2016-11-17T13:57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048" w:author="Robin" w:date="2016-11-17T13:57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2011.</w:t>
        </w:r>
        <w:r w:rsidR="00AB7C78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2049" w:author="Robin" w:date="2016-11-17T13:58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50" w:author="Robin" w:date="2016-11-17T13:58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Imported Bronze Vessels from the East Catacomb in the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51" w:author="Robin" w:date="2016-11-17T13:58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Berdyansk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52" w:author="Robin" w:date="2016-11-17T13:58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Barrow</w:t>
      </w:r>
      <w:ins w:id="2053" w:author="Robin" w:date="2016-11-17T13:57:00Z">
        <w:r w:rsidR="00AB7C78" w:rsidRPr="00AB7C78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ins w:id="2054" w:author="Robin" w:date="2016-11-17T13:58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del w:id="2055" w:author="Robin" w:date="2016-11-17T13:57:00Z">
        <w:r w:rsidRPr="00AB7C78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AB7C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056" w:author="Robin" w:date="2016-11-17T13:58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Ancient Civilizations from Scythia to Siberia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17</w:t>
      </w:r>
      <w:ins w:id="2057" w:author="Robin" w:date="2016-11-17T13:58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:</w:t>
        </w:r>
      </w:ins>
      <w:del w:id="2058" w:author="Robin" w:date="2016-11-17T13:58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, </w:delText>
        </w:r>
      </w:del>
      <w:del w:id="2059" w:author="Robin" w:date="2016-11-17T13:57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2011, </w:delText>
        </w:r>
      </w:del>
      <w:del w:id="2060" w:author="Robin" w:date="2016-11-17T13:58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pp.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255</w:t>
      </w:r>
      <w:ins w:id="2061" w:author="Robin" w:date="2016-11-17T13:58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</w:ins>
      <w:del w:id="2062" w:author="Robin" w:date="2016-11-17T13:58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- 2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78.</w:t>
      </w:r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063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5707FA">
      <w:pPr>
        <w:pStyle w:val="Stilepredefinito"/>
        <w:spacing w:after="0" w:line="360" w:lineRule="auto"/>
        <w:rPr>
          <w:ins w:id="2064" w:author="Robin" w:date="2016-11-17T13:58:00Z"/>
          <w:rFonts w:ascii="Times New Roman" w:hAnsi="Times New Roman" w:cs="Times New Roman"/>
          <w:sz w:val="24"/>
          <w:szCs w:val="24"/>
          <w:lang w:val="en-US"/>
        </w:rPr>
        <w:pPrChange w:id="2065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Bosi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2007</w:t>
      </w:r>
    </w:p>
    <w:p w:rsidR="00000000" w:rsidRDefault="005707FA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</w:rPr>
        <w:pPrChange w:id="2066" w:author="Kenneth Lapatin" w:date="2016-09-15T16:18:00Z">
          <w:pPr>
            <w:pStyle w:val="Stilepredefinito"/>
            <w:spacing w:after="0"/>
            <w:jc w:val="both"/>
          </w:pPr>
        </w:pPrChange>
      </w:pPr>
      <w:del w:id="2067" w:author="Robin" w:date="2016-11-17T13:58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. </w:delText>
        </w:r>
      </w:del>
      <w:del w:id="2068" w:author="Robin" w:date="2016-11-17T13:59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F. </w:delText>
        </w:r>
      </w:del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Bosi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>,</w:t>
      </w:r>
      <w:ins w:id="2069" w:author="Robin" w:date="2016-11-17T13:59:00Z">
        <w:r w:rsidR="00AB7C78" w:rsidRPr="00AB7C78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AB7C78" w:rsidRPr="003F343E">
          <w:rPr>
            <w:rFonts w:ascii="Times New Roman" w:hAnsi="Times New Roman" w:cs="Times New Roman"/>
            <w:sz w:val="24"/>
            <w:szCs w:val="24"/>
            <w:lang w:val="en-US"/>
          </w:rPr>
          <w:t>F. 2007</w:t>
        </w:r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070" w:author="Robin" w:date="2016-11-17T13:59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71" w:author="Robin" w:date="2016-11-17T13:59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Sulle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72" w:author="Robin" w:date="2016-11-17T13:59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rive del Mar Nero: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73" w:author="Robin" w:date="2016-11-17T13:59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incontri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74" w:author="Robin" w:date="2016-11-17T13:59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75" w:author="Robin" w:date="2016-11-17T13:59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di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76" w:author="Robin" w:date="2016-11-17T13:59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077" w:author="Robin" w:date="2016-11-17T13:59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civiltà</w:t>
      </w:r>
      <w:proofErr w:type="spellEnd"/>
      <w:ins w:id="2078" w:author="Robin" w:date="2016-11-17T13:59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.”</w:t>
        </w:r>
      </w:ins>
      <w:del w:id="2079" w:author="Robin" w:date="2016-11-17T13:59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080" w:author="Robin" w:date="2016-11-17T13:59:00Z">
        <w:r w:rsidR="00AB7C78">
          <w:rPr>
            <w:rFonts w:ascii="Times New Roman" w:hAnsi="Times New Roman" w:cs="Times New Roman"/>
            <w:sz w:val="24"/>
            <w:szCs w:val="24"/>
            <w:lang w:val="en-US"/>
          </w:rPr>
          <w:t>I</w:t>
        </w:r>
      </w:ins>
      <w:del w:id="2081" w:author="Robin" w:date="2016-11-17T13:59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i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del w:id="2082" w:author="Robin" w:date="2016-11-17T13:59:00Z">
        <w:r w:rsidRPr="003F343E" w:rsidDel="00AB7C78">
          <w:rPr>
            <w:rFonts w:ascii="Times New Roman" w:hAnsi="Times New Roman" w:cs="Times New Roman"/>
            <w:sz w:val="24"/>
            <w:szCs w:val="24"/>
          </w:rPr>
          <w:delText xml:space="preserve">G.L. Bonora, F. Marzatico (edd), </w:delText>
        </w:r>
      </w:del>
      <w:r w:rsidRPr="003F343E">
        <w:rPr>
          <w:rFonts w:ascii="Times New Roman" w:hAnsi="Times New Roman" w:cs="Times New Roman"/>
          <w:i/>
          <w:sz w:val="24"/>
          <w:szCs w:val="24"/>
        </w:rPr>
        <w:t>Ori dei cavalieri delle steppe</w:t>
      </w:r>
      <w:ins w:id="2083" w:author="Robin" w:date="2016-11-17T13:59:00Z">
        <w:r w:rsidR="00AB7C78">
          <w:rPr>
            <w:rFonts w:ascii="Times New Roman" w:hAnsi="Times New Roman" w:cs="Times New Roman"/>
            <w:i/>
            <w:sz w:val="24"/>
            <w:szCs w:val="24"/>
          </w:rPr>
          <w:t>:</w:t>
        </w:r>
      </w:ins>
      <w:del w:id="2084" w:author="Robin" w:date="2016-11-17T13:59:00Z">
        <w:r w:rsidRPr="003F343E" w:rsidDel="00AB7C78">
          <w:rPr>
            <w:rFonts w:ascii="Times New Roman" w:hAnsi="Times New Roman" w:cs="Times New Roman"/>
            <w:i/>
            <w:sz w:val="24"/>
            <w:szCs w:val="24"/>
          </w:rPr>
          <w:delText>.</w:delText>
        </w:r>
      </w:del>
      <w:r w:rsidRPr="003F343E">
        <w:rPr>
          <w:rFonts w:ascii="Times New Roman" w:hAnsi="Times New Roman" w:cs="Times New Roman"/>
          <w:i/>
          <w:sz w:val="24"/>
          <w:szCs w:val="24"/>
        </w:rPr>
        <w:t xml:space="preserve"> Collezioni dai musei dell’Ucraina</w:t>
      </w:r>
      <w:ins w:id="2085" w:author="Robin" w:date="2016-11-17T14:03:00Z">
        <w:r w:rsidR="00AB7C78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2086" w:author="Robin" w:date="2016-11-18T15:08:00Z">
        <w:r w:rsidR="0086742C">
          <w:rPr>
            <w:rFonts w:ascii="Times New Roman" w:hAnsi="Times New Roman" w:cs="Times New Roman"/>
            <w:sz w:val="24"/>
            <w:szCs w:val="24"/>
          </w:rPr>
          <w:t xml:space="preserve">ed. </w:t>
        </w:r>
        <w:r w:rsidR="0086742C" w:rsidRPr="003F343E">
          <w:rPr>
            <w:rFonts w:ascii="Times New Roman" w:hAnsi="Times New Roman" w:cs="Times New Roman"/>
            <w:sz w:val="24"/>
            <w:szCs w:val="24"/>
          </w:rPr>
          <w:t>G.</w:t>
        </w:r>
        <w:r w:rsidR="0086742C">
          <w:rPr>
            <w:rFonts w:ascii="Times New Roman" w:hAnsi="Times New Roman" w:cs="Times New Roman"/>
            <w:sz w:val="24"/>
            <w:szCs w:val="24"/>
          </w:rPr>
          <w:t xml:space="preserve"> L. Bonora and</w:t>
        </w:r>
        <w:r w:rsidR="0086742C" w:rsidRPr="003F343E">
          <w:rPr>
            <w:rFonts w:ascii="Times New Roman" w:hAnsi="Times New Roman" w:cs="Times New Roman"/>
            <w:sz w:val="24"/>
            <w:szCs w:val="24"/>
          </w:rPr>
          <w:t xml:space="preserve"> F. Marzatico</w:t>
        </w:r>
        <w:r w:rsidR="0086742C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2087" w:author="Robin" w:date="2016-11-17T14:00:00Z">
        <w:r w:rsidRPr="003F343E" w:rsidDel="00AB7C78">
          <w:rPr>
            <w:rFonts w:ascii="Times New Roman" w:hAnsi="Times New Roman" w:cs="Times New Roman"/>
            <w:sz w:val="24"/>
            <w:szCs w:val="24"/>
          </w:rPr>
          <w:delText>,</w:delText>
        </w:r>
      </w:del>
      <w:del w:id="2088" w:author="Robin" w:date="2016-11-17T14:02:00Z">
        <w:r w:rsidRPr="003F343E" w:rsidDel="00AB7C7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089" w:author="Robin" w:date="2016-11-17T14:02:00Z">
        <w:r w:rsidR="00AB7C78">
          <w:rPr>
            <w:rFonts w:ascii="Times New Roman" w:hAnsi="Times New Roman" w:cs="Times New Roman"/>
            <w:sz w:val="24"/>
            <w:szCs w:val="24"/>
          </w:rPr>
          <w:t>272</w:t>
        </w:r>
      </w:ins>
      <w:ins w:id="2090" w:author="Robin" w:date="2016-11-17T14:03:00Z">
        <w:r w:rsidR="00AB7C78">
          <w:rPr>
            <w:rFonts w:ascii="Times New Roman" w:hAnsi="Times New Roman" w:cs="Times New Roman"/>
            <w:sz w:val="24"/>
            <w:szCs w:val="24"/>
          </w:rPr>
          <w:t>–</w:t>
        </w:r>
      </w:ins>
      <w:ins w:id="2091" w:author="Robin" w:date="2016-11-17T14:02:00Z">
        <w:r w:rsidR="00AB7C78" w:rsidRPr="003F343E">
          <w:rPr>
            <w:rFonts w:ascii="Times New Roman" w:hAnsi="Times New Roman" w:cs="Times New Roman"/>
            <w:sz w:val="24"/>
            <w:szCs w:val="24"/>
          </w:rPr>
          <w:t>77</w:t>
        </w:r>
      </w:ins>
      <w:ins w:id="2092" w:author="Robin" w:date="2016-11-18T15:08:00Z">
        <w:r w:rsidR="0086742C">
          <w:rPr>
            <w:rFonts w:ascii="Times New Roman" w:hAnsi="Times New Roman" w:cs="Times New Roman"/>
            <w:sz w:val="24"/>
            <w:szCs w:val="24"/>
          </w:rPr>
          <w:t>.</w:t>
        </w:r>
      </w:ins>
      <w:ins w:id="2093" w:author="Robin" w:date="2016-11-17T14:02:00Z">
        <w:r w:rsidR="00AB7C78" w:rsidRPr="00AB7C7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094" w:author="Robin" w:date="2016-11-17T14:00:00Z">
        <w:r w:rsidR="00AB7C78">
          <w:rPr>
            <w:rFonts w:ascii="Times New Roman" w:hAnsi="Times New Roman" w:cs="Times New Roman"/>
            <w:sz w:val="24"/>
            <w:szCs w:val="24"/>
          </w:rPr>
          <w:t>E</w:t>
        </w:r>
      </w:ins>
      <w:ins w:id="2095" w:author="Robin" w:date="2016-11-17T13:59:00Z">
        <w:r w:rsidR="00AB7C78">
          <w:rPr>
            <w:rFonts w:ascii="Times New Roman" w:hAnsi="Times New Roman" w:cs="Times New Roman"/>
            <w:sz w:val="24"/>
            <w:szCs w:val="24"/>
          </w:rPr>
          <w:t xml:space="preserve">xh. </w:t>
        </w:r>
      </w:ins>
      <w:r w:rsidRPr="003F343E">
        <w:rPr>
          <w:rFonts w:ascii="Times New Roman" w:hAnsi="Times New Roman" w:cs="Times New Roman"/>
          <w:sz w:val="24"/>
          <w:szCs w:val="24"/>
        </w:rPr>
        <w:t>cat.</w:t>
      </w:r>
      <w:ins w:id="2096" w:author="Robin" w:date="2016-11-17T14:02:00Z">
        <w:r w:rsidR="00AB7C7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B7C78" w:rsidRPr="003F343E">
          <w:rPr>
            <w:rFonts w:ascii="Times New Roman" w:hAnsi="Times New Roman" w:cs="Times New Roman"/>
            <w:sz w:val="24"/>
            <w:szCs w:val="24"/>
          </w:rPr>
          <w:t>Trento</w:t>
        </w:r>
        <w:r w:rsidR="00AB7C78">
          <w:rPr>
            <w:rFonts w:ascii="Times New Roman" w:hAnsi="Times New Roman" w:cs="Times New Roman"/>
            <w:sz w:val="24"/>
            <w:szCs w:val="24"/>
          </w:rPr>
          <w:t>,</w:t>
        </w:r>
        <w:r w:rsidR="00AB7C78" w:rsidRPr="003F343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B7C78">
          <w:rPr>
            <w:rFonts w:ascii="Times New Roman" w:hAnsi="Times New Roman" w:cs="Times New Roman"/>
            <w:sz w:val="24"/>
            <w:szCs w:val="24"/>
          </w:rPr>
          <w:t>Castello del Buonconsiglio, Monumenti e collezione provincials</w:t>
        </w:r>
      </w:ins>
      <w:del w:id="2097" w:author="Robin" w:date="2016-11-17T14:00:00Z">
        <w:r w:rsidRPr="003F343E" w:rsidDel="00AB7C78">
          <w:rPr>
            <w:rFonts w:ascii="Times New Roman" w:hAnsi="Times New Roman" w:cs="Times New Roman"/>
            <w:sz w:val="24"/>
            <w:szCs w:val="24"/>
          </w:rPr>
          <w:delText>exp.</w:delText>
        </w:r>
      </w:del>
      <w:ins w:id="2098" w:author="Robin" w:date="2016-11-17T14:03:00Z">
        <w:r w:rsidR="00AB7C78">
          <w:rPr>
            <w:rFonts w:ascii="Times New Roman" w:hAnsi="Times New Roman" w:cs="Times New Roman"/>
            <w:sz w:val="24"/>
            <w:szCs w:val="24"/>
          </w:rPr>
          <w:t>.</w:t>
        </w:r>
      </w:ins>
      <w:del w:id="2099" w:author="Robin" w:date="2016-11-17T14:03:00Z">
        <w:r w:rsidRPr="003F343E" w:rsidDel="00AB7C7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100" w:author="Robin" w:date="2016-11-17T14:02:00Z">
        <w:r w:rsidRPr="003F343E" w:rsidDel="00AB7C78">
          <w:rPr>
            <w:rFonts w:ascii="Times New Roman" w:hAnsi="Times New Roman" w:cs="Times New Roman"/>
            <w:sz w:val="24"/>
            <w:szCs w:val="24"/>
          </w:rPr>
          <w:delText>Trento 2007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 </w:t>
      </w:r>
      <w:del w:id="2101" w:author="Robin" w:date="2016-11-17T14:03:00Z">
        <w:r w:rsidRPr="003F343E" w:rsidDel="00AB7C78">
          <w:rPr>
            <w:rFonts w:ascii="Times New Roman" w:hAnsi="Times New Roman" w:cs="Times New Roman"/>
            <w:sz w:val="24"/>
            <w:szCs w:val="24"/>
          </w:rPr>
          <w:delText xml:space="preserve">(Milano 2007), </w:delText>
        </w:r>
      </w:del>
      <w:del w:id="2102" w:author="Robin" w:date="2016-11-17T14:02:00Z">
        <w:r w:rsidRPr="003F343E" w:rsidDel="00AB7C78">
          <w:rPr>
            <w:rFonts w:ascii="Times New Roman" w:hAnsi="Times New Roman" w:cs="Times New Roman"/>
            <w:sz w:val="24"/>
            <w:szCs w:val="24"/>
          </w:rPr>
          <w:delText>pp.272-277</w:delText>
        </w:r>
      </w:del>
      <w:ins w:id="2103" w:author="Robin" w:date="2016-11-17T14:03:00Z">
        <w:r w:rsidR="00AB7C78">
          <w:rPr>
            <w:rFonts w:ascii="Times New Roman" w:hAnsi="Times New Roman" w:cs="Times New Roman"/>
            <w:sz w:val="24"/>
            <w:szCs w:val="24"/>
          </w:rPr>
          <w:t>Milan: Cinisello Balsamo.</w:t>
        </w:r>
      </w:ins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104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AB7C78" w:rsidRPr="00D25C45" w:rsidRDefault="00237E17" w:rsidP="003F343E">
      <w:pPr>
        <w:widowControl w:val="0"/>
        <w:autoSpaceDE w:val="0"/>
        <w:autoSpaceDN w:val="0"/>
        <w:adjustRightInd w:val="0"/>
        <w:spacing w:after="0" w:line="360" w:lineRule="auto"/>
        <w:rPr>
          <w:ins w:id="2105" w:author="Robin" w:date="2016-11-17T14:04:00Z"/>
          <w:rFonts w:ascii="Times New Roman" w:eastAsiaTheme="minorHAnsi" w:hAnsi="Times New Roman" w:cs="Times New Roman"/>
          <w:sz w:val="24"/>
          <w:szCs w:val="24"/>
          <w:lang w:eastAsia="en-US"/>
          <w:rPrChange w:id="2106" w:author="Robin" w:date="2016-11-18T13:47:00Z">
            <w:rPr>
              <w:ins w:id="2107" w:author="Robin" w:date="2016-11-17T14:04:00Z"/>
              <w:rFonts w:ascii="Times New Roman" w:eastAsiaTheme="minorHAnsi" w:hAnsi="Times New Roman" w:cs="Times New Roman"/>
              <w:color w:val="393838"/>
              <w:sz w:val="24"/>
              <w:szCs w:val="24"/>
              <w:lang w:eastAsia="en-US"/>
            </w:rPr>
          </w:rPrChange>
        </w:rPr>
      </w:pPr>
      <w:r w:rsidRPr="00237E17">
        <w:rPr>
          <w:rFonts w:ascii="Times New Roman" w:eastAsiaTheme="minorHAnsi" w:hAnsi="Times New Roman" w:cs="Times New Roman"/>
          <w:sz w:val="24"/>
          <w:szCs w:val="24"/>
          <w:lang w:eastAsia="en-US"/>
          <w:rPrChange w:id="2108" w:author="Robin" w:date="2016-11-18T13:47:00Z">
            <w:rPr>
              <w:rFonts w:ascii="Times New Roman" w:eastAsiaTheme="minorHAnsi" w:hAnsi="Times New Roman" w:cs="Times New Roman"/>
              <w:color w:val="393838"/>
              <w:sz w:val="24"/>
              <w:szCs w:val="24"/>
              <w:lang w:eastAsia="en-US"/>
            </w:rPr>
          </w:rPrChange>
        </w:rPr>
        <w:t>Carapanos 1878</w:t>
      </w:r>
      <w:del w:id="2109" w:author="Robin" w:date="2016-11-17T14:04:00Z">
        <w:r w:rsidRPr="00237E17">
          <w:rPr>
            <w:rFonts w:ascii="Times New Roman" w:eastAsiaTheme="minorHAnsi" w:hAnsi="Times New Roman" w:cs="Times New Roman"/>
            <w:sz w:val="24"/>
            <w:szCs w:val="24"/>
            <w:lang w:eastAsia="en-US"/>
            <w:rPrChange w:id="2110" w:author="Robin" w:date="2016-11-18T13:47:00Z">
              <w:rPr>
                <w:rFonts w:ascii="Times New Roman" w:eastAsiaTheme="minorHAnsi" w:hAnsi="Times New Roman" w:cs="Times New Roman"/>
                <w:color w:val="393838"/>
                <w:sz w:val="24"/>
                <w:szCs w:val="24"/>
                <w:lang w:eastAsia="en-US"/>
              </w:rPr>
            </w:rPrChange>
          </w:rPr>
          <w:delText>: C.</w:delText>
        </w:r>
      </w:del>
      <w:r w:rsidRPr="00237E17">
        <w:rPr>
          <w:rFonts w:ascii="Times New Roman" w:eastAsiaTheme="minorHAnsi" w:hAnsi="Times New Roman" w:cs="Times New Roman"/>
          <w:sz w:val="24"/>
          <w:szCs w:val="24"/>
          <w:lang w:eastAsia="en-US"/>
          <w:rPrChange w:id="2111" w:author="Robin" w:date="2016-11-18T13:47:00Z">
            <w:rPr>
              <w:rFonts w:ascii="Times New Roman" w:eastAsiaTheme="minorHAnsi" w:hAnsi="Times New Roman" w:cs="Times New Roman"/>
              <w:color w:val="393838"/>
              <w:sz w:val="24"/>
              <w:szCs w:val="24"/>
              <w:lang w:eastAsia="en-US"/>
            </w:rPr>
          </w:rPrChange>
        </w:rPr>
        <w:t xml:space="preserve"> </w:t>
      </w:r>
    </w:p>
    <w:p w:rsidR="005707FA" w:rsidRPr="00D25C45" w:rsidRDefault="00237E17" w:rsidP="003F343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  <w:rPrChange w:id="2112" w:author="Robin" w:date="2016-11-18T13:47:00Z">
            <w:rPr>
              <w:rFonts w:ascii="Times New Roman" w:eastAsiaTheme="minorHAnsi" w:hAnsi="Times New Roman" w:cs="Times New Roman"/>
              <w:color w:val="393838"/>
              <w:sz w:val="24"/>
              <w:szCs w:val="24"/>
              <w:lang w:eastAsia="en-US"/>
            </w:rPr>
          </w:rPrChange>
        </w:rPr>
      </w:pPr>
      <w:r w:rsidRPr="00237E17">
        <w:rPr>
          <w:rFonts w:ascii="Times New Roman" w:eastAsiaTheme="minorHAnsi" w:hAnsi="Times New Roman" w:cs="Times New Roman"/>
          <w:sz w:val="24"/>
          <w:szCs w:val="24"/>
          <w:lang w:eastAsia="en-US"/>
          <w:rPrChange w:id="2113" w:author="Robin" w:date="2016-11-18T13:47:00Z">
            <w:rPr>
              <w:rFonts w:ascii="Times New Roman" w:eastAsiaTheme="minorHAnsi" w:hAnsi="Times New Roman" w:cs="Times New Roman"/>
              <w:color w:val="393838"/>
              <w:sz w:val="24"/>
              <w:szCs w:val="24"/>
              <w:lang w:eastAsia="en-US"/>
            </w:rPr>
          </w:rPrChange>
        </w:rPr>
        <w:t xml:space="preserve">Carapanos, </w:t>
      </w:r>
      <w:ins w:id="2114" w:author="Robin" w:date="2016-11-17T14:04:00Z">
        <w:r w:rsidRPr="00237E17">
          <w:rPr>
            <w:rFonts w:ascii="Times New Roman" w:eastAsiaTheme="minorHAnsi" w:hAnsi="Times New Roman" w:cs="Times New Roman"/>
            <w:sz w:val="24"/>
            <w:szCs w:val="24"/>
            <w:lang w:eastAsia="en-US"/>
            <w:rPrChange w:id="2115" w:author="Robin" w:date="2016-11-18T13:47:00Z">
              <w:rPr>
                <w:rFonts w:ascii="Times New Roman" w:eastAsiaTheme="minorHAnsi" w:hAnsi="Times New Roman" w:cs="Times New Roman"/>
                <w:color w:val="393838"/>
                <w:sz w:val="24"/>
                <w:szCs w:val="24"/>
                <w:lang w:eastAsia="en-US"/>
              </w:rPr>
            </w:rPrChange>
          </w:rPr>
          <w:t>C.</w:t>
        </w:r>
      </w:ins>
      <w:ins w:id="2116" w:author="Eric Beckman" w:date="2017-01-31T17:32:00Z">
        <w:r w:rsidR="00F06334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 xml:space="preserve"> 1878. </w:t>
        </w:r>
      </w:ins>
      <w:ins w:id="2117" w:author="Robin" w:date="2016-11-17T14:04:00Z">
        <w:r w:rsidRPr="00237E17">
          <w:rPr>
            <w:rFonts w:ascii="Times New Roman" w:eastAsiaTheme="minorHAnsi" w:hAnsi="Times New Roman" w:cs="Times New Roman"/>
            <w:sz w:val="24"/>
            <w:szCs w:val="24"/>
            <w:lang w:eastAsia="en-US"/>
            <w:rPrChange w:id="2118" w:author="Robin" w:date="2016-11-18T13:47:00Z">
              <w:rPr>
                <w:rFonts w:ascii="Times New Roman" w:eastAsiaTheme="minorHAnsi" w:hAnsi="Times New Roman" w:cs="Times New Roman"/>
                <w:color w:val="393838"/>
                <w:sz w:val="24"/>
                <w:szCs w:val="24"/>
                <w:lang w:eastAsia="en-US"/>
              </w:rPr>
            </w:rPrChange>
          </w:rPr>
          <w:t xml:space="preserve"> </w:t>
        </w:r>
      </w:ins>
      <w:r w:rsidRPr="00237E17">
        <w:rPr>
          <w:rFonts w:ascii="Times New Roman" w:eastAsiaTheme="minorHAnsi" w:hAnsi="Times New Roman" w:cs="Times New Roman"/>
          <w:i/>
          <w:sz w:val="24"/>
          <w:szCs w:val="24"/>
          <w:lang w:eastAsia="en-US"/>
          <w:rPrChange w:id="2119" w:author="Robin" w:date="2016-11-18T13:47:00Z">
            <w:rPr>
              <w:rFonts w:ascii="Times New Roman" w:eastAsiaTheme="minorHAnsi" w:hAnsi="Times New Roman" w:cs="Times New Roman"/>
              <w:i/>
              <w:color w:val="393838"/>
              <w:sz w:val="24"/>
              <w:szCs w:val="24"/>
              <w:lang w:eastAsia="en-US"/>
            </w:rPr>
          </w:rPrChange>
        </w:rPr>
        <w:t>Dodone et ses ruines</w:t>
      </w:r>
      <w:ins w:id="2120" w:author="Robin" w:date="2016-11-17T14:04:00Z">
        <w:r w:rsidRPr="00237E17">
          <w:rPr>
            <w:rFonts w:ascii="Times New Roman" w:eastAsiaTheme="minorHAnsi" w:hAnsi="Times New Roman" w:cs="Times New Roman"/>
            <w:sz w:val="24"/>
            <w:szCs w:val="24"/>
            <w:lang w:eastAsia="en-US"/>
            <w:rPrChange w:id="2121" w:author="Robin" w:date="2016-11-18T13:47:00Z">
              <w:rPr>
                <w:rFonts w:ascii="Times New Roman" w:eastAsiaTheme="minorHAnsi" w:hAnsi="Times New Roman" w:cs="Times New Roman"/>
                <w:color w:val="393838"/>
                <w:sz w:val="24"/>
                <w:szCs w:val="24"/>
                <w:lang w:eastAsia="en-US"/>
              </w:rPr>
            </w:rPrChange>
          </w:rPr>
          <w:t>.</w:t>
        </w:r>
      </w:ins>
      <w:del w:id="2122" w:author="Robin" w:date="2016-11-17T14:04:00Z">
        <w:r w:rsidRPr="00237E17">
          <w:rPr>
            <w:rFonts w:ascii="Times New Roman" w:eastAsiaTheme="minorHAnsi" w:hAnsi="Times New Roman" w:cs="Times New Roman"/>
            <w:sz w:val="24"/>
            <w:szCs w:val="24"/>
            <w:lang w:eastAsia="en-US"/>
            <w:rPrChange w:id="2123" w:author="Robin" w:date="2016-11-18T13:47:00Z">
              <w:rPr>
                <w:rFonts w:ascii="Times New Roman" w:eastAsiaTheme="minorHAnsi" w:hAnsi="Times New Roman" w:cs="Times New Roman"/>
                <w:color w:val="393838"/>
                <w:sz w:val="24"/>
                <w:szCs w:val="24"/>
                <w:lang w:eastAsia="en-US"/>
              </w:rPr>
            </w:rPrChange>
          </w:rPr>
          <w:delText>,</w:delText>
        </w:r>
      </w:del>
      <w:r w:rsidRPr="00237E17">
        <w:rPr>
          <w:rFonts w:ascii="Times New Roman" w:eastAsiaTheme="minorHAnsi" w:hAnsi="Times New Roman" w:cs="Times New Roman"/>
          <w:sz w:val="24"/>
          <w:szCs w:val="24"/>
          <w:lang w:eastAsia="en-US"/>
          <w:rPrChange w:id="2124" w:author="Robin" w:date="2016-11-18T13:47:00Z">
            <w:rPr>
              <w:rFonts w:ascii="Times New Roman" w:eastAsiaTheme="minorHAnsi" w:hAnsi="Times New Roman" w:cs="Times New Roman"/>
              <w:color w:val="393838"/>
              <w:sz w:val="24"/>
              <w:szCs w:val="24"/>
              <w:lang w:eastAsia="en-US"/>
            </w:rPr>
          </w:rPrChange>
        </w:rPr>
        <w:t xml:space="preserve"> Paris</w:t>
      </w:r>
      <w:ins w:id="2125" w:author="Robin" w:date="2016-11-17T14:04:00Z">
        <w:r w:rsidRPr="00237E17">
          <w:rPr>
            <w:rFonts w:ascii="Times New Roman" w:eastAsiaTheme="minorHAnsi" w:hAnsi="Times New Roman" w:cs="Times New Roman"/>
            <w:sz w:val="24"/>
            <w:szCs w:val="24"/>
            <w:lang w:eastAsia="en-US"/>
            <w:rPrChange w:id="2126" w:author="Robin" w:date="2016-11-18T13:47:00Z">
              <w:rPr>
                <w:rFonts w:ascii="Times New Roman" w:eastAsiaTheme="minorHAnsi" w:hAnsi="Times New Roman" w:cs="Times New Roman"/>
                <w:color w:val="393838"/>
                <w:sz w:val="24"/>
                <w:szCs w:val="24"/>
                <w:lang w:eastAsia="en-US"/>
              </w:rPr>
            </w:rPrChange>
          </w:rPr>
          <w:t>: Hachette.</w:t>
        </w:r>
      </w:ins>
      <w:del w:id="2127" w:author="Robin" w:date="2016-11-17T14:04:00Z">
        <w:r w:rsidRPr="00237E17">
          <w:rPr>
            <w:rFonts w:ascii="Times New Roman" w:eastAsiaTheme="minorHAnsi" w:hAnsi="Times New Roman" w:cs="Times New Roman"/>
            <w:sz w:val="24"/>
            <w:szCs w:val="24"/>
            <w:lang w:eastAsia="en-US"/>
            <w:rPrChange w:id="2128" w:author="Robin" w:date="2016-11-18T13:47:00Z">
              <w:rPr>
                <w:rFonts w:ascii="Times New Roman" w:eastAsiaTheme="minorHAnsi" w:hAnsi="Times New Roman" w:cs="Times New Roman"/>
                <w:color w:val="393838"/>
                <w:sz w:val="24"/>
                <w:szCs w:val="24"/>
                <w:lang w:eastAsia="en-US"/>
              </w:rPr>
            </w:rPrChange>
          </w:rPr>
          <w:delText xml:space="preserve"> 1878</w:delText>
        </w:r>
      </w:del>
    </w:p>
    <w:p w:rsidR="00000000" w:rsidRDefault="00D93C69">
      <w:pPr>
        <w:pStyle w:val="Stilepredefinito"/>
        <w:spacing w:after="0" w:line="360" w:lineRule="auto"/>
        <w:rPr>
          <w:del w:id="2129" w:author="Robin" w:date="2016-11-18T13:46:00Z"/>
          <w:rFonts w:ascii="Times New Roman" w:hAnsi="Times New Roman" w:cs="Times New Roman"/>
          <w:sz w:val="24"/>
          <w:szCs w:val="24"/>
          <w:lang w:val="en-US"/>
        </w:rPr>
        <w:pPrChange w:id="2130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2E3575">
      <w:pPr>
        <w:pStyle w:val="Stilepredefinito"/>
        <w:spacing w:after="0" w:line="360" w:lineRule="auto"/>
        <w:rPr>
          <w:del w:id="2131" w:author="Robin" w:date="2016-11-18T13:46:00Z"/>
          <w:rFonts w:ascii="Times New Roman" w:hAnsi="Times New Roman" w:cs="Times New Roman"/>
          <w:sz w:val="24"/>
          <w:szCs w:val="24"/>
          <w:lang w:val="en-US"/>
        </w:rPr>
        <w:pPrChange w:id="2132" w:author="Kenneth Lapatin" w:date="2016-09-15T16:18:00Z">
          <w:pPr>
            <w:pStyle w:val="Stilepredefinito"/>
            <w:spacing w:after="0"/>
            <w:jc w:val="both"/>
          </w:pPr>
        </w:pPrChange>
      </w:pPr>
      <w:del w:id="2133" w:author="Robin" w:date="2016-11-18T13:46:00Z">
        <w:r w:rsidRPr="003F343E" w:rsidDel="00D25C45">
          <w:rPr>
            <w:rFonts w:ascii="Times New Roman" w:hAnsi="Times New Roman" w:cs="Times New Roman"/>
            <w:sz w:val="24"/>
            <w:szCs w:val="24"/>
            <w:lang w:val="en-US"/>
          </w:rPr>
          <w:delText>De Ridder 1896</w:delText>
        </w:r>
      </w:del>
      <w:del w:id="2134" w:author="Robin" w:date="2016-11-17T14:04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:</w:delText>
        </w:r>
      </w:del>
      <w:del w:id="2135" w:author="Robin" w:date="2016-11-18T13:46:00Z">
        <w:r w:rsidRPr="003F343E" w:rsidDel="00D25C4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del w:id="2136" w:author="Robin" w:date="2016-11-17T14:04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A. </w:delText>
        </w:r>
      </w:del>
      <w:del w:id="2137" w:author="Robin" w:date="2016-11-18T13:46:00Z">
        <w:r w:rsidRPr="003F343E" w:rsidDel="00D25C4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De Ridder, </w:delText>
        </w:r>
        <w:r w:rsidRPr="003F343E" w:rsidDel="00D25C45">
          <w:rPr>
            <w:rFonts w:ascii="Times New Roman" w:hAnsi="Times New Roman" w:cs="Times New Roman"/>
            <w:i/>
            <w:sz w:val="24"/>
            <w:szCs w:val="24"/>
            <w:lang w:val="en-US"/>
          </w:rPr>
          <w:delText>Catalogue des bronzes trouvés sur l’Acropole d’Athènes</w:delText>
        </w:r>
      </w:del>
      <w:del w:id="2138" w:author="Robin" w:date="2016-11-17T14:05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del w:id="2139" w:author="Robin" w:date="2016-11-18T13:46:00Z">
        <w:r w:rsidRPr="003F343E" w:rsidDel="00D25C4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Paris</w:delText>
        </w:r>
      </w:del>
      <w:del w:id="2140" w:author="Robin" w:date="2016-11-17T14:05:00Z">
        <w:r w:rsidRPr="003F343E" w:rsidDel="00AB7C78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1896</w:delText>
        </w:r>
      </w:del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141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5707FA">
      <w:pPr>
        <w:pStyle w:val="Stilepredefinito"/>
        <w:spacing w:after="0" w:line="360" w:lineRule="auto"/>
        <w:outlineLvl w:val="0"/>
        <w:rPr>
          <w:ins w:id="2142" w:author="Robin" w:date="2016-11-17T14:05:00Z"/>
          <w:rFonts w:ascii="Times New Roman" w:hAnsi="Times New Roman" w:cs="Times New Roman"/>
          <w:sz w:val="24"/>
          <w:szCs w:val="24"/>
        </w:rPr>
        <w:pPrChange w:id="2143" w:author="Kenneth Lapatin" w:date="2016-09-15T16:18:00Z">
          <w:pPr>
            <w:pStyle w:val="Stilepredefinito"/>
            <w:spacing w:after="0"/>
            <w:jc w:val="both"/>
            <w:outlineLvl w:val="0"/>
          </w:pPr>
        </w:pPrChange>
      </w:pPr>
      <w:r w:rsidRPr="003F343E">
        <w:rPr>
          <w:rFonts w:ascii="Times New Roman" w:hAnsi="Times New Roman" w:cs="Times New Roman"/>
          <w:sz w:val="24"/>
          <w:szCs w:val="24"/>
        </w:rPr>
        <w:t>Filow 1927</w:t>
      </w:r>
      <w:del w:id="2144" w:author="Robin" w:date="2016-11-17T14:05:00Z">
        <w:r w:rsidRPr="003F343E" w:rsidDel="00B42269">
          <w:rPr>
            <w:rFonts w:ascii="Times New Roman" w:hAnsi="Times New Roman" w:cs="Times New Roman"/>
            <w:sz w:val="24"/>
            <w:szCs w:val="24"/>
          </w:rPr>
          <w:delText>: B.D.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5707FA">
      <w:pPr>
        <w:pStyle w:val="Stilepredefinito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  <w:pPrChange w:id="2145" w:author="Kenneth Lapatin" w:date="2016-09-15T16:18:00Z">
          <w:pPr>
            <w:pStyle w:val="Stilepredefinito"/>
            <w:spacing w:after="0"/>
            <w:jc w:val="both"/>
            <w:outlineLvl w:val="0"/>
          </w:pPr>
        </w:pPrChange>
      </w:pPr>
      <w:r w:rsidRPr="003F343E">
        <w:rPr>
          <w:rFonts w:ascii="Times New Roman" w:hAnsi="Times New Roman" w:cs="Times New Roman"/>
          <w:sz w:val="24"/>
          <w:szCs w:val="24"/>
        </w:rPr>
        <w:lastRenderedPageBreak/>
        <w:t>Filow,</w:t>
      </w:r>
      <w:ins w:id="2146" w:author="Robin" w:date="2016-11-17T14:05:00Z">
        <w:r w:rsidR="00B42269" w:rsidRPr="00B4226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42269" w:rsidRPr="003F343E">
          <w:rPr>
            <w:rFonts w:ascii="Times New Roman" w:hAnsi="Times New Roman" w:cs="Times New Roman"/>
            <w:sz w:val="24"/>
            <w:szCs w:val="24"/>
          </w:rPr>
          <w:t xml:space="preserve"> B.</w:t>
        </w:r>
        <w:r w:rsidR="00B4226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42269" w:rsidRPr="003F343E">
          <w:rPr>
            <w:rFonts w:ascii="Times New Roman" w:hAnsi="Times New Roman" w:cs="Times New Roman"/>
            <w:sz w:val="24"/>
            <w:szCs w:val="24"/>
          </w:rPr>
          <w:t>D.</w:t>
        </w:r>
      </w:ins>
      <w:ins w:id="2147" w:author="Eric Beckman" w:date="2017-01-31T17:32:00Z">
        <w:r w:rsidR="00F06334">
          <w:rPr>
            <w:rFonts w:ascii="Times New Roman" w:hAnsi="Times New Roman" w:cs="Times New Roman"/>
            <w:sz w:val="24"/>
            <w:szCs w:val="24"/>
          </w:rPr>
          <w:t xml:space="preserve"> 1927.</w:t>
        </w:r>
      </w:ins>
      <w:r w:rsidRPr="003F343E">
        <w:rPr>
          <w:rFonts w:ascii="Times New Roman" w:hAnsi="Times New Roman" w:cs="Times New Roman"/>
          <w:sz w:val="24"/>
          <w:szCs w:val="24"/>
        </w:rPr>
        <w:t xml:space="preserve"> </w:t>
      </w:r>
      <w:r w:rsidRPr="003F343E">
        <w:rPr>
          <w:rFonts w:ascii="Times New Roman" w:hAnsi="Times New Roman" w:cs="Times New Roman"/>
          <w:i/>
          <w:sz w:val="24"/>
          <w:szCs w:val="24"/>
        </w:rPr>
        <w:t>Die archaische Nekropole von Trebenischte am Ochrida See</w:t>
      </w:r>
      <w:ins w:id="2148" w:author="Robin" w:date="2016-11-17T14:05:00Z">
        <w:r w:rsidR="00B42269">
          <w:rPr>
            <w:rFonts w:ascii="Times New Roman" w:hAnsi="Times New Roman" w:cs="Times New Roman"/>
            <w:sz w:val="24"/>
            <w:szCs w:val="24"/>
          </w:rPr>
          <w:t>.</w:t>
        </w:r>
      </w:ins>
      <w:del w:id="2149" w:author="Robin" w:date="2016-11-17T14:05:00Z">
        <w:r w:rsidRPr="003F343E" w:rsidDel="00B42269">
          <w:rPr>
            <w:rFonts w:ascii="Times New Roman" w:hAnsi="Times New Roman" w:cs="Times New Roman"/>
            <w:i/>
            <w:sz w:val="24"/>
            <w:szCs w:val="24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 Berlin</w:t>
      </w:r>
      <w:ins w:id="2150" w:author="Robin" w:date="2016-11-17T14:06:00Z">
        <w:r w:rsidR="00B42269">
          <w:rPr>
            <w:rFonts w:ascii="Times New Roman" w:hAnsi="Times New Roman" w:cs="Times New Roman"/>
            <w:sz w:val="24"/>
            <w:szCs w:val="24"/>
          </w:rPr>
          <w:t xml:space="preserve"> and </w:t>
        </w:r>
      </w:ins>
      <w:del w:id="2151" w:author="Robin" w:date="2016-11-17T14:06:00Z">
        <w:r w:rsidRPr="003F343E" w:rsidDel="00B42269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3F343E">
        <w:rPr>
          <w:rFonts w:ascii="Times New Roman" w:hAnsi="Times New Roman" w:cs="Times New Roman"/>
          <w:sz w:val="24"/>
          <w:szCs w:val="24"/>
        </w:rPr>
        <w:t>Leipzig</w:t>
      </w:r>
      <w:ins w:id="2152" w:author="Robin" w:date="2016-11-17T14:06:00Z">
        <w:r w:rsidR="00B42269">
          <w:rPr>
            <w:rFonts w:ascii="Times New Roman" w:hAnsi="Times New Roman" w:cs="Times New Roman"/>
            <w:sz w:val="24"/>
            <w:szCs w:val="24"/>
          </w:rPr>
          <w:t>: de Gruyter.</w:t>
        </w:r>
      </w:ins>
      <w:del w:id="2153" w:author="Robin" w:date="2016-11-17T14:06:00Z">
        <w:r w:rsidRPr="003F343E" w:rsidDel="00B42269">
          <w:rPr>
            <w:rFonts w:ascii="Times New Roman" w:hAnsi="Times New Roman" w:cs="Times New Roman"/>
            <w:sz w:val="24"/>
            <w:szCs w:val="24"/>
          </w:rPr>
          <w:delText xml:space="preserve"> 1927</w:delText>
        </w:r>
      </w:del>
    </w:p>
    <w:p w:rsidR="00000000" w:rsidRDefault="00D93C69">
      <w:pPr>
        <w:pStyle w:val="Stilepredefinito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  <w:pPrChange w:id="2154" w:author="Kenneth Lapatin" w:date="2016-09-15T16:18:00Z">
          <w:pPr>
            <w:pStyle w:val="Stilepredefinito"/>
            <w:spacing w:after="0"/>
            <w:jc w:val="both"/>
            <w:outlineLvl w:val="0"/>
          </w:pPr>
        </w:pPrChange>
      </w:pPr>
    </w:p>
    <w:p w:rsidR="00000000" w:rsidRDefault="005707FA">
      <w:pPr>
        <w:pStyle w:val="Stilepredefinito"/>
        <w:spacing w:after="0" w:line="360" w:lineRule="auto"/>
        <w:rPr>
          <w:ins w:id="2155" w:author="Robin" w:date="2016-11-17T14:06:00Z"/>
          <w:rFonts w:ascii="Times New Roman" w:hAnsi="Times New Roman" w:cs="Times New Roman"/>
          <w:sz w:val="24"/>
          <w:szCs w:val="24"/>
          <w:lang w:val="en-US"/>
        </w:rPr>
        <w:pPrChange w:id="2156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Galanakis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del w:id="2157" w:author="Robin" w:date="2016-11-17T14:06:00Z">
        <w:r w:rsidRPr="003F343E" w:rsidDel="00B42269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: Y. </w:delText>
        </w:r>
      </w:del>
    </w:p>
    <w:p w:rsidR="00000000" w:rsidRDefault="005707FA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  <w:rPrChange w:id="2158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159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Galanakis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ins w:id="2160" w:author="Robin" w:date="2016-11-17T14:06:00Z">
        <w:r w:rsidR="00B42269" w:rsidRPr="003F343E">
          <w:rPr>
            <w:rFonts w:ascii="Times New Roman" w:hAnsi="Times New Roman" w:cs="Times New Roman"/>
            <w:sz w:val="24"/>
            <w:szCs w:val="24"/>
            <w:lang w:val="en-US"/>
          </w:rPr>
          <w:t>Y.</w:t>
        </w:r>
        <w:r w:rsidR="00B42269">
          <w:rPr>
            <w:rFonts w:ascii="Times New Roman" w:hAnsi="Times New Roman" w:cs="Times New Roman"/>
            <w:sz w:val="24"/>
            <w:szCs w:val="24"/>
            <w:lang w:val="en-US"/>
          </w:rPr>
          <w:t>, and</w:t>
        </w:r>
        <w:r w:rsidR="00B42269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D. McCarthy</w:t>
      </w:r>
      <w:ins w:id="2161" w:author="Robin" w:date="2016-11-17T14:06:00Z">
        <w:r w:rsidR="00B42269">
          <w:rPr>
            <w:rFonts w:ascii="Times New Roman" w:hAnsi="Times New Roman" w:cs="Times New Roman"/>
            <w:sz w:val="24"/>
            <w:szCs w:val="24"/>
            <w:lang w:val="en-US"/>
          </w:rPr>
          <w:t>, eds.</w:t>
        </w:r>
      </w:ins>
      <w:ins w:id="2162" w:author="Eric Beckman" w:date="2017-01-31T17:32:00Z">
        <w:r w:rsidR="00F06334">
          <w:rPr>
            <w:rFonts w:ascii="Times New Roman" w:hAnsi="Times New Roman" w:cs="Times New Roman"/>
            <w:sz w:val="24"/>
            <w:szCs w:val="24"/>
            <w:lang w:val="en-US"/>
          </w:rPr>
          <w:t xml:space="preserve"> 2011.</w:t>
        </w:r>
      </w:ins>
      <w:del w:id="2163" w:author="Robin" w:date="2016-11-17T14:06:00Z">
        <w:r w:rsidRPr="003F343E" w:rsidDel="00B42269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(edd),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>Heracles to Alexander the Great</w:t>
      </w:r>
      <w:ins w:id="2164" w:author="Robin" w:date="2016-11-17T14:06:00Z">
        <w:r w:rsidR="00B42269">
          <w:rPr>
            <w:rFonts w:ascii="Times New Roman" w:hAnsi="Times New Roman" w:cs="Times New Roman"/>
            <w:i/>
            <w:sz w:val="24"/>
            <w:szCs w:val="24"/>
            <w:lang w:val="en-US"/>
          </w:rPr>
          <w:t>:</w:t>
        </w:r>
      </w:ins>
      <w:del w:id="2165" w:author="Robin" w:date="2016-11-17T14:06:00Z">
        <w:r w:rsidRPr="003F343E" w:rsidDel="00B42269">
          <w:rPr>
            <w:rFonts w:ascii="Times New Roman" w:hAnsi="Times New Roman" w:cs="Times New Roman"/>
            <w:i/>
            <w:sz w:val="24"/>
            <w:szCs w:val="24"/>
            <w:lang w:val="en-US"/>
          </w:rPr>
          <w:delText>.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Tre</w:t>
      </w:r>
      <w:ins w:id="2166" w:author="Robin" w:date="2016-11-17T14:06:00Z">
        <w:r w:rsidR="00B42269">
          <w:rPr>
            <w:rFonts w:ascii="Times New Roman" w:hAnsi="Times New Roman" w:cs="Times New Roman"/>
            <w:i/>
            <w:sz w:val="24"/>
            <w:szCs w:val="24"/>
            <w:lang w:val="en-US"/>
          </w:rPr>
          <w:t>a</w:t>
        </w:r>
      </w:ins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>sures from the Royal Capital of Macedon, a Hellenic Kingdom in the Age of Democracy</w:t>
      </w:r>
      <w:ins w:id="2167" w:author="Robin" w:date="2016-11-17T14:06:00Z">
        <w:r w:rsidR="00B42269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2168" w:author="Robin" w:date="2016-11-17T14:06:00Z">
        <w:r w:rsidRPr="003F343E" w:rsidDel="00B42269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2169" w:author="Robin" w:date="2016-11-17T14:06:00Z">
        <w:r w:rsidRPr="003F343E" w:rsidDel="00B42269">
          <w:rPr>
            <w:rFonts w:ascii="Times New Roman" w:hAnsi="Times New Roman" w:cs="Times New Roman"/>
            <w:sz w:val="24"/>
            <w:szCs w:val="24"/>
            <w:lang w:val="en-US"/>
          </w:rPr>
          <w:delText>cat. exp</w:delText>
        </w:r>
      </w:del>
      <w:ins w:id="2170" w:author="Robin" w:date="2016-11-17T14:06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171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Exh. cat</w:t>
        </w:r>
      </w:ins>
      <w:ins w:id="2172" w:author="Robin" w:date="2016-11-17T14:08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173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.</w:t>
        </w:r>
      </w:ins>
      <w:ins w:id="2174" w:author="Robin" w:date="2016-11-17T14:06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175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del w:id="2176" w:author="Robin" w:date="2016-11-17T14:07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177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 xml:space="preserve">., </w:delText>
        </w:r>
      </w:del>
      <w:r w:rsidR="00237E17" w:rsidRPr="00237E17">
        <w:rPr>
          <w:rFonts w:ascii="Times New Roman" w:hAnsi="Times New Roman" w:cs="Times New Roman"/>
          <w:sz w:val="24"/>
          <w:szCs w:val="24"/>
          <w:lang w:val="de-DE"/>
          <w:rPrChange w:id="2178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Oxford</w:t>
      </w:r>
      <w:ins w:id="2179" w:author="Robin" w:date="2016-11-17T14:07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180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, Ashmolean Museum.</w:t>
        </w:r>
      </w:ins>
      <w:del w:id="2181" w:author="Robin" w:date="2016-11-17T14:08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182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 xml:space="preserve"> 2011</w:delText>
        </w:r>
      </w:del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  <w:rPrChange w:id="2183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184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237E17">
      <w:pPr>
        <w:pStyle w:val="Stilepredefinito"/>
        <w:spacing w:after="0" w:line="360" w:lineRule="auto"/>
        <w:rPr>
          <w:ins w:id="2185" w:author="Robin" w:date="2016-11-17T14:09:00Z"/>
          <w:rFonts w:ascii="Times New Roman" w:hAnsi="Times New Roman" w:cs="Times New Roman"/>
          <w:sz w:val="24"/>
          <w:szCs w:val="24"/>
          <w:lang w:val="de-DE"/>
          <w:rPrChange w:id="2186" w:author="Eric Beckman" w:date="2017-02-02T08:24:00Z">
            <w:rPr>
              <w:ins w:id="2187" w:author="Robin" w:date="2016-11-17T14:09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188" w:author="Kenneth Lapatin" w:date="2016-09-15T16:18:00Z">
          <w:pPr>
            <w:pStyle w:val="Stilepredefinito"/>
            <w:spacing w:after="0"/>
            <w:jc w:val="both"/>
          </w:pPr>
        </w:pPrChange>
      </w:pPr>
      <w:r w:rsidRPr="00237E17">
        <w:rPr>
          <w:rFonts w:ascii="Times New Roman" w:hAnsi="Times New Roman" w:cs="Times New Roman"/>
          <w:sz w:val="24"/>
          <w:szCs w:val="24"/>
          <w:lang w:val="de-DE"/>
          <w:rPrChange w:id="2189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Gauer 1981</w:t>
      </w:r>
      <w:del w:id="2190" w:author="Robin" w:date="2016-11-17T14:09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191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:</w:delText>
        </w:r>
      </w:del>
      <w:r w:rsidRPr="00237E17">
        <w:rPr>
          <w:rFonts w:ascii="Times New Roman" w:hAnsi="Times New Roman" w:cs="Times New Roman"/>
          <w:sz w:val="24"/>
          <w:szCs w:val="24"/>
          <w:lang w:val="de-DE"/>
          <w:rPrChange w:id="2192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del w:id="2193" w:author="Robin" w:date="2016-11-17T14:09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194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 xml:space="preserve">W. </w:delText>
        </w:r>
      </w:del>
    </w:p>
    <w:p w:rsidR="00000000" w:rsidRDefault="00237E17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  <w:rPrChange w:id="2195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196" w:author="Kenneth Lapatin" w:date="2016-09-15T16:18:00Z">
          <w:pPr>
            <w:pStyle w:val="Stilepredefinito"/>
            <w:spacing w:after="0"/>
            <w:jc w:val="both"/>
          </w:pPr>
        </w:pPrChange>
      </w:pPr>
      <w:r w:rsidRPr="00237E17">
        <w:rPr>
          <w:rFonts w:ascii="Times New Roman" w:hAnsi="Times New Roman" w:cs="Times New Roman"/>
          <w:sz w:val="24"/>
          <w:szCs w:val="24"/>
          <w:lang w:val="de-DE"/>
          <w:rPrChange w:id="2197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Gauer, </w:t>
      </w:r>
      <w:ins w:id="2198" w:author="Robin" w:date="2016-11-17T14:09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199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W.</w:t>
        </w:r>
      </w:ins>
      <w:ins w:id="2200" w:author="Eric Beckman" w:date="2017-01-31T17:33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01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1981.</w:t>
        </w:r>
      </w:ins>
      <w:ins w:id="2202" w:author="Robin" w:date="2016-11-17T14:09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03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2204" w:author="Robin" w:date="2016-11-17T14:11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05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“</w:t>
        </w:r>
      </w:ins>
      <w:r w:rsidRPr="00237E17">
        <w:rPr>
          <w:rFonts w:ascii="Times New Roman" w:hAnsi="Times New Roman" w:cs="Times New Roman"/>
          <w:sz w:val="24"/>
          <w:szCs w:val="24"/>
          <w:lang w:val="de-DE"/>
          <w:rPrChange w:id="2206" w:author="Eric Beckman" w:date="2017-02-02T08:2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Ein spätarchaischer Becken</w:t>
      </w:r>
      <w:del w:id="2207" w:author="Jens Daehner" w:date="2017-02-07T16:33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08" w:author="Eric Beckman" w:date="2017-02-02T08:24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delText>-</w:delText>
        </w:r>
      </w:del>
      <w:r w:rsidRPr="00237E17">
        <w:rPr>
          <w:rFonts w:ascii="Times New Roman" w:hAnsi="Times New Roman" w:cs="Times New Roman"/>
          <w:sz w:val="24"/>
          <w:szCs w:val="24"/>
          <w:lang w:val="de-DE"/>
          <w:rPrChange w:id="2209" w:author="Eric Beckman" w:date="2017-02-02T08:2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griff mit Tierkampfgruppe</w:t>
      </w:r>
      <w:ins w:id="2210" w:author="Robin" w:date="2016-11-17T14:09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11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.</w:t>
        </w:r>
      </w:ins>
      <w:ins w:id="2212" w:author="Robin" w:date="2016-11-17T14:11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13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”</w:t>
        </w:r>
      </w:ins>
      <w:del w:id="2214" w:author="Robin" w:date="2016-11-17T14:09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15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,</w:delText>
        </w:r>
      </w:del>
      <w:r w:rsidRPr="00237E17">
        <w:rPr>
          <w:rFonts w:ascii="Times New Roman" w:hAnsi="Times New Roman" w:cs="Times New Roman"/>
          <w:sz w:val="24"/>
          <w:szCs w:val="24"/>
          <w:lang w:val="de-DE"/>
          <w:rPrChange w:id="2216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Pr="00237E17">
        <w:rPr>
          <w:rFonts w:ascii="Times New Roman" w:hAnsi="Times New Roman" w:cs="Times New Roman"/>
          <w:i/>
          <w:sz w:val="24"/>
          <w:szCs w:val="24"/>
          <w:lang w:val="de-DE"/>
          <w:rPrChange w:id="2217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Olympiabericht</w:t>
      </w:r>
      <w:r w:rsidRPr="00237E17">
        <w:rPr>
          <w:rFonts w:ascii="Times New Roman" w:hAnsi="Times New Roman" w:cs="Times New Roman"/>
          <w:sz w:val="24"/>
          <w:szCs w:val="24"/>
          <w:lang w:val="de-DE"/>
          <w:rPrChange w:id="2218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ins w:id="2219" w:author="Robin" w:date="2016-11-17T14:11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20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10:</w:t>
        </w:r>
      </w:ins>
      <w:del w:id="2221" w:author="Robin" w:date="2016-11-17T14:11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22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X, 1981, pp.</w:delText>
        </w:r>
      </w:del>
      <w:r w:rsidRPr="00237E17">
        <w:rPr>
          <w:rFonts w:ascii="Times New Roman" w:hAnsi="Times New Roman" w:cs="Times New Roman"/>
          <w:sz w:val="24"/>
          <w:szCs w:val="24"/>
          <w:lang w:val="de-DE"/>
          <w:rPrChange w:id="2223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111</w:t>
      </w:r>
      <w:ins w:id="2224" w:author="Robin" w:date="2016-11-17T14:11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25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–</w:t>
        </w:r>
      </w:ins>
      <w:del w:id="2226" w:author="Robin" w:date="2016-11-17T14:11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27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-1</w:delText>
        </w:r>
      </w:del>
      <w:r w:rsidRPr="00237E17">
        <w:rPr>
          <w:rFonts w:ascii="Times New Roman" w:hAnsi="Times New Roman" w:cs="Times New Roman"/>
          <w:sz w:val="24"/>
          <w:szCs w:val="24"/>
          <w:lang w:val="de-DE"/>
          <w:rPrChange w:id="2228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65</w:t>
      </w:r>
      <w:ins w:id="2229" w:author="Robin" w:date="2016-11-17T14:11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30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.</w:t>
        </w:r>
      </w:ins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  <w:rPrChange w:id="2231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232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237E17">
      <w:pPr>
        <w:pStyle w:val="Stilepredefinito"/>
        <w:spacing w:after="0" w:line="360" w:lineRule="auto"/>
        <w:rPr>
          <w:ins w:id="2233" w:author="Robin" w:date="2016-11-17T14:12:00Z"/>
          <w:rFonts w:ascii="Times New Roman" w:hAnsi="Times New Roman" w:cs="Times New Roman"/>
          <w:sz w:val="24"/>
          <w:szCs w:val="24"/>
          <w:lang w:val="de-DE"/>
          <w:rPrChange w:id="2234" w:author="Eric Beckman" w:date="2017-02-02T08:24:00Z">
            <w:rPr>
              <w:ins w:id="2235" w:author="Robin" w:date="2016-11-17T14:12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236" w:author="Kenneth Lapatin" w:date="2016-09-15T16:18:00Z">
          <w:pPr>
            <w:pStyle w:val="Stilepredefinito"/>
            <w:spacing w:after="0"/>
            <w:jc w:val="both"/>
          </w:pPr>
        </w:pPrChange>
      </w:pPr>
      <w:r w:rsidRPr="00237E17">
        <w:rPr>
          <w:rFonts w:ascii="Times New Roman" w:hAnsi="Times New Roman" w:cs="Times New Roman"/>
          <w:sz w:val="24"/>
          <w:szCs w:val="24"/>
          <w:lang w:val="de-DE"/>
          <w:rPrChange w:id="2237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Gauer 1991</w:t>
      </w:r>
      <w:del w:id="2238" w:author="Robin" w:date="2016-11-17T14:12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39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: W.</w:delText>
        </w:r>
      </w:del>
      <w:r w:rsidRPr="00237E17">
        <w:rPr>
          <w:rFonts w:ascii="Times New Roman" w:hAnsi="Times New Roman" w:cs="Times New Roman"/>
          <w:sz w:val="24"/>
          <w:szCs w:val="24"/>
          <w:lang w:val="de-DE"/>
          <w:rPrChange w:id="2240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</w:p>
    <w:p w:rsidR="00000000" w:rsidRDefault="00237E17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241" w:author="Kenneth Lapatin" w:date="2016-09-15T16:18:00Z">
          <w:pPr>
            <w:pStyle w:val="Stilepredefinito"/>
            <w:spacing w:after="0"/>
            <w:jc w:val="both"/>
          </w:pPr>
        </w:pPrChange>
      </w:pPr>
      <w:r w:rsidRPr="00237E17">
        <w:rPr>
          <w:rFonts w:ascii="Times New Roman" w:hAnsi="Times New Roman" w:cs="Times New Roman"/>
          <w:sz w:val="24"/>
          <w:szCs w:val="24"/>
          <w:lang w:val="de-DE"/>
          <w:rPrChange w:id="2242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Gauer, </w:t>
      </w:r>
      <w:ins w:id="2243" w:author="Robin" w:date="2016-11-17T14:12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44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W.</w:t>
        </w:r>
      </w:ins>
      <w:ins w:id="2245" w:author="Eric Beckman" w:date="2017-01-31T17:33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46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1991.</w:t>
        </w:r>
      </w:ins>
      <w:ins w:id="2247" w:author="Robin" w:date="2016-11-17T14:12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48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r w:rsidRPr="00237E17">
        <w:rPr>
          <w:rFonts w:ascii="Times New Roman" w:hAnsi="Times New Roman" w:cs="Times New Roman"/>
          <w:i/>
          <w:sz w:val="24"/>
          <w:szCs w:val="24"/>
          <w:lang w:val="de-DE"/>
          <w:rPrChange w:id="2249" w:author="Eric Beckman" w:date="2017-02-02T08:2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Die </w:t>
      </w:r>
      <w:del w:id="2250" w:author="Eric Beckman" w:date="2017-02-01T09:06:00Z">
        <w:r w:rsidRPr="00237E17">
          <w:rPr>
            <w:rFonts w:ascii="Times New Roman" w:hAnsi="Times New Roman" w:cs="Times New Roman"/>
            <w:i/>
            <w:sz w:val="24"/>
            <w:szCs w:val="24"/>
            <w:lang w:val="de-DE"/>
            <w:rPrChange w:id="2251" w:author="Eric Beckman" w:date="2017-02-02T08:24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delText>Bronzegefä</w:delText>
        </w:r>
        <w:r w:rsidRPr="00237E17">
          <w:rPr>
            <w:rFonts w:ascii="Times New Roman" w:hAnsi="Times New Roman" w:cs="Times New Roman"/>
            <w:i/>
            <w:sz w:val="24"/>
            <w:szCs w:val="24"/>
            <w:highlight w:val="yellow"/>
            <w:lang w:val="de-DE"/>
            <w:rPrChange w:id="2252" w:author="Eric Beckman" w:date="2017-02-02T08:24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delText>ss</w:delText>
        </w:r>
        <w:r w:rsidRPr="00237E17">
          <w:rPr>
            <w:rFonts w:ascii="Times New Roman" w:hAnsi="Times New Roman" w:cs="Times New Roman"/>
            <w:i/>
            <w:sz w:val="24"/>
            <w:szCs w:val="24"/>
            <w:lang w:val="de-DE"/>
            <w:rPrChange w:id="2253" w:author="Eric Beckman" w:date="2017-02-02T08:24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delText>e</w:delText>
        </w:r>
      </w:del>
      <w:ins w:id="2254" w:author="Eric Beckman" w:date="2017-02-01T09:06:00Z">
        <w:r w:rsidRPr="00237E17">
          <w:rPr>
            <w:rFonts w:ascii="Times New Roman" w:hAnsi="Times New Roman" w:cs="Times New Roman"/>
            <w:i/>
            <w:sz w:val="24"/>
            <w:szCs w:val="24"/>
            <w:lang w:val="de-DE"/>
            <w:rPrChange w:id="2255" w:author="Eric Beckman" w:date="2017-02-02T08:24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Bronzegefäße </w:t>
        </w:r>
      </w:ins>
      <w:r w:rsidRPr="00237E17">
        <w:rPr>
          <w:rFonts w:ascii="Times New Roman" w:hAnsi="Times New Roman" w:cs="Times New Roman"/>
          <w:i/>
          <w:sz w:val="24"/>
          <w:szCs w:val="24"/>
          <w:lang w:val="de-DE"/>
          <w:rPrChange w:id="2256" w:author="Eric Beckman" w:date="2017-02-02T08:2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von Olympia</w:t>
      </w:r>
      <w:r w:rsidRPr="00237E17">
        <w:rPr>
          <w:rFonts w:ascii="Times New Roman" w:hAnsi="Times New Roman" w:cs="Times New Roman"/>
          <w:sz w:val="24"/>
          <w:szCs w:val="24"/>
          <w:lang w:val="de-DE"/>
          <w:rPrChange w:id="2257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, </w:t>
      </w:r>
      <w:ins w:id="2258" w:author="Robin" w:date="2016-11-17T14:12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59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vol. 1.</w:t>
        </w:r>
      </w:ins>
      <w:del w:id="2260" w:author="Robin" w:date="2016-11-17T14:12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61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I,</w:delText>
        </w:r>
      </w:del>
      <w:r w:rsidRPr="00237E17">
        <w:rPr>
          <w:rFonts w:ascii="Times New Roman" w:hAnsi="Times New Roman" w:cs="Times New Roman"/>
          <w:sz w:val="24"/>
          <w:szCs w:val="24"/>
          <w:lang w:val="de-DE"/>
          <w:rPrChange w:id="2262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Olympische Forschungen </w:t>
      </w:r>
      <w:del w:id="2263" w:author="Robin" w:date="2016-11-17T14:12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64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XX</w:delText>
        </w:r>
      </w:del>
      <w:ins w:id="2265" w:author="Robin" w:date="2016-11-17T14:12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66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20.</w:t>
        </w:r>
      </w:ins>
      <w:del w:id="2267" w:author="Robin" w:date="2016-11-17T14:12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268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,</w:delText>
        </w:r>
      </w:del>
      <w:r w:rsidRPr="00237E17">
        <w:rPr>
          <w:rFonts w:ascii="Times New Roman" w:hAnsi="Times New Roman" w:cs="Times New Roman"/>
          <w:sz w:val="24"/>
          <w:szCs w:val="24"/>
          <w:lang w:val="de-DE"/>
          <w:rPrChange w:id="2269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AB4570" w:rsidRPr="003F343E">
        <w:rPr>
          <w:rFonts w:ascii="Times New Roman" w:hAnsi="Times New Roman" w:cs="Times New Roman"/>
          <w:sz w:val="24"/>
          <w:szCs w:val="24"/>
          <w:lang w:val="en-US"/>
        </w:rPr>
        <w:t>Berlin</w:t>
      </w:r>
      <w:ins w:id="2270" w:author="Robin" w:date="2016-11-17T14:13:00Z">
        <w:r w:rsidR="00B42269">
          <w:rPr>
            <w:rFonts w:ascii="Times New Roman" w:hAnsi="Times New Roman" w:cs="Times New Roman"/>
            <w:sz w:val="24"/>
            <w:szCs w:val="24"/>
            <w:lang w:val="en-US"/>
          </w:rPr>
          <w:t xml:space="preserve">: de </w:t>
        </w:r>
        <w:proofErr w:type="spellStart"/>
        <w:r w:rsidR="00B42269">
          <w:rPr>
            <w:rFonts w:ascii="Times New Roman" w:hAnsi="Times New Roman" w:cs="Times New Roman"/>
            <w:sz w:val="24"/>
            <w:szCs w:val="24"/>
            <w:lang w:val="en-US"/>
          </w:rPr>
          <w:t>Gruyter</w:t>
        </w:r>
        <w:proofErr w:type="spellEnd"/>
        <w:r w:rsidR="00B42269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2271" w:author="Robin" w:date="2016-11-17T14:13:00Z">
        <w:r w:rsidR="00AB4570" w:rsidRPr="003F343E" w:rsidDel="00B42269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1991</w:delText>
        </w:r>
      </w:del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272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767040">
      <w:pPr>
        <w:pStyle w:val="Stilepredefinito"/>
        <w:spacing w:after="0" w:line="360" w:lineRule="auto"/>
        <w:outlineLvl w:val="0"/>
        <w:rPr>
          <w:ins w:id="2273" w:author="Robin" w:date="2016-11-17T14:13:00Z"/>
          <w:rFonts w:ascii="Times New Roman" w:hAnsi="Times New Roman" w:cs="Times New Roman"/>
          <w:color w:val="231F20"/>
          <w:spacing w:val="-15"/>
          <w:sz w:val="24"/>
          <w:szCs w:val="24"/>
        </w:rPr>
        <w:pPrChange w:id="2274" w:author="Kenneth Lapatin" w:date="2016-09-15T16:18:00Z">
          <w:pPr>
            <w:pStyle w:val="Stilepredefinito"/>
            <w:spacing w:after="0"/>
            <w:jc w:val="both"/>
            <w:outlineLvl w:val="0"/>
          </w:pPr>
        </w:pPrChange>
      </w:pPr>
      <w:r w:rsidRPr="00B42269">
        <w:rPr>
          <w:rFonts w:ascii="Times New Roman" w:hAnsi="Times New Roman" w:cs="Times New Roman"/>
          <w:color w:val="231F20"/>
          <w:spacing w:val="-15"/>
          <w:sz w:val="24"/>
          <w:szCs w:val="24"/>
        </w:rPr>
        <w:t>Goldman 1940</w:t>
      </w:r>
      <w:del w:id="2275" w:author="Robin" w:date="2016-11-17T14:13:00Z">
        <w:r w:rsidRPr="00B42269" w:rsidDel="00B42269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delText>:</w:delText>
        </w:r>
      </w:del>
      <w:r w:rsidRPr="00B4226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del w:id="2276" w:author="Robin" w:date="2016-11-17T14:13:00Z">
        <w:r w:rsidRPr="00B42269" w:rsidDel="00B42269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delText xml:space="preserve">H. </w:delText>
        </w:r>
      </w:del>
    </w:p>
    <w:p w:rsidR="00000000" w:rsidRDefault="00767040">
      <w:pPr>
        <w:pStyle w:val="Stilepredefinito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  <w:pPrChange w:id="2277" w:author="Kenneth Lapatin" w:date="2016-09-15T16:18:00Z">
          <w:pPr>
            <w:pStyle w:val="Stilepredefinito"/>
            <w:spacing w:after="0"/>
            <w:jc w:val="both"/>
            <w:outlineLvl w:val="0"/>
          </w:pPr>
        </w:pPrChange>
      </w:pPr>
      <w:r w:rsidRPr="00B4226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Goldman, </w:t>
      </w:r>
      <w:ins w:id="2278" w:author="Robin" w:date="2016-11-17T14:13:00Z">
        <w:r w:rsidR="00B42269" w:rsidRPr="00B42269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t>H.</w:t>
        </w:r>
      </w:ins>
      <w:ins w:id="2279" w:author="Eric Beckman" w:date="2017-01-31T17:33:00Z">
        <w:r w:rsidR="00F06334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t xml:space="preserve"> 1940.</w:t>
        </w:r>
      </w:ins>
      <w:ins w:id="2280" w:author="Robin" w:date="2016-11-17T14:13:00Z">
        <w:r w:rsidR="00B42269" w:rsidRPr="00B42269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t xml:space="preserve"> </w:t>
        </w:r>
      </w:ins>
      <w:ins w:id="2281" w:author="Robin" w:date="2016-11-17T14:14:00Z">
        <w:r w:rsidR="00B42269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t>“</w:t>
        </w:r>
      </w:ins>
      <w:r w:rsidR="00237E17" w:rsidRPr="00237E17">
        <w:rPr>
          <w:rFonts w:ascii="Times New Roman" w:hAnsi="Times New Roman" w:cs="Times New Roman"/>
          <w:color w:val="231F20"/>
          <w:spacing w:val="-15"/>
          <w:sz w:val="24"/>
          <w:szCs w:val="24"/>
          <w:rPrChange w:id="2282" w:author="Robin" w:date="2016-11-17T14:14:00Z">
            <w:rPr>
              <w:rFonts w:ascii="Times New Roman" w:hAnsi="Times New Roman" w:cs="Times New Roman"/>
              <w:i/>
              <w:color w:val="231F20"/>
              <w:spacing w:val="-15"/>
              <w:sz w:val="24"/>
              <w:szCs w:val="24"/>
            </w:rPr>
          </w:rPrChange>
        </w:rPr>
        <w:t>The Acropolis of Halae</w:t>
      </w:r>
      <w:ins w:id="2283" w:author="Robin" w:date="2016-11-17T14:14:00Z">
        <w:r w:rsidR="00B42269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t>.”</w:t>
        </w:r>
      </w:ins>
      <w:del w:id="2284" w:author="Robin" w:date="2016-11-17T14:14:00Z">
        <w:r w:rsidRPr="00B42269" w:rsidDel="00B42269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delText>,</w:delText>
        </w:r>
      </w:del>
      <w:r w:rsidRPr="00B4226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237E17" w:rsidRPr="00237E17">
        <w:rPr>
          <w:rFonts w:ascii="Times New Roman" w:hAnsi="Times New Roman" w:cs="Times New Roman"/>
          <w:i/>
          <w:color w:val="231F20"/>
          <w:spacing w:val="-15"/>
          <w:sz w:val="24"/>
          <w:szCs w:val="24"/>
          <w:rPrChange w:id="2285" w:author="Robin" w:date="2016-11-17T14:14:00Z">
            <w:rPr>
              <w:rFonts w:ascii="Times New Roman" w:hAnsi="Times New Roman" w:cs="Times New Roman"/>
              <w:color w:val="231F20"/>
              <w:spacing w:val="-15"/>
              <w:sz w:val="24"/>
              <w:szCs w:val="24"/>
            </w:rPr>
          </w:rPrChange>
        </w:rPr>
        <w:t>Hesperia</w:t>
      </w:r>
      <w:r w:rsidRPr="00B4226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ins w:id="2286" w:author="Eric Beckman" w:date="2017-02-01T09:50:00Z">
        <w:r w:rsidR="00737065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t xml:space="preserve"> </w:t>
        </w:r>
      </w:ins>
      <w:r w:rsidRPr="00B42269">
        <w:rPr>
          <w:rFonts w:ascii="Times New Roman" w:hAnsi="Times New Roman" w:cs="Times New Roman"/>
          <w:color w:val="231F20"/>
          <w:spacing w:val="-15"/>
          <w:sz w:val="24"/>
          <w:szCs w:val="24"/>
        </w:rPr>
        <w:t>9</w:t>
      </w:r>
      <w:ins w:id="2287" w:author="Robin" w:date="2016-11-17T14:14:00Z">
        <w:r w:rsidR="00B42269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t>:</w:t>
        </w:r>
      </w:ins>
      <w:del w:id="2288" w:author="Robin" w:date="2016-11-17T14:14:00Z">
        <w:r w:rsidRPr="00B42269" w:rsidDel="00B42269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delText>, 1940, pp.</w:delText>
        </w:r>
      </w:del>
      <w:r w:rsidRPr="00B4226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381</w:t>
      </w:r>
      <w:ins w:id="2289" w:author="Robin" w:date="2016-11-17T14:14:00Z">
        <w:r w:rsidR="00B42269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t>–</w:t>
        </w:r>
      </w:ins>
      <w:del w:id="2290" w:author="Robin" w:date="2016-11-17T14:14:00Z">
        <w:r w:rsidRPr="00B42269" w:rsidDel="00B42269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delText>-</w:delText>
        </w:r>
      </w:del>
      <w:r w:rsidRPr="00B42269">
        <w:rPr>
          <w:rFonts w:ascii="Times New Roman" w:hAnsi="Times New Roman" w:cs="Times New Roman"/>
          <w:color w:val="231F20"/>
          <w:spacing w:val="-15"/>
          <w:sz w:val="24"/>
          <w:szCs w:val="24"/>
        </w:rPr>
        <w:t>514</w:t>
      </w:r>
      <w:ins w:id="2291" w:author="Eric Beckman" w:date="2017-02-02T08:25:00Z">
        <w:r w:rsidR="00A0163C">
          <w:rPr>
            <w:rFonts w:ascii="Times New Roman" w:hAnsi="Times New Roman" w:cs="Times New Roman"/>
            <w:color w:val="231F20"/>
            <w:spacing w:val="-15"/>
            <w:sz w:val="24"/>
            <w:szCs w:val="24"/>
          </w:rPr>
          <w:t>.</w:t>
        </w:r>
      </w:ins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292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2E3575">
      <w:pPr>
        <w:pStyle w:val="Stilepredefinito"/>
        <w:spacing w:after="0" w:line="360" w:lineRule="auto"/>
        <w:rPr>
          <w:ins w:id="2293" w:author="Robin" w:date="2016-11-17T14:15:00Z"/>
          <w:rFonts w:ascii="Times New Roman" w:hAnsi="Times New Roman" w:cs="Times New Roman"/>
          <w:sz w:val="24"/>
          <w:szCs w:val="24"/>
          <w:lang w:val="en-US"/>
        </w:rPr>
        <w:pPrChange w:id="2294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>Harris 1995</w:t>
      </w:r>
      <w:del w:id="2295" w:author="Robin" w:date="2016-11-17T14:15:00Z">
        <w:r w:rsidRPr="003F343E" w:rsidDel="00B42269">
          <w:rPr>
            <w:rFonts w:ascii="Times New Roman" w:hAnsi="Times New Roman" w:cs="Times New Roman"/>
            <w:sz w:val="24"/>
            <w:szCs w:val="24"/>
            <w:lang w:val="en-US"/>
          </w:rPr>
          <w:delText>: D.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Default="002E3575">
      <w:pPr>
        <w:pStyle w:val="Stilepredefinito"/>
        <w:tabs>
          <w:tab w:val="left" w:pos="691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296" w:author="Robin" w:date="2016-11-17T14:15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>Harris,</w:t>
      </w:r>
      <w:del w:id="2297" w:author="Robin" w:date="2016-11-17T14:15:00Z">
        <w:r w:rsidRPr="003F343E" w:rsidDel="00B42269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2298" w:author="Robin" w:date="2016-11-17T14:15:00Z">
        <w:r w:rsidR="00B42269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D.</w:t>
        </w:r>
      </w:ins>
      <w:ins w:id="2299" w:author="Eric Beckman" w:date="2017-01-31T17:33:00Z">
        <w:r w:rsidR="00F06334">
          <w:rPr>
            <w:rFonts w:ascii="Times New Roman" w:hAnsi="Times New Roman" w:cs="Times New Roman"/>
            <w:sz w:val="24"/>
            <w:szCs w:val="24"/>
            <w:lang w:val="en-US"/>
          </w:rPr>
          <w:t xml:space="preserve"> 1995.</w:t>
        </w:r>
      </w:ins>
      <w:ins w:id="2300" w:author="Robin" w:date="2016-11-17T14:15:00Z">
        <w:r w:rsidR="00B42269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Treasures of the Parthenon and </w:t>
      </w:r>
      <w:r w:rsidRPr="006868F1">
        <w:rPr>
          <w:rFonts w:ascii="Times New Roman" w:hAnsi="Times New Roman" w:cs="Times New Roman"/>
          <w:i/>
          <w:sz w:val="24"/>
          <w:szCs w:val="24"/>
          <w:lang w:val="en-US"/>
        </w:rPr>
        <w:t>Erecht</w:t>
      </w:r>
      <w:ins w:id="2301" w:author="Eric Beckman" w:date="2017-02-01T09:07:00Z">
        <w:r w:rsidR="00237E17" w:rsidRPr="00237E17">
          <w:rPr>
            <w:rFonts w:ascii="Times New Roman" w:hAnsi="Times New Roman" w:cs="Times New Roman"/>
            <w:i/>
            <w:sz w:val="24"/>
            <w:szCs w:val="24"/>
            <w:lang w:val="en-US"/>
            <w:rPrChange w:id="2302" w:author="Eric Beckman" w:date="2017-02-01T09:07:00Z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rPrChange>
          </w:rPr>
          <w:t>h</w:t>
        </w:r>
      </w:ins>
      <w:r w:rsidRPr="006868F1">
        <w:rPr>
          <w:rFonts w:ascii="Times New Roman" w:hAnsi="Times New Roman" w:cs="Times New Roman"/>
          <w:i/>
          <w:sz w:val="24"/>
          <w:szCs w:val="24"/>
          <w:lang w:val="en-US"/>
        </w:rPr>
        <w:t>eion</w:t>
      </w:r>
      <w:ins w:id="2303" w:author="Robin" w:date="2016-11-17T14:15:00Z">
        <w:r w:rsidR="00B42269" w:rsidRPr="006868F1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2304" w:author="Robin" w:date="2016-11-17T14:15:00Z">
        <w:r w:rsidRPr="006868F1" w:rsidDel="00B42269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6868F1">
        <w:rPr>
          <w:rFonts w:ascii="Times New Roman" w:hAnsi="Times New Roman" w:cs="Times New Roman"/>
          <w:sz w:val="24"/>
          <w:szCs w:val="24"/>
          <w:lang w:val="en-US"/>
        </w:rPr>
        <w:t xml:space="preserve"> Oxford</w:t>
      </w:r>
      <w:del w:id="2305" w:author="Robin" w:date="2016-11-17T14:15:00Z">
        <w:r w:rsidRPr="003F343E" w:rsidDel="00B42269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199</w:delText>
        </w:r>
      </w:del>
      <w:ins w:id="2306" w:author="Robin" w:date="2016-11-17T14:15:00Z">
        <w:r w:rsidR="00B42269">
          <w:rPr>
            <w:rFonts w:ascii="Times New Roman" w:hAnsi="Times New Roman" w:cs="Times New Roman"/>
            <w:sz w:val="24"/>
            <w:szCs w:val="24"/>
            <w:lang w:val="en-US"/>
          </w:rPr>
          <w:t>: Clarendon.</w:t>
        </w:r>
      </w:ins>
      <w:del w:id="2307" w:author="Robin" w:date="2016-11-17T14:15:00Z">
        <w:r w:rsidRPr="003F343E" w:rsidDel="00B42269">
          <w:rPr>
            <w:rFonts w:ascii="Times New Roman" w:hAnsi="Times New Roman" w:cs="Times New Roman"/>
            <w:sz w:val="24"/>
            <w:szCs w:val="24"/>
            <w:lang w:val="en-US"/>
          </w:rPr>
          <w:delText>5</w:delText>
        </w:r>
      </w:del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308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2E3575">
      <w:pPr>
        <w:pStyle w:val="Nessunaspaziatura2"/>
        <w:spacing w:after="0" w:line="360" w:lineRule="auto"/>
        <w:jc w:val="left"/>
        <w:rPr>
          <w:ins w:id="2309" w:author="Robin" w:date="2016-11-17T14:15:00Z"/>
          <w:rFonts w:ascii="Times New Roman" w:hAnsi="Times New Roman"/>
          <w:sz w:val="24"/>
          <w:szCs w:val="24"/>
        </w:rPr>
        <w:pPrChange w:id="2310" w:author="Kenneth Lapatin" w:date="2016-09-15T16:18:00Z">
          <w:pPr>
            <w:pStyle w:val="Nessunaspaziatura2"/>
            <w:spacing w:after="0" w:line="276" w:lineRule="auto"/>
          </w:pPr>
        </w:pPrChange>
      </w:pPr>
      <w:r w:rsidRPr="003F343E">
        <w:rPr>
          <w:rFonts w:ascii="Times New Roman" w:hAnsi="Times New Roman"/>
          <w:sz w:val="24"/>
          <w:szCs w:val="24"/>
        </w:rPr>
        <w:t>Keramopoullos 1915</w:t>
      </w:r>
      <w:del w:id="2311" w:author="Robin" w:date="2016-11-17T14:16:00Z">
        <w:r w:rsidRPr="003F343E" w:rsidDel="00C931C2">
          <w:rPr>
            <w:rFonts w:ascii="Times New Roman" w:hAnsi="Times New Roman"/>
            <w:sz w:val="24"/>
            <w:szCs w:val="24"/>
          </w:rPr>
          <w:delText>:</w:delText>
        </w:r>
      </w:del>
      <w:r w:rsidRPr="003F343E">
        <w:rPr>
          <w:rFonts w:ascii="Times New Roman" w:hAnsi="Times New Roman"/>
          <w:sz w:val="24"/>
          <w:szCs w:val="24"/>
        </w:rPr>
        <w:t xml:space="preserve"> </w:t>
      </w:r>
      <w:del w:id="2312" w:author="Robin" w:date="2016-11-17T14:16:00Z">
        <w:r w:rsidRPr="003F343E" w:rsidDel="00C931C2">
          <w:rPr>
            <w:rFonts w:ascii="Times New Roman" w:hAnsi="Times New Roman"/>
            <w:sz w:val="24"/>
            <w:szCs w:val="24"/>
          </w:rPr>
          <w:delText xml:space="preserve">A. </w:delText>
        </w:r>
      </w:del>
    </w:p>
    <w:p w:rsidR="00000000" w:rsidRDefault="002E3575">
      <w:pPr>
        <w:pStyle w:val="Nessunaspaziatura2"/>
        <w:spacing w:after="0" w:line="360" w:lineRule="auto"/>
        <w:jc w:val="left"/>
        <w:rPr>
          <w:rFonts w:ascii="Times New Roman" w:hAnsi="Times New Roman"/>
          <w:sz w:val="24"/>
          <w:szCs w:val="24"/>
        </w:rPr>
        <w:pPrChange w:id="2313" w:author="Kenneth Lapatin" w:date="2016-09-15T16:18:00Z">
          <w:pPr>
            <w:pStyle w:val="Nessunaspaziatura2"/>
            <w:spacing w:after="0" w:line="276" w:lineRule="auto"/>
          </w:pPr>
        </w:pPrChange>
      </w:pPr>
      <w:r w:rsidRPr="003F343E">
        <w:rPr>
          <w:rFonts w:ascii="Times New Roman" w:hAnsi="Times New Roman"/>
          <w:sz w:val="24"/>
          <w:szCs w:val="24"/>
        </w:rPr>
        <w:t xml:space="preserve">Keramopoullos, </w:t>
      </w:r>
      <w:ins w:id="2314" w:author="Robin" w:date="2016-11-17T14:16:00Z">
        <w:r w:rsidR="00C931C2" w:rsidRPr="003F343E">
          <w:rPr>
            <w:rFonts w:ascii="Times New Roman" w:hAnsi="Times New Roman"/>
            <w:sz w:val="24"/>
            <w:szCs w:val="24"/>
          </w:rPr>
          <w:t>A.</w:t>
        </w:r>
      </w:ins>
      <w:ins w:id="2315" w:author="Eric Beckman" w:date="2017-01-31T17:33:00Z">
        <w:r w:rsidR="00F06334">
          <w:rPr>
            <w:rFonts w:ascii="Times New Roman" w:hAnsi="Times New Roman"/>
            <w:sz w:val="24"/>
            <w:szCs w:val="24"/>
          </w:rPr>
          <w:t xml:space="preserve"> 1915.</w:t>
        </w:r>
      </w:ins>
      <w:ins w:id="2316" w:author="Robin" w:date="2016-11-17T14:16:00Z">
        <w:r w:rsidR="00C931C2" w:rsidRPr="003F343E">
          <w:rPr>
            <w:rFonts w:ascii="Times New Roman" w:hAnsi="Times New Roman"/>
            <w:sz w:val="24"/>
            <w:szCs w:val="24"/>
          </w:rPr>
          <w:t xml:space="preserve"> </w:t>
        </w:r>
      </w:ins>
      <w:ins w:id="2317" w:author="Robin" w:date="2016-11-17T14:20:00Z">
        <w:r w:rsidR="00C931C2">
          <w:rPr>
            <w:rFonts w:ascii="Times New Roman" w:hAnsi="Times New Roman"/>
            <w:sz w:val="24"/>
            <w:szCs w:val="24"/>
          </w:rPr>
          <w:t>“</w:t>
        </w:r>
      </w:ins>
      <w:r w:rsidR="00237E17" w:rsidRPr="00237E17">
        <w:rPr>
          <w:rFonts w:ascii="Times New Roman" w:hAnsi="Times New Roman"/>
          <w:sz w:val="24"/>
          <w:szCs w:val="24"/>
          <w:rPrChange w:id="2318" w:author="Robin" w:date="2016-11-17T14:20:00Z">
            <w:rPr>
              <w:rFonts w:ascii="Times New Roman" w:hAnsi="Times New Roman"/>
              <w:i/>
              <w:sz w:val="24"/>
              <w:szCs w:val="24"/>
            </w:rPr>
          </w:rPrChange>
        </w:rPr>
        <w:t>Μ</w:t>
      </w:r>
      <w:ins w:id="2319" w:author="Eric Beckman" w:date="2017-01-31T17:43:00Z">
        <w:r w:rsidR="00F06334">
          <w:rPr>
            <w:rFonts w:ascii="Times New Roman" w:hAnsi="Times New Roman"/>
            <w:sz w:val="24"/>
            <w:szCs w:val="24"/>
            <w:lang w:val="el-GR"/>
          </w:rPr>
          <w:t>ουσε</w:t>
        </w:r>
      </w:ins>
      <w:ins w:id="2320" w:author="Eric Beckman" w:date="2017-02-01T09:12:00Z">
        <w:r w:rsidR="006868F1">
          <w:rPr>
            <w:rFonts w:ascii="Times New Roman" w:hAnsi="Times New Roman"/>
            <w:sz w:val="24"/>
            <w:szCs w:val="24"/>
            <w:lang w:val="el-GR"/>
          </w:rPr>
          <w:t>ῖ</w:t>
        </w:r>
      </w:ins>
      <w:ins w:id="2321" w:author="Eric Beckman" w:date="2017-01-31T17:43:00Z">
        <w:r w:rsidR="00F06334">
          <w:rPr>
            <w:rFonts w:ascii="Times New Roman" w:hAnsi="Times New Roman"/>
            <w:sz w:val="24"/>
            <w:szCs w:val="24"/>
            <w:lang w:val="el-GR"/>
          </w:rPr>
          <w:t>α</w:t>
        </w:r>
      </w:ins>
      <w:del w:id="2322" w:author="Eric Beckman" w:date="2017-01-31T17:44:00Z">
        <w:r w:rsidR="00237E17" w:rsidRPr="00237E17">
          <w:rPr>
            <w:rFonts w:ascii="Times New Roman" w:hAnsi="Times New Roman"/>
            <w:sz w:val="24"/>
            <w:szCs w:val="24"/>
            <w:rPrChange w:id="2323" w:author="Robin" w:date="2016-11-17T14:2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delText>ΟΥΣΕΙΑ</w:delText>
        </w:r>
      </w:del>
      <w:ins w:id="2324" w:author="Robin" w:date="2016-11-17T14:20:00Z">
        <w:del w:id="2325" w:author="Eric Beckman" w:date="2017-01-31T17:44:00Z">
          <w:r w:rsidR="00C931C2" w:rsidDel="00F06334">
            <w:rPr>
              <w:rFonts w:ascii="Times New Roman" w:hAnsi="Times New Roman"/>
              <w:i/>
              <w:sz w:val="24"/>
              <w:szCs w:val="24"/>
            </w:rPr>
            <w:delText>.</w:delText>
          </w:r>
        </w:del>
      </w:ins>
      <w:ins w:id="2326" w:author="Eric Beckman" w:date="2017-01-31T17:44:00Z">
        <w:r w:rsidR="00237E17" w:rsidRPr="00237E17">
          <w:rPr>
            <w:rFonts w:ascii="Times New Roman" w:hAnsi="Times New Roman"/>
            <w:i/>
            <w:sz w:val="24"/>
            <w:szCs w:val="24"/>
            <w:lang w:val="en-US"/>
            <w:rPrChange w:id="2327" w:author="Eric Beckman" w:date="2017-02-01T08:29:00Z">
              <w:rPr>
                <w:rFonts w:ascii="Times New Roman" w:hAnsi="Times New Roman"/>
                <w:i/>
                <w:sz w:val="24"/>
                <w:szCs w:val="24"/>
                <w:lang w:val="el-GR"/>
              </w:rPr>
            </w:rPrChange>
          </w:rPr>
          <w:t>.</w:t>
        </w:r>
      </w:ins>
      <w:ins w:id="2328" w:author="Robin" w:date="2016-11-17T14:20:00Z">
        <w:r w:rsidR="00237E17" w:rsidRPr="00237E17">
          <w:rPr>
            <w:rFonts w:ascii="Times New Roman" w:hAnsi="Times New Roman"/>
            <w:sz w:val="24"/>
            <w:szCs w:val="24"/>
            <w:rPrChange w:id="2329" w:author="Robin" w:date="2016-11-17T14:2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”</w:t>
        </w:r>
      </w:ins>
      <w:del w:id="2330" w:author="Robin" w:date="2016-11-17T14:20:00Z">
        <w:r w:rsidRPr="003F343E" w:rsidDel="00C931C2">
          <w:rPr>
            <w:rFonts w:ascii="Times New Roman" w:hAnsi="Times New Roman"/>
            <w:i/>
            <w:sz w:val="24"/>
            <w:szCs w:val="24"/>
          </w:rPr>
          <w:delText>,</w:delText>
        </w:r>
      </w:del>
      <w:r w:rsidR="00592CFD" w:rsidRPr="003F343E">
        <w:rPr>
          <w:rFonts w:ascii="Times New Roman" w:hAnsi="Times New Roman"/>
          <w:sz w:val="24"/>
          <w:szCs w:val="24"/>
        </w:rPr>
        <w:t xml:space="preserve"> </w:t>
      </w:r>
      <w:del w:id="2331" w:author="Eric Beckman" w:date="2017-01-31T17:35:00Z">
        <w:r w:rsidR="00237E17" w:rsidRPr="00237E17">
          <w:rPr>
            <w:rFonts w:ascii="Times New Roman" w:hAnsi="Times New Roman"/>
            <w:i/>
            <w:sz w:val="24"/>
            <w:szCs w:val="24"/>
            <w:rPrChange w:id="2332" w:author="Eric Beckman" w:date="2017-01-31T17:35:00Z">
              <w:rPr>
                <w:rFonts w:ascii="Times New Roman" w:hAnsi="Times New Roman"/>
                <w:sz w:val="24"/>
                <w:szCs w:val="24"/>
              </w:rPr>
            </w:rPrChange>
          </w:rPr>
          <w:delText>APXAIOLOΓIKON ΔELTION</w:delText>
        </w:r>
      </w:del>
      <w:ins w:id="2333" w:author="Eric Beckman" w:date="2017-01-31T17:35:00Z">
        <w:r w:rsidR="00237E17" w:rsidRPr="00237E17">
          <w:rPr>
            <w:rFonts w:ascii="Times New Roman" w:hAnsi="Times New Roman"/>
            <w:i/>
            <w:sz w:val="24"/>
            <w:szCs w:val="24"/>
            <w:rPrChange w:id="2334" w:author="Eric Beckman" w:date="2017-01-31T17:35:00Z">
              <w:rPr>
                <w:rFonts w:ascii="Times New Roman" w:hAnsi="Times New Roman"/>
                <w:sz w:val="24"/>
                <w:szCs w:val="24"/>
              </w:rPr>
            </w:rPrChange>
          </w:rPr>
          <w:t>ArchDelt</w:t>
        </w:r>
      </w:ins>
      <w:ins w:id="2335" w:author="Eric Beckman" w:date="2017-02-01T09:50:00Z">
        <w:r w:rsidR="00737065">
          <w:rPr>
            <w:rFonts w:ascii="Times New Roman" w:hAnsi="Times New Roman"/>
            <w:i/>
            <w:sz w:val="24"/>
            <w:szCs w:val="24"/>
          </w:rPr>
          <w:t xml:space="preserve"> </w:t>
        </w:r>
        <w:r w:rsidR="00737065">
          <w:rPr>
            <w:rFonts w:ascii="Times New Roman" w:hAnsi="Times New Roman"/>
            <w:sz w:val="24"/>
            <w:szCs w:val="24"/>
          </w:rPr>
          <w:t>1</w:t>
        </w:r>
      </w:ins>
      <w:ins w:id="2336" w:author="Robin" w:date="2016-11-17T14:21:00Z">
        <w:del w:id="2337" w:author="Eric Beckman" w:date="2017-02-01T09:50:00Z">
          <w:r w:rsidR="00C931C2" w:rsidDel="00737065">
            <w:rPr>
              <w:rFonts w:ascii="Times New Roman" w:hAnsi="Times New Roman"/>
              <w:sz w:val="24"/>
              <w:szCs w:val="24"/>
            </w:rPr>
            <w:delText xml:space="preserve"> 1915</w:delText>
          </w:r>
        </w:del>
        <w:r w:rsidR="00C931C2">
          <w:rPr>
            <w:rFonts w:ascii="Times New Roman" w:hAnsi="Times New Roman"/>
            <w:sz w:val="24"/>
            <w:szCs w:val="24"/>
          </w:rPr>
          <w:t>:</w:t>
        </w:r>
      </w:ins>
      <w:del w:id="2338" w:author="Robin" w:date="2016-11-17T14:21:00Z">
        <w:r w:rsidRPr="003F343E" w:rsidDel="00C931C2">
          <w:rPr>
            <w:rFonts w:ascii="Times New Roman" w:hAnsi="Times New Roman"/>
            <w:sz w:val="24"/>
            <w:szCs w:val="24"/>
          </w:rPr>
          <w:delText xml:space="preserve"> 1915, I, Parartima, pp.</w:delText>
        </w:r>
      </w:del>
      <w:r w:rsidRPr="003F343E">
        <w:rPr>
          <w:rFonts w:ascii="Times New Roman" w:hAnsi="Times New Roman"/>
          <w:sz w:val="24"/>
          <w:szCs w:val="24"/>
        </w:rPr>
        <w:t xml:space="preserve"> 19</w:t>
      </w:r>
      <w:ins w:id="2339" w:author="Robin" w:date="2016-11-17T14:21:00Z">
        <w:r w:rsidR="00C931C2">
          <w:rPr>
            <w:rFonts w:ascii="Times New Roman" w:hAnsi="Times New Roman"/>
            <w:sz w:val="24"/>
            <w:szCs w:val="24"/>
          </w:rPr>
          <w:t>–</w:t>
        </w:r>
      </w:ins>
      <w:del w:id="2340" w:author="Robin" w:date="2016-11-17T14:21:00Z">
        <w:r w:rsidRPr="003F343E" w:rsidDel="00C931C2">
          <w:rPr>
            <w:rFonts w:ascii="Times New Roman" w:hAnsi="Times New Roman"/>
            <w:sz w:val="24"/>
            <w:szCs w:val="24"/>
          </w:rPr>
          <w:delText>-</w:delText>
        </w:r>
      </w:del>
      <w:r w:rsidRPr="003F343E">
        <w:rPr>
          <w:rFonts w:ascii="Times New Roman" w:hAnsi="Times New Roman"/>
          <w:sz w:val="24"/>
          <w:szCs w:val="24"/>
        </w:rPr>
        <w:t>34</w:t>
      </w:r>
      <w:ins w:id="2341" w:author="Eric Beckman" w:date="2017-02-02T08:24:00Z">
        <w:r w:rsidR="00A0163C">
          <w:rPr>
            <w:rFonts w:ascii="Times New Roman" w:hAnsi="Times New Roman"/>
            <w:sz w:val="24"/>
            <w:szCs w:val="24"/>
          </w:rPr>
          <w:t>.</w:t>
        </w:r>
      </w:ins>
    </w:p>
    <w:p w:rsidR="00000000" w:rsidRDefault="00D93C69">
      <w:pPr>
        <w:pStyle w:val="Nessunaspaziatura2"/>
        <w:spacing w:after="0" w:line="360" w:lineRule="auto"/>
        <w:jc w:val="left"/>
        <w:rPr>
          <w:rFonts w:ascii="Times New Roman" w:hAnsi="Times New Roman"/>
          <w:sz w:val="24"/>
          <w:szCs w:val="24"/>
        </w:rPr>
        <w:pPrChange w:id="2342" w:author="Kenneth Lapatin" w:date="2016-09-15T16:18:00Z">
          <w:pPr>
            <w:pStyle w:val="Nessunaspaziatura2"/>
            <w:spacing w:after="0" w:line="276" w:lineRule="auto"/>
          </w:pPr>
        </w:pPrChange>
      </w:pPr>
    </w:p>
    <w:p w:rsidR="00000000" w:rsidRDefault="00767040">
      <w:pPr>
        <w:pStyle w:val="Nessunaspaziatura2"/>
        <w:spacing w:after="0" w:line="360" w:lineRule="auto"/>
        <w:jc w:val="left"/>
        <w:rPr>
          <w:ins w:id="2343" w:author="Robin" w:date="2016-11-17T14:22:00Z"/>
          <w:rFonts w:ascii="Times New Roman" w:hAnsi="Times New Roman"/>
          <w:sz w:val="24"/>
          <w:szCs w:val="24"/>
        </w:rPr>
        <w:pPrChange w:id="2344" w:author="Kenneth Lapatin" w:date="2016-09-15T16:18:00Z">
          <w:pPr>
            <w:pStyle w:val="Nessunaspaziatura2"/>
            <w:spacing w:after="0" w:line="276" w:lineRule="auto"/>
          </w:pPr>
        </w:pPrChange>
      </w:pPr>
      <w:r w:rsidRPr="003F343E">
        <w:rPr>
          <w:rFonts w:ascii="Times New Roman" w:hAnsi="Times New Roman"/>
          <w:sz w:val="24"/>
          <w:szCs w:val="24"/>
        </w:rPr>
        <w:t>Marchiandi 201</w:t>
      </w:r>
      <w:ins w:id="2345" w:author="Eric Beckman" w:date="2017-01-31T17:30:00Z">
        <w:r w:rsidR="00F06334">
          <w:rPr>
            <w:rFonts w:ascii="Times New Roman" w:hAnsi="Times New Roman"/>
            <w:sz w:val="24"/>
            <w:szCs w:val="24"/>
          </w:rPr>
          <w:t>2</w:t>
        </w:r>
      </w:ins>
      <w:del w:id="2346" w:author="Eric Beckman" w:date="2017-01-31T17:30:00Z">
        <w:r w:rsidRPr="003F343E" w:rsidDel="00F06334">
          <w:rPr>
            <w:rFonts w:ascii="Times New Roman" w:hAnsi="Times New Roman"/>
            <w:sz w:val="24"/>
            <w:szCs w:val="24"/>
          </w:rPr>
          <w:delText>0</w:delText>
        </w:r>
      </w:del>
      <w:del w:id="2347" w:author="Robin" w:date="2016-11-17T14:22:00Z">
        <w:r w:rsidRPr="003F343E" w:rsidDel="00C931C2">
          <w:rPr>
            <w:rFonts w:ascii="Times New Roman" w:hAnsi="Times New Roman"/>
            <w:sz w:val="24"/>
            <w:szCs w:val="24"/>
          </w:rPr>
          <w:delText>:</w:delText>
        </w:r>
      </w:del>
      <w:r w:rsidRPr="003F343E">
        <w:rPr>
          <w:rFonts w:ascii="Times New Roman" w:hAnsi="Times New Roman"/>
          <w:sz w:val="24"/>
          <w:szCs w:val="24"/>
        </w:rPr>
        <w:t xml:space="preserve"> </w:t>
      </w:r>
      <w:del w:id="2348" w:author="Robin" w:date="2016-11-17T14:22:00Z">
        <w:r w:rsidRPr="003F343E" w:rsidDel="00C931C2">
          <w:rPr>
            <w:rFonts w:ascii="Times New Roman" w:hAnsi="Times New Roman"/>
            <w:sz w:val="24"/>
            <w:szCs w:val="24"/>
          </w:rPr>
          <w:delText xml:space="preserve">D. </w:delText>
        </w:r>
      </w:del>
    </w:p>
    <w:p w:rsidR="00000000" w:rsidRDefault="00767040">
      <w:pPr>
        <w:pStyle w:val="Nessunaspaziatura2"/>
        <w:spacing w:after="0" w:line="360" w:lineRule="auto"/>
        <w:jc w:val="left"/>
        <w:rPr>
          <w:rFonts w:ascii="Times New Roman" w:hAnsi="Times New Roman"/>
          <w:sz w:val="24"/>
          <w:szCs w:val="24"/>
        </w:rPr>
        <w:pPrChange w:id="2349" w:author="Kenneth Lapatin" w:date="2016-09-15T16:18:00Z">
          <w:pPr>
            <w:pStyle w:val="Nessunaspaziatura2"/>
            <w:spacing w:after="0" w:line="276" w:lineRule="auto"/>
          </w:pPr>
        </w:pPrChange>
      </w:pPr>
      <w:r w:rsidRPr="003F343E">
        <w:rPr>
          <w:rFonts w:ascii="Times New Roman" w:hAnsi="Times New Roman"/>
          <w:sz w:val="24"/>
          <w:szCs w:val="24"/>
        </w:rPr>
        <w:t xml:space="preserve">Marchiandi, </w:t>
      </w:r>
      <w:ins w:id="2350" w:author="Robin" w:date="2016-11-17T14:22:00Z">
        <w:r w:rsidR="00C931C2" w:rsidRPr="003F343E">
          <w:rPr>
            <w:rFonts w:ascii="Times New Roman" w:hAnsi="Times New Roman"/>
            <w:sz w:val="24"/>
            <w:szCs w:val="24"/>
          </w:rPr>
          <w:t>D.</w:t>
        </w:r>
      </w:ins>
      <w:ins w:id="2351" w:author="Eric Beckman" w:date="2017-01-31T17:33:00Z">
        <w:r w:rsidR="00F06334">
          <w:rPr>
            <w:rFonts w:ascii="Times New Roman" w:hAnsi="Times New Roman"/>
            <w:sz w:val="24"/>
            <w:szCs w:val="24"/>
          </w:rPr>
          <w:t xml:space="preserve"> 2012.</w:t>
        </w:r>
      </w:ins>
      <w:ins w:id="2352" w:author="Robin" w:date="2016-11-17T14:22:00Z">
        <w:r w:rsidR="00C931C2" w:rsidRPr="003F343E">
          <w:rPr>
            <w:rFonts w:ascii="Times New Roman" w:hAnsi="Times New Roman"/>
            <w:sz w:val="24"/>
            <w:szCs w:val="24"/>
          </w:rPr>
          <w:t xml:space="preserve"> </w:t>
        </w:r>
        <w:r w:rsidR="00C931C2">
          <w:rPr>
            <w:rFonts w:ascii="Times New Roman" w:hAnsi="Times New Roman"/>
            <w:sz w:val="24"/>
            <w:szCs w:val="24"/>
          </w:rPr>
          <w:t>“</w:t>
        </w:r>
      </w:ins>
      <w:r w:rsidR="00237E17" w:rsidRPr="00237E17">
        <w:rPr>
          <w:rFonts w:ascii="Times New Roman" w:hAnsi="Times New Roman"/>
          <w:sz w:val="24"/>
          <w:szCs w:val="24"/>
          <w:rPrChange w:id="2353" w:author="Robin" w:date="2016-11-17T14:22:00Z">
            <w:rPr>
              <w:rFonts w:ascii="Times New Roman" w:hAnsi="Times New Roman"/>
              <w:i/>
              <w:sz w:val="24"/>
              <w:szCs w:val="24"/>
            </w:rPr>
          </w:rPrChange>
        </w:rPr>
        <w:t>Le consuetudini funerarie dell'</w:t>
      </w:r>
      <w:r w:rsidR="00237E17" w:rsidRPr="00237E17">
        <w:rPr>
          <w:rStyle w:val="Enfasi"/>
          <w:rFonts w:ascii="Times New Roman" w:hAnsi="Times New Roman"/>
          <w:i w:val="0"/>
          <w:sz w:val="24"/>
          <w:szCs w:val="24"/>
          <w:rPrChange w:id="2354" w:author="Robin" w:date="2016-11-17T14:22:00Z">
            <w:rPr>
              <w:rStyle w:val="Enfasi"/>
              <w:rFonts w:ascii="Times New Roman" w:hAnsi="Times New Roman"/>
              <w:sz w:val="24"/>
              <w:szCs w:val="24"/>
            </w:rPr>
          </w:rPrChange>
        </w:rPr>
        <w:t>élite</w:t>
      </w:r>
      <w:r w:rsidR="00237E17" w:rsidRPr="00237E17">
        <w:rPr>
          <w:rFonts w:ascii="Times New Roman" w:hAnsi="Times New Roman"/>
          <w:sz w:val="24"/>
          <w:szCs w:val="24"/>
          <w:rPrChange w:id="2355" w:author="Robin" w:date="2016-11-17T14:22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 xml:space="preserve"> ateniese: i lebeti bronzei di Myrina (Lemnos)</w:t>
      </w:r>
      <w:ins w:id="2356" w:author="Robin" w:date="2016-11-17T14:22:00Z">
        <w:r w:rsidR="00C931C2">
          <w:rPr>
            <w:rFonts w:ascii="Times New Roman" w:hAnsi="Times New Roman"/>
            <w:sz w:val="24"/>
            <w:szCs w:val="24"/>
          </w:rPr>
          <w:t>.”</w:t>
        </w:r>
      </w:ins>
      <w:del w:id="2357" w:author="Robin" w:date="2016-11-17T14:22:00Z">
        <w:r w:rsidRPr="003F343E" w:rsidDel="00C931C2">
          <w:rPr>
            <w:rFonts w:ascii="Times New Roman" w:hAnsi="Times New Roman"/>
            <w:sz w:val="24"/>
            <w:szCs w:val="24"/>
          </w:rPr>
          <w:delText>,</w:delText>
        </w:r>
      </w:del>
      <w:r w:rsidRPr="003F343E">
        <w:rPr>
          <w:rFonts w:ascii="Times New Roman" w:hAnsi="Times New Roman"/>
          <w:sz w:val="24"/>
          <w:szCs w:val="24"/>
        </w:rPr>
        <w:t xml:space="preserve"> </w:t>
      </w:r>
      <w:ins w:id="2358" w:author="Robin" w:date="2016-11-17T14:22:00Z">
        <w:r w:rsidR="00C931C2">
          <w:rPr>
            <w:rFonts w:ascii="Times New Roman" w:hAnsi="Times New Roman"/>
            <w:sz w:val="24"/>
            <w:szCs w:val="24"/>
          </w:rPr>
          <w:t>I</w:t>
        </w:r>
      </w:ins>
      <w:del w:id="2359" w:author="Robin" w:date="2016-11-17T14:22:00Z">
        <w:r w:rsidRPr="003F343E" w:rsidDel="00C931C2">
          <w:rPr>
            <w:rFonts w:ascii="Times New Roman" w:hAnsi="Times New Roman"/>
            <w:sz w:val="24"/>
            <w:szCs w:val="24"/>
          </w:rPr>
          <w:delText>i</w:delText>
        </w:r>
      </w:del>
      <w:r w:rsidRPr="003F343E">
        <w:rPr>
          <w:rFonts w:ascii="Times New Roman" w:hAnsi="Times New Roman"/>
          <w:sz w:val="24"/>
          <w:szCs w:val="24"/>
        </w:rPr>
        <w:t xml:space="preserve">n </w:t>
      </w:r>
      <w:del w:id="2360" w:author="Robin" w:date="2016-11-17T14:25:00Z">
        <w:r w:rsidRPr="003F343E" w:rsidDel="00C931C2">
          <w:rPr>
            <w:rFonts w:ascii="Times New Roman" w:hAnsi="Times New Roman"/>
            <w:sz w:val="24"/>
            <w:szCs w:val="24"/>
          </w:rPr>
          <w:delText xml:space="preserve">Culasso Gastaldi, Marchiandi, </w:delText>
        </w:r>
      </w:del>
      <w:r w:rsidRPr="003F343E">
        <w:rPr>
          <w:rFonts w:ascii="Times New Roman" w:hAnsi="Times New Roman"/>
          <w:i/>
          <w:sz w:val="24"/>
          <w:szCs w:val="24"/>
        </w:rPr>
        <w:t>Gli Ateniesi fuori dall'attica: modi d'intervento e di controllo del territorio,</w:t>
      </w:r>
      <w:r w:rsidRPr="003F343E">
        <w:rPr>
          <w:rFonts w:ascii="Times New Roman" w:hAnsi="Times New Roman"/>
          <w:sz w:val="24"/>
          <w:szCs w:val="24"/>
        </w:rPr>
        <w:t xml:space="preserve"> Proceedings of the Congress at Torino, 2010</w:t>
      </w:r>
      <w:del w:id="2361" w:author="Robin" w:date="2016-11-17T14:24:00Z">
        <w:r w:rsidRPr="003F343E" w:rsidDel="00C931C2">
          <w:rPr>
            <w:rFonts w:ascii="Times New Roman" w:hAnsi="Times New Roman"/>
            <w:sz w:val="24"/>
            <w:szCs w:val="24"/>
          </w:rPr>
          <w:delText>,</w:delText>
        </w:r>
      </w:del>
      <w:r w:rsidRPr="003F343E">
        <w:rPr>
          <w:rFonts w:ascii="Times New Roman" w:hAnsi="Times New Roman"/>
          <w:sz w:val="24"/>
          <w:szCs w:val="24"/>
        </w:rPr>
        <w:t xml:space="preserve"> </w:t>
      </w:r>
      <w:ins w:id="2362" w:author="Robin" w:date="2016-11-17T14:24:00Z">
        <w:r w:rsidR="00C931C2">
          <w:rPr>
            <w:rFonts w:ascii="Times New Roman" w:hAnsi="Times New Roman"/>
            <w:sz w:val="24"/>
            <w:szCs w:val="24"/>
          </w:rPr>
          <w:t>(</w:t>
        </w:r>
      </w:ins>
      <w:del w:id="2363" w:author="Jens Daehner" w:date="2017-02-07T16:59:00Z">
        <w:r w:rsidRPr="003F343E" w:rsidDel="00E238E2">
          <w:rPr>
            <w:rFonts w:ascii="Times New Roman" w:hAnsi="Times New Roman"/>
            <w:sz w:val="24"/>
            <w:szCs w:val="24"/>
          </w:rPr>
          <w:delText xml:space="preserve">ASAIA </w:delText>
        </w:r>
      </w:del>
      <w:ins w:id="2364" w:author="Jens Daehner" w:date="2017-02-07T16:59:00Z">
        <w:r w:rsidR="00E238E2" w:rsidRPr="003F343E">
          <w:rPr>
            <w:rFonts w:ascii="Times New Roman" w:hAnsi="Times New Roman"/>
            <w:sz w:val="24"/>
            <w:szCs w:val="24"/>
          </w:rPr>
          <w:t>ASA</w:t>
        </w:r>
        <w:r w:rsidR="00E238E2">
          <w:rPr>
            <w:rFonts w:ascii="Times New Roman" w:hAnsi="Times New Roman"/>
            <w:sz w:val="24"/>
            <w:szCs w:val="24"/>
          </w:rPr>
          <w:t>tene</w:t>
        </w:r>
        <w:r w:rsidR="00E238E2" w:rsidRPr="003F343E">
          <w:rPr>
            <w:rFonts w:ascii="Times New Roman" w:hAnsi="Times New Roman"/>
            <w:sz w:val="24"/>
            <w:szCs w:val="24"/>
          </w:rPr>
          <w:t xml:space="preserve"> </w:t>
        </w:r>
      </w:ins>
      <w:del w:id="2365" w:author="Robin" w:date="2016-11-18T15:09:00Z">
        <w:r w:rsidRPr="003F343E" w:rsidDel="0086742C">
          <w:rPr>
            <w:rFonts w:ascii="Times New Roman" w:hAnsi="Times New Roman"/>
            <w:sz w:val="24"/>
            <w:szCs w:val="24"/>
          </w:rPr>
          <w:delText>LXXXVIII</w:delText>
        </w:r>
      </w:del>
      <w:ins w:id="2366" w:author="Robin" w:date="2016-11-18T15:09:00Z">
        <w:r w:rsidR="0086742C">
          <w:rPr>
            <w:rFonts w:ascii="Times New Roman" w:hAnsi="Times New Roman"/>
            <w:sz w:val="24"/>
            <w:szCs w:val="24"/>
          </w:rPr>
          <w:t>88</w:t>
        </w:r>
      </w:ins>
      <w:ins w:id="2367" w:author="Robin" w:date="2016-11-17T14:24:00Z">
        <w:r w:rsidR="00C931C2">
          <w:rPr>
            <w:rFonts w:ascii="Times New Roman" w:hAnsi="Times New Roman"/>
            <w:sz w:val="24"/>
            <w:szCs w:val="24"/>
          </w:rPr>
          <w:t>)</w:t>
        </w:r>
      </w:ins>
      <w:ins w:id="2368" w:author="Robin" w:date="2016-11-17T14:25:00Z">
        <w:r w:rsidR="00C931C2">
          <w:rPr>
            <w:rFonts w:ascii="Times New Roman" w:hAnsi="Times New Roman"/>
            <w:sz w:val="24"/>
            <w:szCs w:val="24"/>
          </w:rPr>
          <w:t>,</w:t>
        </w:r>
      </w:ins>
      <w:del w:id="2369" w:author="Robin" w:date="2016-11-17T14:25:00Z">
        <w:r w:rsidRPr="003F343E" w:rsidDel="00C931C2">
          <w:rPr>
            <w:rFonts w:ascii="Times New Roman" w:hAnsi="Times New Roman"/>
            <w:sz w:val="24"/>
            <w:szCs w:val="24"/>
          </w:rPr>
          <w:delText>, 2010,</w:delText>
        </w:r>
      </w:del>
      <w:del w:id="2370" w:author="Robin" w:date="2016-11-17T14:24:00Z">
        <w:r w:rsidRPr="003F343E" w:rsidDel="00C931C2">
          <w:rPr>
            <w:rFonts w:ascii="Times New Roman" w:hAnsi="Times New Roman"/>
            <w:sz w:val="24"/>
            <w:szCs w:val="24"/>
          </w:rPr>
          <w:delText xml:space="preserve"> pp.</w:delText>
        </w:r>
      </w:del>
      <w:r w:rsidRPr="003F343E">
        <w:rPr>
          <w:rFonts w:ascii="Times New Roman" w:hAnsi="Times New Roman"/>
          <w:sz w:val="24"/>
          <w:szCs w:val="24"/>
        </w:rPr>
        <w:t xml:space="preserve"> </w:t>
      </w:r>
      <w:ins w:id="2371" w:author="Robin" w:date="2016-11-17T14:25:00Z">
        <w:r w:rsidR="00C931C2">
          <w:rPr>
            <w:rFonts w:ascii="Times New Roman" w:hAnsi="Times New Roman"/>
            <w:sz w:val="24"/>
            <w:szCs w:val="24"/>
          </w:rPr>
          <w:t>ed. E. Culasso Gastaldi and D.</w:t>
        </w:r>
        <w:r w:rsidR="00C931C2" w:rsidRPr="003F343E">
          <w:rPr>
            <w:rFonts w:ascii="Times New Roman" w:hAnsi="Times New Roman"/>
            <w:sz w:val="24"/>
            <w:szCs w:val="24"/>
          </w:rPr>
          <w:t xml:space="preserve"> Marchiandi, </w:t>
        </w:r>
      </w:ins>
      <w:r w:rsidRPr="003F343E">
        <w:rPr>
          <w:rFonts w:ascii="Times New Roman" w:hAnsi="Times New Roman"/>
          <w:sz w:val="24"/>
          <w:szCs w:val="24"/>
        </w:rPr>
        <w:t>221</w:t>
      </w:r>
      <w:ins w:id="2372" w:author="Robin" w:date="2016-11-17T14:24:00Z">
        <w:r w:rsidR="00C931C2">
          <w:rPr>
            <w:rFonts w:ascii="Times New Roman" w:hAnsi="Times New Roman"/>
            <w:sz w:val="24"/>
            <w:szCs w:val="24"/>
          </w:rPr>
          <w:t>–</w:t>
        </w:r>
      </w:ins>
      <w:del w:id="2373" w:author="Robin" w:date="2016-11-17T14:24:00Z">
        <w:r w:rsidRPr="003F343E" w:rsidDel="00C931C2">
          <w:rPr>
            <w:rFonts w:ascii="Times New Roman" w:hAnsi="Times New Roman"/>
            <w:sz w:val="24"/>
            <w:szCs w:val="24"/>
          </w:rPr>
          <w:delText>-2</w:delText>
        </w:r>
      </w:del>
      <w:r w:rsidRPr="003F343E">
        <w:rPr>
          <w:rFonts w:ascii="Times New Roman" w:hAnsi="Times New Roman"/>
          <w:sz w:val="24"/>
          <w:szCs w:val="24"/>
        </w:rPr>
        <w:t>36</w:t>
      </w:r>
      <w:ins w:id="2374" w:author="Robin" w:date="2016-11-17T14:24:00Z">
        <w:r w:rsidR="00C931C2">
          <w:rPr>
            <w:rFonts w:ascii="Times New Roman" w:hAnsi="Times New Roman"/>
            <w:sz w:val="24"/>
            <w:szCs w:val="24"/>
          </w:rPr>
          <w:t>.</w:t>
        </w:r>
      </w:ins>
      <w:ins w:id="2375" w:author="Robin" w:date="2016-11-17T14:25:00Z">
        <w:r w:rsidR="00C931C2">
          <w:rPr>
            <w:rFonts w:ascii="Times New Roman" w:hAnsi="Times New Roman"/>
            <w:sz w:val="24"/>
            <w:szCs w:val="24"/>
          </w:rPr>
          <w:t xml:space="preserve"> Athens: Scuola </w:t>
        </w:r>
        <w:r w:rsidR="0086742C">
          <w:rPr>
            <w:rFonts w:ascii="Times New Roman" w:hAnsi="Times New Roman"/>
            <w:sz w:val="24"/>
            <w:szCs w:val="24"/>
          </w:rPr>
          <w:t xml:space="preserve">archeologica </w:t>
        </w:r>
      </w:ins>
      <w:ins w:id="2376" w:author="Robin" w:date="2016-11-18T15:09:00Z">
        <w:r w:rsidR="0086742C">
          <w:rPr>
            <w:rFonts w:ascii="Times New Roman" w:hAnsi="Times New Roman"/>
            <w:sz w:val="24"/>
            <w:szCs w:val="24"/>
          </w:rPr>
          <w:t>i</w:t>
        </w:r>
      </w:ins>
      <w:ins w:id="2377" w:author="Robin" w:date="2016-11-17T14:25:00Z">
        <w:r w:rsidR="00F349C5">
          <w:rPr>
            <w:rFonts w:ascii="Times New Roman" w:hAnsi="Times New Roman"/>
            <w:sz w:val="24"/>
            <w:szCs w:val="24"/>
          </w:rPr>
          <w:t>taliana di Atene.</w:t>
        </w:r>
      </w:ins>
    </w:p>
    <w:p w:rsidR="00000000" w:rsidRDefault="00D93C69">
      <w:pPr>
        <w:pStyle w:val="Nessunaspaziatura2"/>
        <w:spacing w:after="0" w:line="360" w:lineRule="auto"/>
        <w:jc w:val="left"/>
        <w:rPr>
          <w:rFonts w:ascii="Times New Roman" w:hAnsi="Times New Roman"/>
          <w:sz w:val="24"/>
          <w:szCs w:val="24"/>
        </w:rPr>
        <w:pPrChange w:id="2378" w:author="Kenneth Lapatin" w:date="2016-09-15T16:18:00Z">
          <w:pPr>
            <w:pStyle w:val="Nessunaspaziatura2"/>
            <w:spacing w:after="0" w:line="276" w:lineRule="auto"/>
          </w:pPr>
        </w:pPrChange>
      </w:pPr>
    </w:p>
    <w:p w:rsidR="00000000" w:rsidRDefault="00767040">
      <w:pPr>
        <w:pStyle w:val="Stilepredefinito"/>
        <w:spacing w:after="0" w:line="360" w:lineRule="auto"/>
        <w:rPr>
          <w:ins w:id="2379" w:author="Robin" w:date="2016-11-17T14:26:00Z"/>
          <w:rFonts w:ascii="Times New Roman" w:hAnsi="Times New Roman" w:cs="Times New Roman"/>
          <w:sz w:val="24"/>
          <w:szCs w:val="24"/>
          <w:lang w:val="en-US"/>
        </w:rPr>
        <w:pPrChange w:id="2380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>Reeder</w:t>
      </w:r>
      <w:del w:id="2381" w:author="Robin" w:date="2016-11-17T14:29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2000</w:t>
      </w:r>
      <w:del w:id="2382" w:author="Robin" w:date="2016-11-17T14:26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: E.D.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Default="00767040">
      <w:pPr>
        <w:pStyle w:val="Stilepredefinito"/>
        <w:spacing w:after="0" w:line="360" w:lineRule="auto"/>
        <w:rPr>
          <w:rFonts w:ascii="Times New Roman" w:hAnsi="Times New Roman"/>
          <w:sz w:val="24"/>
          <w:szCs w:val="24"/>
          <w:lang w:val="en-US"/>
        </w:rPr>
        <w:pPrChange w:id="2383" w:author="Kenneth Lapatin" w:date="2016-09-15T16:18:00Z">
          <w:pPr>
            <w:pStyle w:val="Nessunaspaziatura2"/>
            <w:spacing w:after="0" w:line="276" w:lineRule="auto"/>
          </w:pPr>
        </w:pPrChange>
      </w:pPr>
      <w:r w:rsidRPr="003F343E">
        <w:rPr>
          <w:rFonts w:ascii="Times New Roman" w:hAnsi="Times New Roman" w:cs="Times New Roman"/>
          <w:sz w:val="24"/>
          <w:szCs w:val="24"/>
          <w:lang w:val="en-US"/>
        </w:rPr>
        <w:t>Reeder</w:t>
      </w:r>
      <w:del w:id="2384" w:author="Robin" w:date="2016-11-17T14:29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ins w:id="2385" w:author="Robin" w:date="2016-11-17T14:26:00Z"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del w:id="2386" w:author="Robin" w:date="2016-11-17T14:26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2387" w:author="Robin" w:date="2016-11-17T14:26:00Z">
        <w:r w:rsidR="00F349C5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E.</w:t>
        </w:r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 xml:space="preserve"> D., </w:t>
        </w:r>
      </w:ins>
      <w:del w:id="2388" w:author="Robin" w:date="2016-11-17T14:26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(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ed</w:t>
      </w:r>
      <w:ins w:id="2389" w:author="Robin" w:date="2016-11-17T14:26:00Z"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ins w:id="2390" w:author="Eric Beckman" w:date="2017-01-31T17:44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2391" w:author="Eric Beckman" w:date="2017-02-01T08:29:00Z">
              <w:rPr>
                <w:rFonts w:ascii="Times New Roman" w:hAnsi="Times New Roman"/>
                <w:i/>
                <w:iCs/>
                <w:sz w:val="24"/>
                <w:szCs w:val="24"/>
                <w:lang w:val="el-GR"/>
              </w:rPr>
            </w:rPrChange>
          </w:rPr>
          <w:t xml:space="preserve"> 2000</w:t>
        </w:r>
        <w:r w:rsidR="005F683A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2392" w:author="Robin" w:date="2016-11-17T14:26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),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>Scythian Gold</w:t>
      </w:r>
      <w:ins w:id="2393" w:author="Robin" w:date="2016-11-17T14:27:00Z">
        <w:r w:rsidR="00F349C5">
          <w:rPr>
            <w:rFonts w:ascii="Times New Roman" w:hAnsi="Times New Roman" w:cs="Times New Roman"/>
            <w:i/>
            <w:sz w:val="24"/>
            <w:szCs w:val="24"/>
            <w:lang w:val="en-US"/>
          </w:rPr>
          <w:t>:</w:t>
        </w:r>
      </w:ins>
      <w:del w:id="2394" w:author="Robin" w:date="2016-11-17T14:27:00Z">
        <w:r w:rsidRPr="003F343E" w:rsidDel="00F349C5">
          <w:rPr>
            <w:rFonts w:ascii="Times New Roman" w:hAnsi="Times New Roman" w:cs="Times New Roman"/>
            <w:i/>
            <w:sz w:val="24"/>
            <w:szCs w:val="24"/>
            <w:lang w:val="en-US"/>
          </w:rPr>
          <w:delText>.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Treasures from Ancient Ukraine</w:t>
      </w:r>
      <w:ins w:id="2395" w:author="Robin" w:date="2016-11-17T14:27:00Z"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2396" w:author="Robin" w:date="2016-11-17T14:27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ins w:id="2397" w:author="Robin" w:date="2016-11-17T14:30:00Z"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Exh</w:t>
        </w:r>
        <w:proofErr w:type="spellEnd"/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 xml:space="preserve">. cat. Baltimore, Walters Art Gallery. 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New York</w:t>
      </w:r>
      <w:ins w:id="2398" w:author="Robin" w:date="2016-11-17T14:30:00Z"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: Harry Abrams.</w:t>
        </w:r>
      </w:ins>
      <w:del w:id="2399" w:author="Robin" w:date="2016-11-17T14:30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2000</w:delText>
        </w:r>
      </w:del>
    </w:p>
    <w:p w:rsidR="00D25C45" w:rsidRPr="003F343E" w:rsidRDefault="00D25C45" w:rsidP="00D25C45">
      <w:pPr>
        <w:pStyle w:val="Stilepredefinito"/>
        <w:spacing w:after="0" w:line="360" w:lineRule="auto"/>
        <w:rPr>
          <w:ins w:id="2400" w:author="Robin" w:date="2016-11-18T13:46:00Z"/>
          <w:rFonts w:ascii="Times New Roman" w:hAnsi="Times New Roman" w:cs="Times New Roman"/>
          <w:sz w:val="24"/>
          <w:szCs w:val="24"/>
          <w:lang w:val="en-US"/>
        </w:rPr>
      </w:pPr>
    </w:p>
    <w:p w:rsidR="00D25C45" w:rsidRDefault="00D25C45" w:rsidP="00D25C45">
      <w:pPr>
        <w:pStyle w:val="Stilepredefinito"/>
        <w:spacing w:after="0" w:line="360" w:lineRule="auto"/>
        <w:rPr>
          <w:ins w:id="2401" w:author="Robin" w:date="2016-11-18T13:46:00Z"/>
          <w:rFonts w:ascii="Times New Roman" w:hAnsi="Times New Roman" w:cs="Times New Roman"/>
          <w:sz w:val="24"/>
          <w:szCs w:val="24"/>
          <w:lang w:val="en-US"/>
        </w:rPr>
      </w:pPr>
      <w:ins w:id="2402" w:author="Robin" w:date="2016-11-18T13:46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De Ridder 1896 </w:t>
        </w:r>
      </w:ins>
    </w:p>
    <w:p w:rsidR="00D25C45" w:rsidRPr="003F343E" w:rsidRDefault="00D25C45" w:rsidP="00D25C45">
      <w:pPr>
        <w:pStyle w:val="Stilepredefinito"/>
        <w:spacing w:after="0" w:line="360" w:lineRule="auto"/>
        <w:rPr>
          <w:ins w:id="2403" w:author="Robin" w:date="2016-11-18T13:46:00Z"/>
          <w:rFonts w:ascii="Times New Roman" w:hAnsi="Times New Roman" w:cs="Times New Roman"/>
          <w:sz w:val="24"/>
          <w:szCs w:val="24"/>
          <w:lang w:val="en-US"/>
        </w:rPr>
      </w:pPr>
      <w:ins w:id="2404" w:author="Robin" w:date="2016-11-18T13:46:00Z"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Ridder, A. 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de.</w:t>
        </w:r>
      </w:ins>
      <w:ins w:id="2405" w:author="Eric Beckman" w:date="2017-01-31T17:45:00Z">
        <w:r w:rsidR="005F683A">
          <w:rPr>
            <w:rFonts w:ascii="Times New Roman" w:hAnsi="Times New Roman" w:cs="Times New Roman"/>
            <w:sz w:val="24"/>
            <w:szCs w:val="24"/>
            <w:lang w:val="en-US"/>
          </w:rPr>
          <w:t xml:space="preserve"> 1896.</w:t>
        </w:r>
      </w:ins>
      <w:ins w:id="2406" w:author="Robin" w:date="2016-11-18T13:46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3F343E"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Catalogue des bronzes </w:t>
        </w:r>
        <w:proofErr w:type="spellStart"/>
        <w:r w:rsidRPr="003F343E">
          <w:rPr>
            <w:rFonts w:ascii="Times New Roman" w:hAnsi="Times New Roman" w:cs="Times New Roman"/>
            <w:i/>
            <w:sz w:val="24"/>
            <w:szCs w:val="24"/>
            <w:lang w:val="en-US"/>
          </w:rPr>
          <w:t>trouvés</w:t>
        </w:r>
        <w:proofErr w:type="spellEnd"/>
        <w:r w:rsidRPr="003F343E"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proofErr w:type="spellStart"/>
        <w:r w:rsidRPr="003F343E">
          <w:rPr>
            <w:rFonts w:ascii="Times New Roman" w:hAnsi="Times New Roman" w:cs="Times New Roman"/>
            <w:i/>
            <w:sz w:val="24"/>
            <w:szCs w:val="24"/>
            <w:lang w:val="en-US"/>
          </w:rPr>
          <w:t>sur</w:t>
        </w:r>
        <w:proofErr w:type="spellEnd"/>
        <w:r w:rsidRPr="003F343E"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proofErr w:type="spellStart"/>
        <w:r w:rsidRPr="003F343E">
          <w:rPr>
            <w:rFonts w:ascii="Times New Roman" w:hAnsi="Times New Roman" w:cs="Times New Roman"/>
            <w:i/>
            <w:sz w:val="24"/>
            <w:szCs w:val="24"/>
            <w:lang w:val="en-US"/>
          </w:rPr>
          <w:t>l’Acropole</w:t>
        </w:r>
        <w:proofErr w:type="spellEnd"/>
        <w:r w:rsidRPr="003F343E"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proofErr w:type="spellStart"/>
        <w:r w:rsidRPr="003F343E">
          <w:rPr>
            <w:rFonts w:ascii="Times New Roman" w:hAnsi="Times New Roman" w:cs="Times New Roman"/>
            <w:i/>
            <w:sz w:val="24"/>
            <w:szCs w:val="24"/>
            <w:lang w:val="en-US"/>
          </w:rPr>
          <w:t>d’Athènes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Paris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: A.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Fontemoing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</w:p>
    <w:p w:rsidR="00000000" w:rsidRDefault="00D93C69">
      <w:pPr>
        <w:pStyle w:val="Stilepredefinito"/>
        <w:tabs>
          <w:tab w:val="left" w:pos="7101"/>
        </w:tabs>
        <w:spacing w:after="0" w:line="360" w:lineRule="auto"/>
        <w:outlineLvl w:val="0"/>
        <w:rPr>
          <w:ins w:id="2407" w:author="Robin" w:date="2016-11-18T13:46:00Z"/>
          <w:rFonts w:ascii="Times New Roman" w:hAnsi="Times New Roman" w:cs="Times New Roman"/>
          <w:sz w:val="24"/>
          <w:szCs w:val="24"/>
          <w:lang w:val="en-US"/>
        </w:rPr>
        <w:pPrChange w:id="2408" w:author="Kenneth Lapatin" w:date="2016-09-15T16:18:00Z">
          <w:pPr>
            <w:pStyle w:val="Stilepredefinito"/>
            <w:tabs>
              <w:tab w:val="left" w:pos="7101"/>
            </w:tabs>
            <w:spacing w:after="0"/>
            <w:jc w:val="both"/>
            <w:outlineLvl w:val="0"/>
          </w:pPr>
        </w:pPrChange>
      </w:pPr>
    </w:p>
    <w:p w:rsidR="00000000" w:rsidRDefault="00237E17">
      <w:pPr>
        <w:pStyle w:val="Stilepredefinito"/>
        <w:tabs>
          <w:tab w:val="left" w:pos="7101"/>
        </w:tabs>
        <w:spacing w:after="0" w:line="360" w:lineRule="auto"/>
        <w:outlineLvl w:val="0"/>
        <w:rPr>
          <w:ins w:id="2409" w:author="Eric Beckman" w:date="2017-02-01T08:31:00Z"/>
          <w:rFonts w:ascii="Times New Roman" w:hAnsi="Times New Roman" w:cs="Times New Roman"/>
          <w:sz w:val="24"/>
          <w:szCs w:val="24"/>
          <w:lang w:val="en-US"/>
        </w:rPr>
        <w:pPrChange w:id="2410" w:author="Kenneth Lapatin" w:date="2016-09-15T16:18:00Z">
          <w:pPr>
            <w:pStyle w:val="Stilepredefinito"/>
            <w:tabs>
              <w:tab w:val="left" w:pos="7101"/>
            </w:tabs>
            <w:spacing w:after="0"/>
            <w:jc w:val="both"/>
            <w:outlineLvl w:val="0"/>
          </w:pPr>
        </w:pPrChange>
      </w:pPr>
      <w:ins w:id="2411" w:author="Robin" w:date="2016-11-18T14:03:00Z">
        <w:r w:rsidRPr="00D93C69">
          <w:rPr>
            <w:rFonts w:ascii="Times New Roman" w:hAnsi="Times New Roman" w:cs="Times New Roman"/>
            <w:sz w:val="24"/>
            <w:szCs w:val="24"/>
            <w:lang w:val="en-US"/>
            <w:rPrChange w:id="2412" w:author="Robin" w:date="2017-02-16T18:44:00Z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rPrChange>
          </w:rPr>
          <w:t xml:space="preserve">Robinson 1941 </w:t>
        </w:r>
        <w:del w:id="2413" w:author="Jens Daehner" w:date="2017-02-07T16:48:00Z">
          <w:r w:rsidRPr="00D93C69">
            <w:rPr>
              <w:rFonts w:ascii="Times New Roman" w:hAnsi="Times New Roman" w:cs="Times New Roman"/>
              <w:sz w:val="24"/>
              <w:szCs w:val="24"/>
              <w:lang w:val="en-US"/>
              <w:rPrChange w:id="2414" w:author="Robin" w:date="2017-02-16T18:44:00Z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</w:rPrChange>
            </w:rPr>
            <w:delText xml:space="preserve">- AU: pls complete this ref. - see n. </w:delText>
          </w:r>
        </w:del>
      </w:ins>
      <w:ins w:id="2415" w:author="Robin" w:date="2016-11-18T14:04:00Z">
        <w:del w:id="2416" w:author="Jens Daehner" w:date="2017-02-07T16:48:00Z">
          <w:r w:rsidRPr="00D93C69">
            <w:rPr>
              <w:rFonts w:ascii="Times New Roman" w:hAnsi="Times New Roman" w:cs="Times New Roman"/>
              <w:sz w:val="24"/>
              <w:szCs w:val="24"/>
              <w:lang w:val="en-US"/>
              <w:rPrChange w:id="2417" w:author="Robin" w:date="2017-02-16T18:44:00Z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</w:rPrChange>
            </w:rPr>
            <w:delText>35</w:delText>
          </w:r>
        </w:del>
      </w:ins>
    </w:p>
    <w:p w:rsidR="00000000" w:rsidRDefault="00461D5E">
      <w:pPr>
        <w:pStyle w:val="Stilepredefinito"/>
        <w:tabs>
          <w:tab w:val="left" w:pos="7101"/>
        </w:tabs>
        <w:spacing w:after="0" w:line="360" w:lineRule="auto"/>
        <w:outlineLvl w:val="0"/>
        <w:rPr>
          <w:ins w:id="2418" w:author="Robin" w:date="2016-11-18T14:03:00Z"/>
          <w:rFonts w:ascii="Times New Roman" w:hAnsi="Times New Roman" w:cs="Times New Roman"/>
          <w:sz w:val="24"/>
          <w:szCs w:val="24"/>
          <w:lang w:val="en-US"/>
        </w:rPr>
        <w:pPrChange w:id="2419" w:author="Kenneth Lapatin" w:date="2016-09-15T16:18:00Z">
          <w:pPr>
            <w:pStyle w:val="Stilepredefinito"/>
            <w:tabs>
              <w:tab w:val="left" w:pos="7101"/>
            </w:tabs>
            <w:spacing w:after="0"/>
            <w:jc w:val="both"/>
            <w:outlineLvl w:val="0"/>
          </w:pPr>
        </w:pPrChange>
      </w:pPr>
      <w:ins w:id="2420" w:author="Eric Beckman" w:date="2017-02-01T08:31:00Z">
        <w:r>
          <w:rPr>
            <w:rFonts w:ascii="Times New Roman" w:hAnsi="Times New Roman" w:cs="Times New Roman"/>
            <w:sz w:val="24"/>
            <w:szCs w:val="24"/>
            <w:lang w:val="en-US"/>
          </w:rPr>
          <w:t>Robinson, D.</w:t>
        </w:r>
      </w:ins>
      <w:ins w:id="2421" w:author="Robin" w:date="2017-02-16T18:44:00Z">
        <w:r w:rsidR="00D93C69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2422" w:author="Eric Beckman" w:date="2017-02-01T08:31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M. 1941. </w:t>
        </w:r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Excavations at Olynthus X: </w:t>
        </w:r>
      </w:ins>
      <w:ins w:id="2423" w:author="Eric Beckman" w:date="2017-02-01T08:35:00Z"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>Metal and Miscellaneo</w:t>
        </w:r>
      </w:ins>
      <w:ins w:id="2424" w:author="Jens Daehner" w:date="2017-02-07T16:35:00Z">
        <w:r w:rsidR="00E47073">
          <w:rPr>
            <w:rFonts w:ascii="Times New Roman" w:hAnsi="Times New Roman" w:cs="Times New Roman"/>
            <w:i/>
            <w:sz w:val="24"/>
            <w:szCs w:val="24"/>
            <w:lang w:val="en-US"/>
          </w:rPr>
          <w:t>u</w:t>
        </w:r>
      </w:ins>
      <w:ins w:id="2425" w:author="Eric Beckman" w:date="2017-02-01T08:35:00Z"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>s Finds, an Original Contribution to Greek Life</w:t>
        </w:r>
      </w:ins>
      <w:ins w:id="2426" w:author="Eric Beckman" w:date="2017-02-01T08:36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. Baltimore: </w:t>
        </w:r>
        <w:del w:id="2427" w:author="Robin" w:date="2017-02-16T18:44:00Z">
          <w:r w:rsidDel="00D93C69">
            <w:rPr>
              <w:rFonts w:ascii="Times New Roman" w:hAnsi="Times New Roman" w:cs="Times New Roman"/>
              <w:sz w:val="24"/>
              <w:szCs w:val="24"/>
              <w:lang w:val="en-US"/>
            </w:rPr>
            <w:delText xml:space="preserve">The </w:delText>
          </w:r>
        </w:del>
        <w:r>
          <w:rPr>
            <w:rFonts w:ascii="Times New Roman" w:hAnsi="Times New Roman" w:cs="Times New Roman"/>
            <w:sz w:val="24"/>
            <w:szCs w:val="24"/>
            <w:lang w:val="en-US"/>
          </w:rPr>
          <w:t>Johns Hopkins University Press.</w:t>
        </w:r>
      </w:ins>
    </w:p>
    <w:p w:rsidR="00000000" w:rsidRDefault="00D93C69">
      <w:pPr>
        <w:pStyle w:val="Stilepredefinito"/>
        <w:tabs>
          <w:tab w:val="left" w:pos="7101"/>
        </w:tabs>
        <w:spacing w:after="0" w:line="360" w:lineRule="auto"/>
        <w:outlineLvl w:val="0"/>
        <w:rPr>
          <w:ins w:id="2428" w:author="Robin" w:date="2016-11-18T14:03:00Z"/>
          <w:rFonts w:ascii="Times New Roman" w:hAnsi="Times New Roman" w:cs="Times New Roman"/>
          <w:sz w:val="24"/>
          <w:szCs w:val="24"/>
          <w:lang w:val="en-US"/>
        </w:rPr>
        <w:pPrChange w:id="2429" w:author="Kenneth Lapatin" w:date="2016-09-15T16:18:00Z">
          <w:pPr>
            <w:pStyle w:val="Stilepredefinito"/>
            <w:tabs>
              <w:tab w:val="left" w:pos="7101"/>
            </w:tabs>
            <w:spacing w:after="0"/>
            <w:jc w:val="both"/>
            <w:outlineLvl w:val="0"/>
          </w:pPr>
        </w:pPrChange>
      </w:pPr>
    </w:p>
    <w:p w:rsidR="00000000" w:rsidRDefault="002E3575">
      <w:pPr>
        <w:pStyle w:val="Stilepredefinito"/>
        <w:tabs>
          <w:tab w:val="left" w:pos="7101"/>
        </w:tabs>
        <w:spacing w:after="0" w:line="360" w:lineRule="auto"/>
        <w:outlineLvl w:val="0"/>
        <w:rPr>
          <w:ins w:id="2430" w:author="Robin" w:date="2016-11-17T14:31:00Z"/>
          <w:rFonts w:ascii="Times New Roman" w:hAnsi="Times New Roman" w:cs="Times New Roman"/>
          <w:sz w:val="24"/>
          <w:szCs w:val="24"/>
          <w:lang w:val="en-US"/>
        </w:rPr>
        <w:pPrChange w:id="2431" w:author="Kenneth Lapatin" w:date="2016-09-15T16:18:00Z">
          <w:pPr>
            <w:pStyle w:val="Stilepredefinito"/>
            <w:tabs>
              <w:tab w:val="left" w:pos="7101"/>
            </w:tabs>
            <w:spacing w:after="0"/>
            <w:jc w:val="both"/>
            <w:outlineLvl w:val="0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Stibbe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2000</w:t>
      </w:r>
      <w:del w:id="2432" w:author="Robin" w:date="2016-11-17T14:31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: C.M.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Default="002E3575">
      <w:pPr>
        <w:pStyle w:val="Stilepredefinito"/>
        <w:tabs>
          <w:tab w:val="left" w:pos="7101"/>
        </w:tabs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  <w:pPrChange w:id="2433" w:author="Kenneth Lapatin" w:date="2016-09-15T16:18:00Z">
          <w:pPr>
            <w:pStyle w:val="Stilepredefinito"/>
            <w:tabs>
              <w:tab w:val="left" w:pos="7101"/>
            </w:tabs>
            <w:spacing w:after="0"/>
            <w:jc w:val="both"/>
            <w:outlineLvl w:val="0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Stibbe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>,</w:t>
      </w:r>
      <w:del w:id="2434" w:author="Robin" w:date="2016-11-17T14:31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2435" w:author="Robin" w:date="2016-11-17T14:31:00Z">
        <w:r w:rsidR="00F349C5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C.</w:t>
        </w:r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F349C5" w:rsidRPr="003F343E">
          <w:rPr>
            <w:rFonts w:ascii="Times New Roman" w:hAnsi="Times New Roman" w:cs="Times New Roman"/>
            <w:sz w:val="24"/>
            <w:szCs w:val="24"/>
            <w:lang w:val="en-US"/>
          </w:rPr>
          <w:t>M.</w:t>
        </w:r>
      </w:ins>
      <w:ins w:id="2436" w:author="Eric Beckman" w:date="2017-01-31T17:45:00Z">
        <w:r w:rsidR="005F683A">
          <w:rPr>
            <w:rFonts w:ascii="Times New Roman" w:hAnsi="Times New Roman" w:cs="Times New Roman"/>
            <w:sz w:val="24"/>
            <w:szCs w:val="24"/>
            <w:lang w:val="en-US"/>
          </w:rPr>
          <w:t xml:space="preserve"> 2000.</w:t>
        </w:r>
      </w:ins>
      <w:ins w:id="2437" w:author="Robin" w:date="2016-11-17T14:31:00Z">
        <w:r w:rsidR="00F349C5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>The Sons of Hephaisto</w:t>
      </w:r>
      <w:ins w:id="2438" w:author="Robin" w:date="2016-11-17T14:31:00Z">
        <w:r w:rsidR="00F349C5"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s: Aspects of the Archaic </w:t>
        </w:r>
      </w:ins>
      <w:ins w:id="2439" w:author="Robin" w:date="2016-11-17T14:32:00Z">
        <w:r w:rsidR="00F349C5">
          <w:rPr>
            <w:rFonts w:ascii="Times New Roman" w:hAnsi="Times New Roman" w:cs="Times New Roman"/>
            <w:i/>
            <w:sz w:val="24"/>
            <w:szCs w:val="24"/>
            <w:lang w:val="en-US"/>
          </w:rPr>
          <w:t>Greek Bronze Industry.</w:t>
        </w:r>
      </w:ins>
      <w:del w:id="2440" w:author="Robin" w:date="2016-11-17T14:31:00Z">
        <w:r w:rsidRPr="003F343E" w:rsidDel="00F349C5">
          <w:rPr>
            <w:rFonts w:ascii="Times New Roman" w:hAnsi="Times New Roman" w:cs="Times New Roman"/>
            <w:i/>
            <w:sz w:val="24"/>
            <w:szCs w:val="24"/>
            <w:lang w:val="en-US"/>
          </w:rPr>
          <w:delText>s</w:delText>
        </w:r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Rom</w:t>
      </w:r>
      <w:ins w:id="2441" w:author="Robin" w:date="2016-11-17T14:32:00Z"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 xml:space="preserve">e: </w:t>
        </w:r>
        <w:proofErr w:type="spellStart"/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L’Erma</w:t>
        </w:r>
        <w:proofErr w:type="spellEnd"/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di</w:t>
        </w:r>
        <w:proofErr w:type="spellEnd"/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Bretschneider</w:t>
        </w:r>
        <w:proofErr w:type="spellEnd"/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2442" w:author="Robin" w:date="2016-11-17T14:32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a 2000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0000" w:rsidRDefault="00D93C69">
      <w:pPr>
        <w:pStyle w:val="Stilepredefinito"/>
        <w:tabs>
          <w:tab w:val="left" w:pos="7101"/>
        </w:tabs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  <w:pPrChange w:id="2443" w:author="Kenneth Lapatin" w:date="2016-09-15T16:18:00Z">
          <w:pPr>
            <w:pStyle w:val="Stilepredefinito"/>
            <w:tabs>
              <w:tab w:val="left" w:pos="7101"/>
            </w:tabs>
            <w:spacing w:after="0"/>
            <w:jc w:val="both"/>
            <w:outlineLvl w:val="0"/>
          </w:pPr>
        </w:pPrChange>
      </w:pPr>
    </w:p>
    <w:p w:rsidR="00000000" w:rsidRDefault="00767040">
      <w:pPr>
        <w:pStyle w:val="Stilepredefinito"/>
        <w:spacing w:after="0" w:line="360" w:lineRule="auto"/>
        <w:rPr>
          <w:ins w:id="2444" w:author="Robin" w:date="2016-11-17T14:32:00Z"/>
          <w:rFonts w:ascii="Times New Roman" w:hAnsi="Times New Roman" w:cs="Times New Roman"/>
          <w:sz w:val="24"/>
          <w:szCs w:val="24"/>
          <w:lang w:val="en-US"/>
        </w:rPr>
        <w:pPrChange w:id="2445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Stibbe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2003</w:t>
      </w:r>
      <w:del w:id="2446" w:author="Robin" w:date="2016-11-17T14:32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: C.M.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Default="00767040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  <w:rPrChange w:id="2447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448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Stibbe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>,</w:t>
      </w:r>
      <w:del w:id="2449" w:author="Robin" w:date="2016-11-17T14:32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2450" w:author="Robin" w:date="2016-11-17T14:32:00Z">
        <w:r w:rsidR="00F349C5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C.</w:t>
        </w:r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F349C5" w:rsidRPr="003F343E">
          <w:rPr>
            <w:rFonts w:ascii="Times New Roman" w:hAnsi="Times New Roman" w:cs="Times New Roman"/>
            <w:sz w:val="24"/>
            <w:szCs w:val="24"/>
            <w:lang w:val="en-US"/>
          </w:rPr>
          <w:t>M.</w:t>
        </w:r>
      </w:ins>
      <w:ins w:id="2451" w:author="Eric Beckman" w:date="2017-01-31T17:45:00Z">
        <w:r w:rsidR="005F683A">
          <w:rPr>
            <w:rFonts w:ascii="Times New Roman" w:hAnsi="Times New Roman" w:cs="Times New Roman"/>
            <w:sz w:val="24"/>
            <w:szCs w:val="24"/>
            <w:lang w:val="en-US"/>
          </w:rPr>
          <w:t xml:space="preserve"> 2003.</w:t>
        </w:r>
      </w:ins>
      <w:ins w:id="2452" w:author="Robin" w:date="2016-11-17T14:32:00Z">
        <w:r w:rsidR="00F349C5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proofErr w:type="spellStart"/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>Trebenishte</w:t>
      </w:r>
      <w:proofErr w:type="spellEnd"/>
      <w:ins w:id="2453" w:author="Robin" w:date="2016-11-17T14:32:00Z">
        <w:r w:rsidR="00F349C5">
          <w:rPr>
            <w:rFonts w:ascii="Times New Roman" w:hAnsi="Times New Roman" w:cs="Times New Roman"/>
            <w:i/>
            <w:sz w:val="24"/>
            <w:szCs w:val="24"/>
            <w:lang w:val="en-US"/>
          </w:rPr>
          <w:t>:</w:t>
        </w:r>
      </w:ins>
      <w:del w:id="2454" w:author="Robin" w:date="2016-11-17T14:32:00Z">
        <w:r w:rsidRPr="003F343E" w:rsidDel="00F349C5">
          <w:rPr>
            <w:rFonts w:ascii="Times New Roman" w:hAnsi="Times New Roman" w:cs="Times New Roman"/>
            <w:i/>
            <w:sz w:val="24"/>
            <w:szCs w:val="24"/>
            <w:lang w:val="en-US"/>
          </w:rPr>
          <w:delText>.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Fortune</w:t>
      </w:r>
      <w:ins w:id="2455" w:author="Robin" w:date="2016-11-17T14:33:00Z">
        <w:r w:rsidR="00F349C5">
          <w:rPr>
            <w:rFonts w:ascii="Times New Roman" w:hAnsi="Times New Roman" w:cs="Times New Roman"/>
            <w:i/>
            <w:sz w:val="24"/>
            <w:szCs w:val="24"/>
            <w:lang w:val="en-US"/>
          </w:rPr>
          <w:t>s</w:t>
        </w:r>
      </w:ins>
      <w:r w:rsidRPr="003F34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of an Unusual Excavation</w:t>
      </w:r>
      <w:ins w:id="2456" w:author="Robin" w:date="2016-11-17T14:33:00Z"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2457" w:author="Robin" w:date="2016-11-17T14:33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458" w:author="Robin" w:date="2016-11-17T14:33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459" w:author="Eric Beckman" w:date="2017-02-02T08:24:00Z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rPrChange>
          </w:rPr>
          <w:t xml:space="preserve">Studia archeologica 121. </w:t>
        </w:r>
      </w:ins>
      <w:r w:rsidR="00237E17" w:rsidRPr="00237E17">
        <w:rPr>
          <w:rFonts w:ascii="Times New Roman" w:hAnsi="Times New Roman" w:cs="Times New Roman"/>
          <w:sz w:val="24"/>
          <w:szCs w:val="24"/>
          <w:lang w:val="de-DE"/>
          <w:rPrChange w:id="2460" w:author="Eric Beckman" w:date="2017-02-02T08:24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>Rom</w:t>
      </w:r>
      <w:ins w:id="2461" w:author="Robin" w:date="2016-11-17T14:33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462" w:author="Eric Beckman" w:date="2017-02-02T08:24:00Z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rPrChange>
          </w:rPr>
          <w:t>e: L’Erma di Bretschneider.</w:t>
        </w:r>
      </w:ins>
      <w:del w:id="2463" w:author="Robin" w:date="2016-11-17T14:33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464" w:author="Eric Beckman" w:date="2017-02-02T08:24:00Z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rPrChange>
          </w:rPr>
          <w:delText>a 2003</w:delText>
        </w:r>
      </w:del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  <w:rPrChange w:id="2465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466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237E17">
      <w:pPr>
        <w:pStyle w:val="Stilepredefinito"/>
        <w:spacing w:after="0" w:line="360" w:lineRule="auto"/>
        <w:rPr>
          <w:ins w:id="2467" w:author="Robin" w:date="2016-11-17T14:33:00Z"/>
          <w:rFonts w:ascii="Times New Roman" w:hAnsi="Times New Roman" w:cs="Times New Roman"/>
          <w:color w:val="000000" w:themeColor="text1"/>
          <w:sz w:val="24"/>
          <w:szCs w:val="24"/>
          <w:lang w:val="de-DE"/>
          <w:rPrChange w:id="2468" w:author="Eric Beckman" w:date="2017-02-02T08:24:00Z">
            <w:rPr>
              <w:ins w:id="2469" w:author="Robin" w:date="2016-11-17T14:33:00Z"/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rPrChange>
        </w:rPr>
        <w:pPrChange w:id="2470" w:author="Kenneth Lapatin" w:date="2016-09-15T16:18:00Z">
          <w:pPr>
            <w:pStyle w:val="Stilepredefinito"/>
            <w:spacing w:after="0"/>
            <w:jc w:val="both"/>
          </w:pPr>
        </w:pPrChange>
      </w:pPr>
      <w:r w:rsidRPr="00237E17">
        <w:rPr>
          <w:rFonts w:ascii="Times New Roman" w:hAnsi="Times New Roman" w:cs="Times New Roman"/>
          <w:color w:val="000000" w:themeColor="text1"/>
          <w:sz w:val="24"/>
          <w:szCs w:val="24"/>
          <w:lang w:val="de-DE"/>
          <w:rPrChange w:id="2471" w:author="Eric Beckman" w:date="2017-02-02T08:24:00Z">
            <w:rPr>
              <w:rFonts w:ascii="Times New Roman" w:hAnsi="Times New Roman" w:cs="Times New Roman"/>
              <w:i/>
              <w:iCs/>
              <w:color w:val="000000" w:themeColor="text1"/>
              <w:sz w:val="24"/>
              <w:szCs w:val="24"/>
              <w:lang w:val="en-US"/>
            </w:rPr>
          </w:rPrChange>
        </w:rPr>
        <w:t>Stibbe 2006</w:t>
      </w:r>
      <w:del w:id="2472" w:author="Robin" w:date="2016-11-17T14:33:00Z">
        <w:r w:rsidRPr="00237E17">
          <w:rPr>
            <w:rFonts w:ascii="Times New Roman" w:hAnsi="Times New Roman" w:cs="Times New Roman"/>
            <w:color w:val="000000" w:themeColor="text1"/>
            <w:sz w:val="24"/>
            <w:szCs w:val="24"/>
            <w:lang w:val="de-DE"/>
            <w:rPrChange w:id="2473" w:author="Eric Beckman" w:date="2017-02-02T08:24:00Z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rPrChange>
          </w:rPr>
          <w:delText xml:space="preserve">: C.M. </w:delText>
        </w:r>
      </w:del>
    </w:p>
    <w:p w:rsidR="00000000" w:rsidRDefault="00237E17">
      <w:pPr>
        <w:pStyle w:val="Stilepredefinito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pPrChange w:id="2474" w:author="Kenneth Lapatin" w:date="2016-09-15T16:18:00Z">
          <w:pPr>
            <w:pStyle w:val="Stilepredefinito"/>
            <w:spacing w:after="0"/>
            <w:jc w:val="both"/>
          </w:pPr>
        </w:pPrChange>
      </w:pPr>
      <w:r w:rsidRPr="00237E17">
        <w:rPr>
          <w:rFonts w:ascii="Times New Roman" w:hAnsi="Times New Roman" w:cs="Times New Roman"/>
          <w:color w:val="000000" w:themeColor="text1"/>
          <w:sz w:val="24"/>
          <w:szCs w:val="24"/>
          <w:lang w:val="de-DE"/>
          <w:rPrChange w:id="2475" w:author="Eric Beckman" w:date="2017-02-02T08:24:00Z">
            <w:rPr>
              <w:rFonts w:ascii="Times New Roman" w:hAnsi="Times New Roman" w:cs="Times New Roman"/>
              <w:i/>
              <w:iCs/>
              <w:color w:val="000000" w:themeColor="text1"/>
              <w:sz w:val="24"/>
              <w:szCs w:val="24"/>
              <w:lang w:val="en-US"/>
            </w:rPr>
          </w:rPrChange>
        </w:rPr>
        <w:t xml:space="preserve">Stibbe, </w:t>
      </w:r>
      <w:ins w:id="2476" w:author="Robin" w:date="2016-11-17T14:33:00Z">
        <w:r w:rsidRPr="00237E17">
          <w:rPr>
            <w:rFonts w:ascii="Times New Roman" w:hAnsi="Times New Roman" w:cs="Times New Roman"/>
            <w:color w:val="000000" w:themeColor="text1"/>
            <w:sz w:val="24"/>
            <w:szCs w:val="24"/>
            <w:lang w:val="de-DE"/>
            <w:rPrChange w:id="2477" w:author="Eric Beckman" w:date="2017-02-02T08:24:00Z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rPrChange>
          </w:rPr>
          <w:t>C. M.</w:t>
        </w:r>
      </w:ins>
      <w:ins w:id="2478" w:author="Eric Beckman" w:date="2017-01-31T17:45:00Z">
        <w:r w:rsidRPr="00237E17">
          <w:rPr>
            <w:rFonts w:ascii="Times New Roman" w:hAnsi="Times New Roman" w:cs="Times New Roman"/>
            <w:color w:val="000000" w:themeColor="text1"/>
            <w:sz w:val="24"/>
            <w:szCs w:val="24"/>
            <w:lang w:val="de-DE"/>
            <w:rPrChange w:id="2479" w:author="Eric Beckman" w:date="2017-02-02T08:24:00Z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rPrChange>
          </w:rPr>
          <w:t xml:space="preserve"> 2006.</w:t>
        </w:r>
      </w:ins>
      <w:ins w:id="2480" w:author="Robin" w:date="2016-11-17T14:33:00Z">
        <w:r w:rsidRPr="00237E17">
          <w:rPr>
            <w:rFonts w:ascii="Times New Roman" w:hAnsi="Times New Roman" w:cs="Times New Roman"/>
            <w:color w:val="000000" w:themeColor="text1"/>
            <w:sz w:val="24"/>
            <w:szCs w:val="24"/>
            <w:lang w:val="de-DE"/>
            <w:rPrChange w:id="2481" w:author="Eric Beckman" w:date="2017-02-02T08:24:00Z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rPrChange>
          </w:rPr>
          <w:t xml:space="preserve"> </w:t>
        </w:r>
      </w:ins>
      <w:r w:rsidRPr="00237E17"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  <w:rPrChange w:id="2482" w:author="Eric Beckman" w:date="2017-02-02T08:24:00Z">
            <w:rPr>
              <w:rFonts w:ascii="Times New Roman" w:hAnsi="Times New Roman" w:cs="Times New Roman"/>
              <w:i/>
              <w:iCs/>
              <w:color w:val="000000" w:themeColor="text1"/>
              <w:sz w:val="24"/>
              <w:szCs w:val="24"/>
              <w:lang w:val="en-US"/>
            </w:rPr>
          </w:rPrChange>
        </w:rPr>
        <w:t xml:space="preserve">Agalmata: </w:t>
      </w:r>
      <w:r w:rsidR="00767040" w:rsidRPr="003F343E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eastAsia="en-US"/>
        </w:rPr>
        <w:t>Studien zur griechisch-arch</w:t>
      </w:r>
      <w:ins w:id="2483" w:author="Jens Daehner" w:date="2017-02-07T16:36:00Z">
        <w:r w:rsidR="00E47073">
          <w:rPr>
            <w:rFonts w:ascii="Times New Roman" w:eastAsiaTheme="minorHAnsi" w:hAnsi="Times New Roman" w:cs="Times New Roman"/>
            <w:i/>
            <w:iCs/>
            <w:color w:val="000000" w:themeColor="text1"/>
            <w:sz w:val="24"/>
            <w:szCs w:val="24"/>
            <w:lang w:eastAsia="en-US"/>
          </w:rPr>
          <w:t>a</w:t>
        </w:r>
      </w:ins>
      <w:ins w:id="2484" w:author="Robin" w:date="2016-11-17T14:34:00Z">
        <w:del w:id="2485" w:author="Jens Daehner" w:date="2017-02-07T16:36:00Z">
          <w:r w:rsidR="00F349C5" w:rsidDel="00E47073">
            <w:rPr>
              <w:rFonts w:ascii="Times New Roman" w:eastAsiaTheme="minorHAnsi" w:hAnsi="Times New Roman" w:cs="Times New Roman"/>
              <w:i/>
              <w:iCs/>
              <w:color w:val="000000" w:themeColor="text1"/>
              <w:sz w:val="24"/>
              <w:szCs w:val="24"/>
              <w:lang w:eastAsia="en-US"/>
            </w:rPr>
            <w:delText>ä</w:delText>
          </w:r>
        </w:del>
      </w:ins>
      <w:del w:id="2486" w:author="Robin" w:date="2016-11-17T14:34:00Z">
        <w:r w:rsidR="00767040" w:rsidRPr="003F343E" w:rsidDel="00F349C5">
          <w:rPr>
            <w:rFonts w:ascii="Times New Roman" w:eastAsiaTheme="minorHAnsi" w:hAnsi="Times New Roman" w:cs="Times New Roman"/>
            <w:i/>
            <w:iCs/>
            <w:color w:val="000000" w:themeColor="text1"/>
            <w:sz w:val="24"/>
            <w:szCs w:val="24"/>
            <w:lang w:eastAsia="en-US"/>
          </w:rPr>
          <w:delText>a</w:delText>
        </w:r>
      </w:del>
      <w:r w:rsidR="00767040" w:rsidRPr="003F343E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eastAsia="en-US"/>
        </w:rPr>
        <w:t>ischen Bronzekunst</w:t>
      </w:r>
      <w:del w:id="2487" w:author="Robin" w:date="2016-11-17T14:34:00Z">
        <w:r w:rsidRPr="00237E17">
          <w:rPr>
            <w:rFonts w:ascii="Times New Roman" w:eastAsiaTheme="minorHAnsi" w:hAnsi="Times New Roman" w:cs="Times New Roman"/>
            <w:iCs/>
            <w:color w:val="000000" w:themeColor="text1"/>
            <w:sz w:val="24"/>
            <w:szCs w:val="24"/>
            <w:lang w:eastAsia="en-US"/>
            <w:rPrChange w:id="2488" w:author="Robin" w:date="2016-11-17T14:34:00Z">
              <w:rPr>
                <w:rFonts w:ascii="Times New Roman" w:eastAsiaTheme="minorHAnsi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</w:rPrChange>
          </w:rPr>
          <w:delText>,</w:delText>
        </w:r>
        <w:r w:rsidR="00767040" w:rsidRPr="003F343E" w:rsidDel="00F349C5">
          <w:rPr>
            <w:rFonts w:ascii="Times New Roman" w:eastAsiaTheme="minorHAnsi" w:hAnsi="Times New Roman" w:cs="Times New Roman"/>
            <w:i/>
            <w:iCs/>
            <w:color w:val="000000" w:themeColor="text1"/>
            <w:sz w:val="24"/>
            <w:szCs w:val="24"/>
            <w:lang w:eastAsia="en-US"/>
          </w:rPr>
          <w:delText xml:space="preserve"> </w:delText>
        </w:r>
      </w:del>
      <w:ins w:id="2489" w:author="Robin" w:date="2016-11-17T14:34:00Z">
        <w:r w:rsidR="00F349C5">
          <w:rPr>
            <w:rFonts w:ascii="Times New Roman" w:eastAsiaTheme="minorHAnsi" w:hAnsi="Times New Roman" w:cs="Times New Roman"/>
            <w:iCs/>
            <w:color w:val="000000" w:themeColor="text1"/>
            <w:sz w:val="24"/>
            <w:szCs w:val="24"/>
            <w:lang w:eastAsia="en-US"/>
          </w:rPr>
          <w:t>.</w:t>
        </w:r>
        <w:r w:rsidR="00F349C5" w:rsidRPr="003F343E">
          <w:rPr>
            <w:rFonts w:ascii="Times New Roman" w:eastAsiaTheme="minorHAnsi" w:hAnsi="Times New Roman" w:cs="Times New Roman"/>
            <w:i/>
            <w:iCs/>
            <w:color w:val="000000" w:themeColor="text1"/>
            <w:sz w:val="24"/>
            <w:szCs w:val="24"/>
            <w:lang w:eastAsia="en-US"/>
          </w:rPr>
          <w:t xml:space="preserve"> </w:t>
        </w:r>
      </w:ins>
      <w:del w:id="2490" w:author="Robin" w:date="2016-11-17T14:34:00Z">
        <w:r w:rsidR="00767040" w:rsidRPr="003F343E" w:rsidDel="00F349C5">
          <w:rPr>
            <w:rFonts w:ascii="Times New Roman" w:eastAsiaTheme="minorHAnsi" w:hAnsi="Times New Roman" w:cs="Times New Roman"/>
            <w:iCs/>
            <w:color w:val="000000" w:themeColor="text1"/>
            <w:sz w:val="24"/>
            <w:szCs w:val="24"/>
            <w:lang w:eastAsia="en-US"/>
          </w:rPr>
          <w:delText>Leuven 2006</w:delText>
        </w:r>
      </w:del>
      <w:ins w:id="2491" w:author="Robin" w:date="2016-11-17T14:34:00Z">
        <w:r w:rsidR="00F349C5">
          <w:rPr>
            <w:rFonts w:ascii="Times New Roman" w:eastAsiaTheme="minorHAnsi" w:hAnsi="Times New Roman" w:cs="Times New Roman"/>
            <w:iCs/>
            <w:color w:val="000000" w:themeColor="text1"/>
            <w:sz w:val="24"/>
            <w:szCs w:val="24"/>
            <w:lang w:eastAsia="en-US"/>
          </w:rPr>
          <w:t>Dudley (MA): Peeters.</w:t>
        </w:r>
      </w:ins>
    </w:p>
    <w:p w:rsidR="00000000" w:rsidRDefault="00D93C69">
      <w:pPr>
        <w:pStyle w:val="Stilepredefinito"/>
        <w:tabs>
          <w:tab w:val="left" w:pos="7101"/>
        </w:tabs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  <w:pPrChange w:id="2492" w:author="Kenneth Lapatin" w:date="2016-09-15T16:18:00Z">
          <w:pPr>
            <w:pStyle w:val="Stilepredefinito"/>
            <w:tabs>
              <w:tab w:val="left" w:pos="7101"/>
            </w:tabs>
            <w:spacing w:after="0"/>
            <w:jc w:val="both"/>
            <w:outlineLvl w:val="0"/>
          </w:pPr>
        </w:pPrChange>
      </w:pPr>
    </w:p>
    <w:p w:rsidR="00000000" w:rsidRDefault="002E3575">
      <w:pPr>
        <w:pStyle w:val="Stilepredefinito"/>
        <w:spacing w:after="0" w:line="360" w:lineRule="auto"/>
        <w:rPr>
          <w:ins w:id="2493" w:author="Robin" w:date="2016-11-17T14:34:00Z"/>
          <w:rFonts w:ascii="Times New Roman" w:hAnsi="Times New Roman" w:cs="Times New Roman"/>
          <w:sz w:val="24"/>
          <w:szCs w:val="24"/>
          <w:lang w:val="en-US"/>
        </w:rPr>
        <w:pPrChange w:id="2494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Stibbe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2008</w:t>
      </w:r>
      <w:del w:id="2495" w:author="Robin" w:date="2016-11-17T14:34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: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2496" w:author="Robin" w:date="2016-11-17T14:34:00Z">
        <w:r w:rsidRPr="003F343E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C.M. </w:delText>
        </w:r>
      </w:del>
    </w:p>
    <w:p w:rsidR="00000000" w:rsidRDefault="002E3575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497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Stibbe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ins w:id="2498" w:author="Robin" w:date="2016-11-17T14:34:00Z">
        <w:r w:rsidR="00F349C5" w:rsidRPr="003F343E">
          <w:rPr>
            <w:rFonts w:ascii="Times New Roman" w:hAnsi="Times New Roman" w:cs="Times New Roman"/>
            <w:sz w:val="24"/>
            <w:szCs w:val="24"/>
            <w:lang w:val="en-US"/>
          </w:rPr>
          <w:t>C.</w:t>
        </w:r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F349C5" w:rsidRPr="003F343E">
          <w:rPr>
            <w:rFonts w:ascii="Times New Roman" w:hAnsi="Times New Roman" w:cs="Times New Roman"/>
            <w:sz w:val="24"/>
            <w:szCs w:val="24"/>
            <w:lang w:val="en-US"/>
          </w:rPr>
          <w:t>M.</w:t>
        </w:r>
      </w:ins>
      <w:ins w:id="2499" w:author="Eric Beckman" w:date="2017-01-31T17:45:00Z">
        <w:r w:rsidR="005F683A">
          <w:rPr>
            <w:rFonts w:ascii="Times New Roman" w:hAnsi="Times New Roman" w:cs="Times New Roman"/>
            <w:sz w:val="24"/>
            <w:szCs w:val="24"/>
            <w:lang w:val="en-US"/>
          </w:rPr>
          <w:t xml:space="preserve"> 2008.</w:t>
        </w:r>
      </w:ins>
      <w:ins w:id="2500" w:author="Robin" w:date="2016-11-17T14:34:00Z">
        <w:r w:rsidR="00F349C5" w:rsidRPr="003F343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2501" w:author="Robin" w:date="2016-11-17T14:35:00Z"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502" w:author="Robin" w:date="2016-11-17T14:35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>Laconian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503" w:author="Robin" w:date="2016-11-17T14:35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 xml:space="preserve"> </w:t>
      </w:r>
      <w:ins w:id="2504" w:author="Robin" w:date="2016-11-17T14:34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2505" w:author="Robin" w:date="2016-11-17T14:35:00Z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rPrChange>
          </w:rPr>
          <w:t>B</w:t>
        </w:r>
      </w:ins>
      <w:del w:id="2506" w:author="Robin" w:date="2016-11-17T14:34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2507" w:author="Robin" w:date="2016-11-17T14:35:00Z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rPrChange>
          </w:rPr>
          <w:delText>b</w:delText>
        </w:r>
      </w:del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508" w:author="Robin" w:date="2016-11-17T14:35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 xml:space="preserve">ronzes from the Sanctuary of Apollo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509" w:author="Robin" w:date="2016-11-17T14:35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>Hyperteleatas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510" w:author="Robin" w:date="2016-11-17T14:35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 xml:space="preserve"> near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511" w:author="Robin" w:date="2016-11-17T14:35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>Phoiniki</w:t>
      </w:r>
      <w:proofErr w:type="spellEnd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512" w:author="Robin" w:date="2016-11-17T14:35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 xml:space="preserve"> (Laconia) and th</w:t>
      </w:r>
      <w:r w:rsidR="00237E17" w:rsidRPr="00237E17">
        <w:rPr>
          <w:rFonts w:ascii="Times New Roman" w:hAnsi="Times New Roman" w:cs="Times New Roman"/>
          <w:color w:val="000000" w:themeColor="text1"/>
          <w:sz w:val="24"/>
          <w:szCs w:val="24"/>
          <w:lang w:val="en-US"/>
          <w:rPrChange w:id="2513" w:author="Robin" w:date="2016-11-17T14:35:00Z">
            <w:rPr>
              <w:rFonts w:ascii="Times New Roman" w:hAnsi="Times New Roman" w:cs="Times New Roman"/>
              <w:i/>
              <w:iCs/>
              <w:color w:val="000000" w:themeColor="text1"/>
              <w:sz w:val="24"/>
              <w:szCs w:val="24"/>
              <w:lang w:val="en-US"/>
            </w:rPr>
          </w:rPrChange>
        </w:rPr>
        <w:t>e</w:t>
      </w:r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514" w:author="Robin" w:date="2016-11-17T14:35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 xml:space="preserve"> Acropolis of Athens</w:t>
      </w:r>
      <w:ins w:id="2515" w:author="Robin" w:date="2016-11-17T14:35:00Z">
        <w:r w:rsidR="00F349C5">
          <w:rPr>
            <w:rFonts w:ascii="Times New Roman" w:hAnsi="Times New Roman" w:cs="Times New Roman"/>
            <w:sz w:val="24"/>
            <w:szCs w:val="24"/>
            <w:lang w:val="en-US"/>
          </w:rPr>
          <w:t>.”</w:t>
        </w:r>
      </w:ins>
      <w:del w:id="2516" w:author="Robin" w:date="2016-11-17T14:35:00Z">
        <w:r w:rsidRPr="00F349C5" w:rsidDel="00F349C5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2517" w:author="Jens Daehner" w:date="2017-02-07T16:38:00Z">
        <w:r w:rsidR="003E1E2E" w:rsidDel="00E47073">
          <w:rPr>
            <w:rFonts w:ascii="Times New Roman" w:hAnsi="Times New Roman" w:cs="Times New Roman"/>
            <w:i/>
            <w:iCs/>
            <w:sz w:val="24"/>
            <w:szCs w:val="24"/>
          </w:rPr>
          <w:delText>Bullettin antieke beschaving.</w:delText>
        </w:r>
        <w:r w:rsidRPr="003F343E" w:rsidDel="00E47073">
          <w:rPr>
            <w:rFonts w:ascii="Times New Roman" w:hAnsi="Times New Roman" w:cs="Times New Roman"/>
            <w:iCs/>
            <w:sz w:val="24"/>
            <w:szCs w:val="24"/>
          </w:rPr>
          <w:delText xml:space="preserve"> </w:delText>
        </w:r>
      </w:del>
      <w:ins w:id="2518" w:author="Robin" w:date="2016-11-17T14:36:00Z">
        <w:del w:id="2519" w:author="Jens Daehner" w:date="2017-02-07T16:38:00Z">
          <w:r w:rsidR="00AA1279" w:rsidDel="00E47073">
            <w:rPr>
              <w:rFonts w:ascii="Times New Roman" w:hAnsi="Times New Roman" w:cs="Times New Roman"/>
              <w:iCs/>
              <w:sz w:val="24"/>
              <w:szCs w:val="24"/>
            </w:rPr>
            <w:delText>(</w:delText>
          </w:r>
        </w:del>
      </w:ins>
      <w:del w:id="2520" w:author="Jens Daehner" w:date="2017-02-07T16:38:00Z">
        <w:r w:rsidR="003E1E2E" w:rsidDel="00E47073">
          <w:rPr>
            <w:rFonts w:ascii="Times New Roman" w:hAnsi="Times New Roman" w:cs="Times New Roman"/>
            <w:i/>
            <w:iCs/>
            <w:sz w:val="24"/>
            <w:szCs w:val="24"/>
          </w:rPr>
          <w:delText xml:space="preserve">Annual Papers on </w:delText>
        </w:r>
      </w:del>
      <w:ins w:id="2521" w:author="Robin" w:date="2016-11-17T14:35:00Z">
        <w:del w:id="2522" w:author="Jens Daehner" w:date="2017-02-07T16:38:00Z">
          <w:r w:rsidR="003E1E2E" w:rsidDel="00E47073">
            <w:rPr>
              <w:rFonts w:ascii="Times New Roman" w:hAnsi="Times New Roman" w:cs="Times New Roman"/>
              <w:i/>
              <w:iCs/>
              <w:sz w:val="24"/>
              <w:szCs w:val="24"/>
            </w:rPr>
            <w:delText>C</w:delText>
          </w:r>
        </w:del>
      </w:ins>
      <w:del w:id="2523" w:author="Jens Daehner" w:date="2017-02-07T16:38:00Z">
        <w:r w:rsidR="003E1E2E" w:rsidDel="00E47073">
          <w:rPr>
            <w:rFonts w:ascii="Times New Roman" w:hAnsi="Times New Roman" w:cs="Times New Roman"/>
            <w:i/>
            <w:iCs/>
            <w:sz w:val="24"/>
            <w:szCs w:val="24"/>
          </w:rPr>
          <w:delText>classical Archaeology</w:delText>
        </w:r>
      </w:del>
      <w:ins w:id="2524" w:author="Robin" w:date="2016-11-17T14:37:00Z">
        <w:del w:id="2525" w:author="Jens Daehner" w:date="2017-02-07T16:38:00Z">
          <w:r w:rsidR="00AA1279" w:rsidDel="00E47073">
            <w:rPr>
              <w:rFonts w:ascii="Times New Roman" w:hAnsi="Times New Roman" w:cs="Times New Roman"/>
              <w:iCs/>
              <w:sz w:val="24"/>
              <w:szCs w:val="24"/>
            </w:rPr>
            <w:delText>)</w:delText>
          </w:r>
        </w:del>
      </w:ins>
      <w:ins w:id="2526" w:author="Jens Daehner" w:date="2017-02-07T16:38:00Z">
        <w:r w:rsidR="00E47073">
          <w:rPr>
            <w:rFonts w:ascii="Times New Roman" w:hAnsi="Times New Roman" w:cs="Times New Roman"/>
            <w:i/>
            <w:iCs/>
            <w:sz w:val="24"/>
            <w:szCs w:val="24"/>
          </w:rPr>
          <w:t>BaBesch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2008</w:t>
      </w:r>
      <w:ins w:id="2527" w:author="Robin" w:date="2016-11-17T14:37:00Z">
        <w:r w:rsidR="00AA1279">
          <w:rPr>
            <w:rFonts w:ascii="Times New Roman" w:hAnsi="Times New Roman" w:cs="Times New Roman"/>
            <w:sz w:val="24"/>
            <w:szCs w:val="24"/>
            <w:lang w:val="en-US"/>
          </w:rPr>
          <w:t>:</w:t>
        </w:r>
      </w:ins>
      <w:del w:id="2528" w:author="Robin" w:date="2016-11-17T14:37:00Z">
        <w:r w:rsidRPr="003F343E" w:rsidDel="00AA1279">
          <w:rPr>
            <w:rFonts w:ascii="Times New Roman" w:hAnsi="Times New Roman" w:cs="Times New Roman"/>
            <w:sz w:val="24"/>
            <w:szCs w:val="24"/>
            <w:lang w:val="en-US"/>
          </w:rPr>
          <w:delText>, pp.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17</w:t>
      </w:r>
      <w:ins w:id="2529" w:author="Robin" w:date="2016-11-17T14:37:00Z">
        <w:r w:rsidR="00AA1279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</w:ins>
      <w:del w:id="2530" w:author="Robin" w:date="2016-11-17T14:37:00Z">
        <w:r w:rsidRPr="003F343E" w:rsidDel="00AA1279">
          <w:rPr>
            <w:rFonts w:ascii="Times New Roman" w:hAnsi="Times New Roman" w:cs="Times New Roman"/>
            <w:sz w:val="24"/>
            <w:szCs w:val="24"/>
            <w:lang w:val="en-US"/>
          </w:rPr>
          <w:delText>-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45</w:t>
      </w:r>
      <w:ins w:id="2531" w:author="Robin" w:date="2016-11-17T14:37:00Z">
        <w:r w:rsidR="00AA1279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532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2E3575">
      <w:pPr>
        <w:pStyle w:val="Stilepredefinito"/>
        <w:spacing w:after="0" w:line="360" w:lineRule="auto"/>
        <w:rPr>
          <w:ins w:id="2533" w:author="Robin" w:date="2016-11-17T14:37:00Z"/>
          <w:rFonts w:ascii="Times New Roman" w:hAnsi="Times New Roman" w:cs="Times New Roman"/>
          <w:sz w:val="24"/>
          <w:szCs w:val="24"/>
        </w:rPr>
        <w:pPrChange w:id="2534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</w:rPr>
        <w:t>Tarditi 2007</w:t>
      </w:r>
      <w:del w:id="2535" w:author="Robin" w:date="2016-11-17T14:37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: C.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2E3575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</w:rPr>
        <w:pPrChange w:id="2536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</w:rPr>
        <w:lastRenderedPageBreak/>
        <w:t>Tarditi,</w:t>
      </w:r>
      <w:del w:id="2537" w:author="Robin" w:date="2016-11-17T14:37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538" w:author="Robin" w:date="2016-11-17T14:37:00Z">
        <w:r w:rsidR="00AA1279" w:rsidRPr="003F343E">
          <w:rPr>
            <w:rFonts w:ascii="Times New Roman" w:hAnsi="Times New Roman" w:cs="Times New Roman"/>
            <w:sz w:val="24"/>
            <w:szCs w:val="24"/>
          </w:rPr>
          <w:t xml:space="preserve"> C.</w:t>
        </w:r>
      </w:ins>
      <w:ins w:id="2539" w:author="Eric Beckman" w:date="2017-01-31T17:45:00Z">
        <w:r w:rsidR="005F683A">
          <w:rPr>
            <w:rFonts w:ascii="Times New Roman" w:hAnsi="Times New Roman" w:cs="Times New Roman"/>
            <w:sz w:val="24"/>
            <w:szCs w:val="24"/>
          </w:rPr>
          <w:t xml:space="preserve"> 2007.</w:t>
        </w:r>
      </w:ins>
      <w:ins w:id="2540" w:author="Robin" w:date="2016-11-17T14:37:00Z">
        <w:r w:rsidR="00AA1279" w:rsidRPr="003F343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A1279">
          <w:rPr>
            <w:rFonts w:ascii="Times New Roman" w:hAnsi="Times New Roman" w:cs="Times New Roman"/>
            <w:sz w:val="24"/>
            <w:szCs w:val="24"/>
          </w:rPr>
          <w:t>“</w:t>
        </w:r>
      </w:ins>
      <w:r w:rsidR="00237E17" w:rsidRPr="00237E17">
        <w:rPr>
          <w:rFonts w:ascii="Times New Roman" w:hAnsi="Times New Roman" w:cs="Times New Roman"/>
          <w:sz w:val="24"/>
          <w:szCs w:val="24"/>
          <w:rPrChange w:id="2541" w:author="Robin" w:date="2016-11-17T14:37:00Z">
            <w:rPr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  <w:t>La diffusione del vasellame bronzeo greco in Italia e in Europa: modalità e limiti</w:t>
      </w:r>
      <w:ins w:id="2542" w:author="Robin" w:date="2016-11-17T14:37:00Z">
        <w:r w:rsidR="00AA1279">
          <w:rPr>
            <w:rFonts w:ascii="Times New Roman" w:hAnsi="Times New Roman" w:cs="Times New Roman"/>
            <w:sz w:val="24"/>
            <w:szCs w:val="24"/>
          </w:rPr>
          <w:t>.”</w:t>
        </w:r>
      </w:ins>
      <w:del w:id="2543" w:author="Robin" w:date="2016-11-17T14:37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 </w:t>
      </w:r>
      <w:ins w:id="2544" w:author="Robin" w:date="2016-11-17T14:37:00Z">
        <w:r w:rsidR="00AA1279">
          <w:rPr>
            <w:rFonts w:ascii="Times New Roman" w:hAnsi="Times New Roman" w:cs="Times New Roman"/>
            <w:sz w:val="24"/>
            <w:szCs w:val="24"/>
          </w:rPr>
          <w:t>I</w:t>
        </w:r>
      </w:ins>
      <w:del w:id="2545" w:author="Robin" w:date="2016-11-17T14:37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n </w:t>
      </w:r>
      <w:del w:id="2546" w:author="Robin" w:date="2016-11-17T14:37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 xml:space="preserve">C. Tarditi (ed), </w:delText>
        </w:r>
      </w:del>
      <w:r w:rsidRPr="003F343E">
        <w:rPr>
          <w:rFonts w:ascii="Times New Roman" w:hAnsi="Times New Roman" w:cs="Times New Roman"/>
          <w:i/>
          <w:sz w:val="24"/>
          <w:szCs w:val="24"/>
        </w:rPr>
        <w:t>Dalla Grecia all’Europa: la circolazione di beni di lusso e di modelli culturali nel VI e V sec. a.C</w:t>
      </w:r>
      <w:r w:rsidRPr="003F343E">
        <w:rPr>
          <w:rFonts w:ascii="Times New Roman" w:hAnsi="Times New Roman" w:cs="Times New Roman"/>
          <w:sz w:val="24"/>
          <w:szCs w:val="24"/>
        </w:rPr>
        <w:t xml:space="preserve">., </w:t>
      </w:r>
      <w:ins w:id="2547" w:author="Robin" w:date="2016-11-17T14:37:00Z">
        <w:r w:rsidR="00AA1279">
          <w:rPr>
            <w:rFonts w:ascii="Times New Roman" w:hAnsi="Times New Roman" w:cs="Times New Roman"/>
            <w:sz w:val="24"/>
            <w:szCs w:val="24"/>
          </w:rPr>
          <w:t xml:space="preserve">ed. </w:t>
        </w:r>
        <w:r w:rsidR="00AA1279" w:rsidRPr="003F343E">
          <w:rPr>
            <w:rFonts w:ascii="Times New Roman" w:hAnsi="Times New Roman" w:cs="Times New Roman"/>
            <w:sz w:val="24"/>
            <w:szCs w:val="24"/>
          </w:rPr>
          <w:t>C. Tarditi</w:t>
        </w:r>
      </w:ins>
      <w:ins w:id="2548" w:author="Robin" w:date="2016-11-17T14:38:00Z">
        <w:r w:rsidR="00AA1279">
          <w:rPr>
            <w:rFonts w:ascii="Times New Roman" w:hAnsi="Times New Roman" w:cs="Times New Roman"/>
            <w:sz w:val="24"/>
            <w:szCs w:val="24"/>
          </w:rPr>
          <w:t>,</w:t>
        </w:r>
      </w:ins>
      <w:moveToRangeStart w:id="2549" w:author="Robin" w:date="2016-11-17T14:37:00Z" w:name="move467156798"/>
      <w:moveTo w:id="2550" w:author="Robin" w:date="2016-11-17T14:37:00Z">
        <w:del w:id="2551" w:author="Robin" w:date="2016-11-17T14:37:00Z">
          <w:r w:rsidR="00AA1279" w:rsidRPr="003F343E" w:rsidDel="00AA1279">
            <w:rPr>
              <w:rFonts w:ascii="Times New Roman" w:hAnsi="Times New Roman" w:cs="Times New Roman"/>
              <w:sz w:val="24"/>
              <w:szCs w:val="24"/>
            </w:rPr>
            <w:delText>pp.</w:delText>
          </w:r>
        </w:del>
        <w:r w:rsidR="00AA1279" w:rsidRPr="003F343E">
          <w:rPr>
            <w:rFonts w:ascii="Times New Roman" w:hAnsi="Times New Roman" w:cs="Times New Roman"/>
            <w:sz w:val="24"/>
            <w:szCs w:val="24"/>
          </w:rPr>
          <w:t xml:space="preserve"> 23</w:t>
        </w:r>
      </w:moveTo>
      <w:ins w:id="2552" w:author="Robin" w:date="2016-11-17T14:38:00Z">
        <w:r w:rsidR="00AA1279">
          <w:rPr>
            <w:rFonts w:ascii="Times New Roman" w:hAnsi="Times New Roman" w:cs="Times New Roman"/>
            <w:sz w:val="24"/>
            <w:szCs w:val="24"/>
          </w:rPr>
          <w:t>–</w:t>
        </w:r>
      </w:ins>
      <w:moveTo w:id="2553" w:author="Robin" w:date="2016-11-17T14:37:00Z">
        <w:del w:id="2554" w:author="Robin" w:date="2016-11-17T14:38:00Z">
          <w:r w:rsidR="00AA1279" w:rsidRPr="003F343E" w:rsidDel="00AA1279">
            <w:rPr>
              <w:rFonts w:ascii="Times New Roman" w:hAnsi="Times New Roman" w:cs="Times New Roman"/>
              <w:sz w:val="24"/>
              <w:szCs w:val="24"/>
            </w:rPr>
            <w:delText>-</w:delText>
          </w:r>
        </w:del>
        <w:r w:rsidR="00AA1279" w:rsidRPr="003F343E">
          <w:rPr>
            <w:rFonts w:ascii="Times New Roman" w:hAnsi="Times New Roman" w:cs="Times New Roman"/>
            <w:sz w:val="24"/>
            <w:szCs w:val="24"/>
          </w:rPr>
          <w:t>52</w:t>
        </w:r>
      </w:moveTo>
      <w:moveToRangeEnd w:id="2549"/>
      <w:ins w:id="2555" w:author="Robin" w:date="2016-11-17T14:38:00Z">
        <w:r w:rsidR="00AA1279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r w:rsidRPr="003F343E">
        <w:rPr>
          <w:rFonts w:ascii="Times New Roman" w:hAnsi="Times New Roman" w:cs="Times New Roman"/>
          <w:sz w:val="24"/>
          <w:szCs w:val="24"/>
        </w:rPr>
        <w:t>Milan</w:t>
      </w:r>
      <w:del w:id="2556" w:author="Robin" w:date="2016-11-17T14:38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2557" w:author="Robin" w:date="2016-11-17T14:38:00Z">
        <w:r w:rsidR="00AA1279">
          <w:rPr>
            <w:rFonts w:ascii="Times New Roman" w:hAnsi="Times New Roman" w:cs="Times New Roman"/>
            <w:sz w:val="24"/>
            <w:szCs w:val="24"/>
          </w:rPr>
          <w:t>: V&amp;P</w:t>
        </w:r>
      </w:ins>
      <w:ins w:id="2558" w:author="Eric Beckman" w:date="2017-02-02T08:25:00Z">
        <w:r w:rsidR="00A0163C">
          <w:rPr>
            <w:rFonts w:ascii="Times New Roman" w:hAnsi="Times New Roman" w:cs="Times New Roman"/>
            <w:sz w:val="24"/>
            <w:szCs w:val="24"/>
          </w:rPr>
          <w:t>.</w:t>
        </w:r>
      </w:ins>
      <w:del w:id="2559" w:author="Robin" w:date="2016-11-17T14:38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 xml:space="preserve"> 2007, </w:delText>
        </w:r>
      </w:del>
      <w:moveFromRangeStart w:id="2560" w:author="Robin" w:date="2016-11-17T14:37:00Z" w:name="move467156798"/>
      <w:moveFrom w:id="2561" w:author="Robin" w:date="2016-11-17T14:37:00Z">
        <w:r w:rsidRPr="003F343E" w:rsidDel="00AA1279">
          <w:rPr>
            <w:rFonts w:ascii="Times New Roman" w:hAnsi="Times New Roman" w:cs="Times New Roman"/>
            <w:sz w:val="24"/>
            <w:szCs w:val="24"/>
          </w:rPr>
          <w:t>pp. 23-52</w:t>
        </w:r>
      </w:moveFrom>
      <w:moveFromRangeEnd w:id="2560"/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</w:rPr>
        <w:pPrChange w:id="2562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2E3575">
      <w:pPr>
        <w:pStyle w:val="Stilepredefinito"/>
        <w:spacing w:after="0" w:line="360" w:lineRule="auto"/>
        <w:rPr>
          <w:ins w:id="2563" w:author="Robin" w:date="2016-11-17T14:38:00Z"/>
          <w:rFonts w:ascii="Times New Roman" w:hAnsi="Times New Roman" w:cs="Times New Roman"/>
          <w:sz w:val="24"/>
          <w:szCs w:val="24"/>
        </w:rPr>
        <w:pPrChange w:id="2564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</w:rPr>
        <w:t>Tarditi 2014</w:t>
      </w:r>
      <w:del w:id="2565" w:author="Robin" w:date="2016-11-17T14:38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: C.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2E3575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</w:rPr>
        <w:pPrChange w:id="2566" w:author="Kenneth Lapatin" w:date="2016-09-15T16:18:00Z">
          <w:pPr>
            <w:pStyle w:val="Stilepredefinito"/>
            <w:spacing w:after="0"/>
            <w:jc w:val="both"/>
          </w:pPr>
        </w:pPrChange>
      </w:pPr>
      <w:r w:rsidRPr="003F343E">
        <w:rPr>
          <w:rFonts w:ascii="Times New Roman" w:hAnsi="Times New Roman" w:cs="Times New Roman"/>
          <w:sz w:val="24"/>
          <w:szCs w:val="24"/>
        </w:rPr>
        <w:t>Tarditi,</w:t>
      </w:r>
      <w:ins w:id="2567" w:author="Robin" w:date="2016-11-17T14:38:00Z">
        <w:r w:rsidR="00AA1279" w:rsidRPr="003F343E">
          <w:rPr>
            <w:rFonts w:ascii="Times New Roman" w:hAnsi="Times New Roman" w:cs="Times New Roman"/>
            <w:sz w:val="24"/>
            <w:szCs w:val="24"/>
          </w:rPr>
          <w:t xml:space="preserve"> C.</w:t>
        </w:r>
      </w:ins>
      <w:ins w:id="2568" w:author="Eric Beckman" w:date="2017-01-31T17:46:00Z">
        <w:r w:rsidR="005F683A">
          <w:rPr>
            <w:rFonts w:ascii="Times New Roman" w:hAnsi="Times New Roman" w:cs="Times New Roman"/>
            <w:sz w:val="24"/>
            <w:szCs w:val="24"/>
          </w:rPr>
          <w:t xml:space="preserve"> 2014.</w:t>
        </w:r>
      </w:ins>
      <w:r w:rsidRPr="003F343E">
        <w:rPr>
          <w:rFonts w:ascii="Times New Roman" w:hAnsi="Times New Roman" w:cs="Times New Roman"/>
          <w:sz w:val="24"/>
          <w:szCs w:val="24"/>
        </w:rPr>
        <w:t xml:space="preserve"> </w:t>
      </w:r>
      <w:ins w:id="2569" w:author="Robin" w:date="2016-11-17T14:39:00Z">
        <w:r w:rsidR="00AA1279">
          <w:rPr>
            <w:rFonts w:ascii="Times New Roman" w:hAnsi="Times New Roman" w:cs="Times New Roman"/>
            <w:sz w:val="24"/>
            <w:szCs w:val="24"/>
          </w:rPr>
          <w:t>“</w:t>
        </w:r>
      </w:ins>
      <w:r w:rsidR="00237E17" w:rsidRPr="00237E17">
        <w:rPr>
          <w:rFonts w:ascii="Times New Roman" w:hAnsi="Times New Roman" w:cs="Times New Roman"/>
          <w:sz w:val="24"/>
          <w:szCs w:val="24"/>
          <w:rPrChange w:id="2570" w:author="Robin" w:date="2016-11-17T14:38:00Z">
            <w:rPr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  <w:t>Il motivo del leone nell’atene arcaica: diffusione e stile nella produzione ateniese di vasellame in bronzo</w:t>
      </w:r>
      <w:ins w:id="2571" w:author="Robin" w:date="2016-11-17T14:39:00Z">
        <w:r w:rsidR="00AA1279">
          <w:rPr>
            <w:rFonts w:ascii="Times New Roman" w:hAnsi="Times New Roman" w:cs="Times New Roman"/>
            <w:sz w:val="24"/>
            <w:szCs w:val="24"/>
          </w:rPr>
          <w:t>.”</w:t>
        </w:r>
      </w:ins>
      <w:del w:id="2572" w:author="Robin" w:date="2016-11-17T14:39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 </w:t>
      </w:r>
      <w:r w:rsidR="00726EC7" w:rsidRPr="00F06334">
        <w:rPr>
          <w:rFonts w:ascii="Times New Roman" w:hAnsi="Times New Roman" w:cs="Times New Roman"/>
          <w:i/>
          <w:sz w:val="24"/>
          <w:szCs w:val="24"/>
        </w:rPr>
        <w:t>Erga-Logoi</w:t>
      </w:r>
      <w:r w:rsidRPr="003F343E">
        <w:rPr>
          <w:rFonts w:ascii="Times New Roman" w:hAnsi="Times New Roman" w:cs="Times New Roman"/>
          <w:sz w:val="24"/>
          <w:szCs w:val="24"/>
        </w:rPr>
        <w:t xml:space="preserve"> 2</w:t>
      </w:r>
      <w:ins w:id="2573" w:author="Robin" w:date="2016-11-17T14:39:00Z">
        <w:r w:rsidR="00AA1279">
          <w:rPr>
            <w:rFonts w:ascii="Times New Roman" w:hAnsi="Times New Roman" w:cs="Times New Roman"/>
            <w:sz w:val="24"/>
            <w:szCs w:val="24"/>
          </w:rPr>
          <w:t>.2</w:t>
        </w:r>
      </w:ins>
      <w:del w:id="2574" w:author="Robin" w:date="2016-11-17T14:39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014</w:delText>
        </w:r>
      </w:del>
      <w:ins w:id="2575" w:author="Robin" w:date="2016-11-17T14:39:00Z">
        <w:r w:rsidR="00AA1279">
          <w:rPr>
            <w:rFonts w:ascii="Times New Roman" w:hAnsi="Times New Roman" w:cs="Times New Roman"/>
            <w:sz w:val="24"/>
            <w:szCs w:val="24"/>
          </w:rPr>
          <w:t>:</w:t>
        </w:r>
      </w:ins>
      <w:del w:id="2576" w:author="Robin" w:date="2016-11-17T14:39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, pp.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 31</w:t>
      </w:r>
      <w:ins w:id="2577" w:author="Robin" w:date="2016-11-17T14:39:00Z">
        <w:r w:rsidR="00AA1279">
          <w:rPr>
            <w:rFonts w:ascii="Times New Roman" w:hAnsi="Times New Roman" w:cs="Times New Roman"/>
            <w:sz w:val="24"/>
            <w:szCs w:val="24"/>
          </w:rPr>
          <w:t>–</w:t>
        </w:r>
      </w:ins>
      <w:del w:id="2578" w:author="Robin" w:date="2016-11-17T14:39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3F343E">
        <w:rPr>
          <w:rFonts w:ascii="Times New Roman" w:hAnsi="Times New Roman" w:cs="Times New Roman"/>
          <w:sz w:val="24"/>
          <w:szCs w:val="24"/>
        </w:rPr>
        <w:t>63</w:t>
      </w:r>
      <w:ins w:id="2579" w:author="Robin" w:date="2016-11-17T14:39:00Z">
        <w:r w:rsidR="00AA1279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</w:rPr>
        <w:pPrChange w:id="2580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AA1279" w:rsidRDefault="002E3575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outlineLvl w:val="0"/>
        <w:rPr>
          <w:ins w:id="2581" w:author="Robin" w:date="2016-11-17T14:40:00Z"/>
          <w:rFonts w:ascii="Times New Roman" w:hAnsi="Times New Roman" w:cs="Times New Roman"/>
          <w:sz w:val="24"/>
          <w:szCs w:val="24"/>
        </w:rPr>
      </w:pPr>
      <w:r w:rsidRPr="003F343E">
        <w:rPr>
          <w:rFonts w:ascii="Times New Roman" w:hAnsi="Times New Roman" w:cs="Times New Roman"/>
          <w:sz w:val="24"/>
          <w:szCs w:val="24"/>
        </w:rPr>
        <w:t>Tarditi 2016</w:t>
      </w:r>
      <w:del w:id="2582" w:author="Robin" w:date="2016-11-17T14:40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: C.</w:delText>
        </w:r>
      </w:del>
      <w:r w:rsidR="008653EE" w:rsidRPr="003F34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9B6" w:rsidRPr="003F343E" w:rsidRDefault="002E3575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3F343E">
        <w:rPr>
          <w:rFonts w:ascii="Times New Roman" w:hAnsi="Times New Roman" w:cs="Times New Roman"/>
          <w:sz w:val="24"/>
          <w:szCs w:val="24"/>
        </w:rPr>
        <w:t>Tarditi,</w:t>
      </w:r>
      <w:del w:id="2583" w:author="Robin" w:date="2016-11-17T14:40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584" w:author="Robin" w:date="2016-11-17T14:40:00Z">
        <w:r w:rsidR="00AA1279" w:rsidRPr="003F343E">
          <w:rPr>
            <w:rFonts w:ascii="Times New Roman" w:hAnsi="Times New Roman" w:cs="Times New Roman"/>
            <w:sz w:val="24"/>
            <w:szCs w:val="24"/>
          </w:rPr>
          <w:t xml:space="preserve"> C.</w:t>
        </w:r>
      </w:ins>
      <w:ins w:id="2585" w:author="Eric Beckman" w:date="2017-01-31T17:46:00Z">
        <w:r w:rsidR="005F683A">
          <w:rPr>
            <w:rFonts w:ascii="Times New Roman" w:hAnsi="Times New Roman" w:cs="Times New Roman"/>
            <w:sz w:val="24"/>
            <w:szCs w:val="24"/>
          </w:rPr>
          <w:t xml:space="preserve"> 2016.</w:t>
        </w:r>
      </w:ins>
      <w:ins w:id="2586" w:author="Robin" w:date="2016-11-17T14:40:00Z">
        <w:r w:rsidR="00AA1279" w:rsidRPr="003F343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Bronze </w:t>
      </w:r>
      <w:ins w:id="2587" w:author="Robin" w:date="2016-11-17T14:40:00Z">
        <w:r w:rsidR="00AA1279">
          <w:rPr>
            <w:rFonts w:ascii="Times New Roman" w:hAnsi="Times New Roman" w:cs="Times New Roman"/>
            <w:i/>
            <w:sz w:val="24"/>
            <w:szCs w:val="24"/>
            <w:lang w:val="en-GB"/>
          </w:rPr>
          <w:t>V</w:t>
        </w:r>
      </w:ins>
      <w:del w:id="2588" w:author="Robin" w:date="2016-11-17T14:40:00Z">
        <w:r w:rsidRPr="003F343E" w:rsidDel="00AA1279">
          <w:rPr>
            <w:rFonts w:ascii="Times New Roman" w:hAnsi="Times New Roman" w:cs="Times New Roman"/>
            <w:i/>
            <w:sz w:val="24"/>
            <w:szCs w:val="24"/>
            <w:lang w:val="en-GB"/>
          </w:rPr>
          <w:delText>v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>essels from the Acropolis</w:t>
      </w:r>
      <w:ins w:id="2589" w:author="Robin" w:date="2016-11-17T14:40:00Z">
        <w:r w:rsidR="00AA1279">
          <w:rPr>
            <w:rFonts w:ascii="Times New Roman" w:hAnsi="Times New Roman" w:cs="Times New Roman"/>
            <w:i/>
            <w:sz w:val="24"/>
            <w:szCs w:val="24"/>
            <w:lang w:val="en-GB"/>
          </w:rPr>
          <w:t>:</w:t>
        </w:r>
      </w:ins>
      <w:del w:id="2590" w:author="Robin" w:date="2016-11-17T14:40:00Z">
        <w:r w:rsidRPr="003F343E" w:rsidDel="00AA1279">
          <w:rPr>
            <w:rFonts w:ascii="Times New Roman" w:hAnsi="Times New Roman" w:cs="Times New Roman"/>
            <w:i/>
            <w:sz w:val="24"/>
            <w:szCs w:val="24"/>
            <w:lang w:val="en-GB"/>
          </w:rPr>
          <w:delText>.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Style and </w:t>
      </w:r>
      <w:ins w:id="2591" w:author="Robin" w:date="2016-11-19T11:52:00Z">
        <w:r w:rsidR="004F6754">
          <w:rPr>
            <w:rFonts w:ascii="Times New Roman" w:hAnsi="Times New Roman" w:cs="Times New Roman"/>
            <w:i/>
            <w:sz w:val="24"/>
            <w:szCs w:val="24"/>
            <w:lang w:val="en-GB"/>
          </w:rPr>
          <w:t>D</w:t>
        </w:r>
      </w:ins>
      <w:del w:id="2592" w:author="Robin" w:date="2016-11-19T11:52:00Z">
        <w:r w:rsidRPr="003F343E" w:rsidDel="004F6754">
          <w:rPr>
            <w:rFonts w:ascii="Times New Roman" w:hAnsi="Times New Roman" w:cs="Times New Roman"/>
            <w:i/>
            <w:sz w:val="24"/>
            <w:szCs w:val="24"/>
            <w:lang w:val="en-GB"/>
          </w:rPr>
          <w:delText>d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ecoration in Athenian </w:t>
      </w:r>
      <w:ins w:id="2593" w:author="Robin" w:date="2016-11-19T11:52:00Z">
        <w:r w:rsidR="004F6754">
          <w:rPr>
            <w:rFonts w:ascii="Times New Roman" w:hAnsi="Times New Roman" w:cs="Times New Roman"/>
            <w:i/>
            <w:sz w:val="24"/>
            <w:szCs w:val="24"/>
            <w:lang w:val="en-GB"/>
          </w:rPr>
          <w:t>P</w:t>
        </w:r>
      </w:ins>
      <w:del w:id="2594" w:author="Robin" w:date="2016-11-19T11:52:00Z">
        <w:r w:rsidRPr="003F343E" w:rsidDel="004F6754">
          <w:rPr>
            <w:rFonts w:ascii="Times New Roman" w:hAnsi="Times New Roman" w:cs="Times New Roman"/>
            <w:i/>
            <w:sz w:val="24"/>
            <w:szCs w:val="24"/>
            <w:lang w:val="en-GB"/>
          </w:rPr>
          <w:delText>p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roduction between the </w:t>
      </w:r>
      <w:ins w:id="2595" w:author="Robin" w:date="2016-11-17T14:40:00Z">
        <w:r w:rsidR="00AA1279">
          <w:rPr>
            <w:rFonts w:ascii="Times New Roman" w:hAnsi="Times New Roman" w:cs="Times New Roman"/>
            <w:i/>
            <w:sz w:val="24"/>
            <w:szCs w:val="24"/>
            <w:lang w:val="en-GB"/>
          </w:rPr>
          <w:t>S</w:t>
        </w:r>
      </w:ins>
      <w:del w:id="2596" w:author="Robin" w:date="2016-11-17T14:40:00Z">
        <w:r w:rsidRPr="003F343E" w:rsidDel="00AA1279">
          <w:rPr>
            <w:rFonts w:ascii="Times New Roman" w:hAnsi="Times New Roman" w:cs="Times New Roman"/>
            <w:i/>
            <w:sz w:val="24"/>
            <w:szCs w:val="24"/>
            <w:lang w:val="en-GB"/>
          </w:rPr>
          <w:delText>s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ixth and </w:t>
      </w:r>
      <w:ins w:id="2597" w:author="Robin" w:date="2016-11-17T14:40:00Z">
        <w:r w:rsidR="00AA1279">
          <w:rPr>
            <w:rFonts w:ascii="Times New Roman" w:hAnsi="Times New Roman" w:cs="Times New Roman"/>
            <w:i/>
            <w:sz w:val="24"/>
            <w:szCs w:val="24"/>
            <w:lang w:val="en-GB"/>
          </w:rPr>
          <w:t>F</w:t>
        </w:r>
      </w:ins>
      <w:del w:id="2598" w:author="Robin" w:date="2016-11-17T14:40:00Z">
        <w:r w:rsidRPr="003F343E" w:rsidDel="00AA1279">
          <w:rPr>
            <w:rFonts w:ascii="Times New Roman" w:hAnsi="Times New Roman" w:cs="Times New Roman"/>
            <w:i/>
            <w:sz w:val="24"/>
            <w:szCs w:val="24"/>
            <w:lang w:val="en-GB"/>
          </w:rPr>
          <w:delText>f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ifth </w:t>
      </w:r>
      <w:ins w:id="2599" w:author="Robin" w:date="2016-11-19T11:52:00Z">
        <w:r w:rsidR="004F6754">
          <w:rPr>
            <w:rFonts w:ascii="Times New Roman" w:hAnsi="Times New Roman" w:cs="Times New Roman"/>
            <w:i/>
            <w:sz w:val="24"/>
            <w:szCs w:val="24"/>
            <w:lang w:val="en-GB"/>
          </w:rPr>
          <w:t>C</w:t>
        </w:r>
      </w:ins>
      <w:del w:id="2600" w:author="Robin" w:date="2016-11-19T11:52:00Z">
        <w:r w:rsidRPr="003F343E" w:rsidDel="004F6754">
          <w:rPr>
            <w:rFonts w:ascii="Times New Roman" w:hAnsi="Times New Roman" w:cs="Times New Roman"/>
            <w:i/>
            <w:sz w:val="24"/>
            <w:szCs w:val="24"/>
            <w:lang w:val="en-GB"/>
          </w:rPr>
          <w:delText>c</w:delText>
        </w:r>
      </w:del>
      <w:r w:rsidRPr="003F343E">
        <w:rPr>
          <w:rFonts w:ascii="Times New Roman" w:hAnsi="Times New Roman" w:cs="Times New Roman"/>
          <w:i/>
          <w:sz w:val="24"/>
          <w:szCs w:val="24"/>
          <w:lang w:val="en-GB"/>
        </w:rPr>
        <w:t>enturies BC</w:t>
      </w:r>
      <w:r w:rsidRPr="003F343E">
        <w:rPr>
          <w:rFonts w:ascii="Times New Roman" w:hAnsi="Times New Roman" w:cs="Times New Roman"/>
          <w:sz w:val="24"/>
          <w:szCs w:val="24"/>
          <w:lang w:val="en-GB"/>
        </w:rPr>
        <w:t>.</w:t>
      </w:r>
      <w:del w:id="2601" w:author="Robin" w:date="2016-11-17T14:40:00Z">
        <w:r w:rsidRPr="003F343E" w:rsidDel="00AA1279">
          <w:rPr>
            <w:rFonts w:ascii="Times New Roman" w:hAnsi="Times New Roman" w:cs="Times New Roman"/>
            <w:sz w:val="24"/>
            <w:szCs w:val="24"/>
            <w:lang w:val="en-GB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Rome</w:t>
      </w:r>
      <w:ins w:id="2602" w:author="Robin" w:date="2016-11-17T14:42:00Z">
        <w:r w:rsidR="00AA1279">
          <w:rPr>
            <w:rFonts w:ascii="Times New Roman" w:hAnsi="Times New Roman" w:cs="Times New Roman"/>
            <w:sz w:val="24"/>
            <w:szCs w:val="24"/>
            <w:lang w:val="en-GB"/>
          </w:rPr>
          <w:t xml:space="preserve">: </w:t>
        </w:r>
        <w:del w:id="2603" w:author="Eric Beckman" w:date="2017-02-01T08:40:00Z">
          <w:r w:rsidR="00237E17" w:rsidRPr="00237E17">
            <w:rPr>
              <w:rFonts w:ascii="Times New Roman" w:hAnsi="Times New Roman" w:cs="Times New Roman"/>
              <w:sz w:val="24"/>
              <w:szCs w:val="24"/>
              <w:highlight w:val="yellow"/>
              <w:lang w:val="en-GB"/>
              <w:rPrChange w:id="2604" w:author="Robin" w:date="2016-11-18T11:55:00Z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GB"/>
                </w:rPr>
              </w:rPrChange>
            </w:rPr>
            <w:delText>publisher.</w:delText>
          </w:r>
        </w:del>
      </w:ins>
      <w:proofErr w:type="spellStart"/>
      <w:ins w:id="2605" w:author="Eric Beckman" w:date="2017-02-01T08:40:00Z">
        <w:r w:rsidR="00230AA7">
          <w:rPr>
            <w:rFonts w:ascii="Times New Roman" w:hAnsi="Times New Roman" w:cs="Times New Roman"/>
            <w:sz w:val="24"/>
            <w:szCs w:val="24"/>
            <w:lang w:val="en-GB"/>
          </w:rPr>
          <w:t>Edizioni</w:t>
        </w:r>
        <w:proofErr w:type="spellEnd"/>
        <w:r w:rsidR="00230AA7">
          <w:rPr>
            <w:rFonts w:ascii="Times New Roman" w:hAnsi="Times New Roman" w:cs="Times New Roman"/>
            <w:sz w:val="24"/>
            <w:szCs w:val="24"/>
            <w:lang w:val="en-GB"/>
          </w:rPr>
          <w:t xml:space="preserve"> Quasar.</w:t>
        </w:r>
      </w:ins>
      <w:del w:id="2606" w:author="Robin" w:date="2016-11-17T14:42:00Z">
        <w:r w:rsidRPr="003F343E" w:rsidDel="00AA127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2016</w:delText>
        </w:r>
      </w:del>
    </w:p>
    <w:p w:rsidR="00AB4570" w:rsidRPr="003F343E" w:rsidRDefault="00AB4570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</w:p>
    <w:p w:rsidR="00000000" w:rsidRDefault="00767040">
      <w:pPr>
        <w:pStyle w:val="Stilepredefinito"/>
        <w:spacing w:after="0" w:line="360" w:lineRule="auto"/>
        <w:rPr>
          <w:ins w:id="2607" w:author="Robin" w:date="2016-11-17T14:42:00Z"/>
          <w:rFonts w:ascii="Times New Roman" w:hAnsi="Times New Roman" w:cs="Times New Roman"/>
          <w:sz w:val="24"/>
          <w:szCs w:val="24"/>
          <w:lang w:val="en-GB"/>
        </w:rPr>
        <w:pPrChange w:id="2608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GB"/>
        </w:rPr>
        <w:t>Treister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2010</w:t>
      </w:r>
      <w:del w:id="2609" w:author="Robin" w:date="2016-11-17T14:42:00Z">
        <w:r w:rsidRPr="003F343E" w:rsidDel="00AA1279">
          <w:rPr>
            <w:rFonts w:ascii="Times New Roman" w:hAnsi="Times New Roman" w:cs="Times New Roman"/>
            <w:sz w:val="24"/>
            <w:szCs w:val="24"/>
            <w:lang w:val="en-GB"/>
          </w:rPr>
          <w:delText>: M.</w:delText>
        </w:r>
      </w:del>
      <w:r w:rsidRPr="003F34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00000" w:rsidRDefault="00767040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610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GB"/>
        </w:rPr>
        <w:t>Treister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GB"/>
        </w:rPr>
        <w:t>,</w:t>
      </w:r>
      <w:del w:id="2611" w:author="Robin" w:date="2016-11-17T14:42:00Z">
        <w:r w:rsidRPr="003F343E" w:rsidDel="00AA127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</w:del>
      <w:ins w:id="2612" w:author="Robin" w:date="2016-11-17T14:42:00Z">
        <w:r w:rsidR="00AA1279"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M.</w:t>
        </w:r>
      </w:ins>
      <w:ins w:id="2613" w:author="Eric Beckman" w:date="2017-01-31T17:46:00Z">
        <w:r w:rsidR="005F683A">
          <w:rPr>
            <w:rFonts w:ascii="Times New Roman" w:hAnsi="Times New Roman" w:cs="Times New Roman"/>
            <w:sz w:val="24"/>
            <w:szCs w:val="24"/>
            <w:lang w:val="en-GB"/>
          </w:rPr>
          <w:t xml:space="preserve"> 2010.</w:t>
        </w:r>
      </w:ins>
      <w:ins w:id="2614" w:author="Robin" w:date="2016-11-17T14:42:00Z">
        <w:r w:rsidR="00AA1279" w:rsidRPr="003F34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ins w:id="2615" w:author="Robin" w:date="2016-11-17T14:43:00Z">
        <w:r w:rsidR="00AA1279">
          <w:rPr>
            <w:rFonts w:ascii="Times New Roman" w:hAnsi="Times New Roman" w:cs="Times New Roman"/>
            <w:sz w:val="24"/>
            <w:szCs w:val="24"/>
            <w:lang w:val="en-GB"/>
          </w:rPr>
          <w:t>“</w:t>
        </w:r>
      </w:ins>
      <w:r w:rsidRPr="00AA127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616" w:author="Robin" w:date="2016-11-17T14:43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ronze and Silver Greek, Macedonian and Etruscan Vessels in Scythia</w:t>
      </w:r>
      <w:ins w:id="2617" w:author="Robin" w:date="2016-11-17T14:43:00Z">
        <w:r w:rsidR="00AA1279">
          <w:rPr>
            <w:rFonts w:ascii="Times New Roman" w:hAnsi="Times New Roman" w:cs="Times New Roman"/>
            <w:i/>
            <w:sz w:val="24"/>
            <w:szCs w:val="24"/>
            <w:lang w:val="en-US"/>
          </w:rPr>
          <w:t>.</w:t>
        </w:r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2618" w:author="Robin" w:date="2016-11-17T14:43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”</w:t>
        </w:r>
      </w:ins>
      <w:del w:id="2619" w:author="Robin" w:date="2016-11-17T14:43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2620" w:author="Robin" w:date="2016-11-17T14:43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delText>,</w:delText>
        </w:r>
      </w:del>
      <w:r w:rsidRPr="00AA1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621" w:author="Robin" w:date="2016-11-17T14:47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Bollettino</w:t>
      </w:r>
      <w:proofErr w:type="spellEnd"/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622" w:author="Robin" w:date="2016-11-17T14:47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623" w:author="Robin" w:date="2016-11-17T14:47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di</w:t>
      </w:r>
      <w:proofErr w:type="spellEnd"/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624" w:author="Robin" w:date="2016-11-17T14:47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625" w:author="Robin" w:date="2016-11-17T14:47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Archeologia</w:t>
      </w:r>
      <w:proofErr w:type="spellEnd"/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626" w:author="Robin" w:date="2016-11-17T14:47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ins w:id="2627" w:author="Robin" w:date="2016-11-17T14:46:00Z">
        <w:r w:rsidR="00237E17" w:rsidRPr="00237E17">
          <w:rPr>
            <w:rFonts w:ascii="Times New Roman" w:hAnsi="Times New Roman" w:cs="Times New Roman"/>
            <w:i/>
            <w:sz w:val="24"/>
            <w:szCs w:val="24"/>
            <w:lang w:val="en-US"/>
            <w:rPrChange w:id="2628" w:author="Robin" w:date="2016-11-17T14:47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O</w:t>
        </w:r>
      </w:ins>
      <w:del w:id="2629" w:author="Robin" w:date="2016-11-17T14:46:00Z">
        <w:r w:rsidR="00237E17" w:rsidRPr="00237E17">
          <w:rPr>
            <w:rFonts w:ascii="Times New Roman" w:hAnsi="Times New Roman" w:cs="Times New Roman"/>
            <w:i/>
            <w:sz w:val="24"/>
            <w:szCs w:val="24"/>
            <w:lang w:val="en-US"/>
            <w:rPrChange w:id="2630" w:author="Robin" w:date="2016-11-17T14:47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o</w:delText>
        </w:r>
      </w:del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631" w:author="Robin" w:date="2016-11-17T14:47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n</w:t>
      </w:r>
      <w:del w:id="2632" w:author="Robin" w:date="2016-11-17T14:44:00Z">
        <w:r w:rsidR="00237E17" w:rsidRPr="00237E17">
          <w:rPr>
            <w:rFonts w:ascii="Times New Roman" w:hAnsi="Times New Roman" w:cs="Times New Roman"/>
            <w:i/>
            <w:sz w:val="24"/>
            <w:szCs w:val="24"/>
            <w:lang w:val="en-US"/>
            <w:rPrChange w:id="2633" w:author="Robin" w:date="2016-11-17T14:47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 xml:space="preserve"> </w:delText>
        </w:r>
      </w:del>
      <w:del w:id="2634" w:author="Robin" w:date="2016-11-17T14:46:00Z">
        <w:r w:rsidR="00237E17" w:rsidRPr="00237E17">
          <w:rPr>
            <w:rFonts w:ascii="Times New Roman" w:hAnsi="Times New Roman" w:cs="Times New Roman"/>
            <w:i/>
            <w:sz w:val="24"/>
            <w:szCs w:val="24"/>
            <w:lang w:val="en-US"/>
            <w:rPrChange w:id="2635" w:author="Robin" w:date="2016-11-17T14:47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l</w:delText>
        </w:r>
      </w:del>
      <w:ins w:id="2636" w:author="Robin" w:date="2016-11-17T14:46:00Z">
        <w:r w:rsidR="00237E17" w:rsidRPr="00237E17">
          <w:rPr>
            <w:rFonts w:ascii="Times New Roman" w:hAnsi="Times New Roman" w:cs="Times New Roman"/>
            <w:i/>
            <w:sz w:val="24"/>
            <w:szCs w:val="24"/>
            <w:lang w:val="en-US"/>
            <w:rPrChange w:id="2637" w:author="Robin" w:date="2016-11-17T14:47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L</w:t>
        </w:r>
      </w:ins>
      <w:r w:rsidR="00237E17" w:rsidRPr="00237E17">
        <w:rPr>
          <w:rFonts w:ascii="Times New Roman" w:hAnsi="Times New Roman" w:cs="Times New Roman"/>
          <w:i/>
          <w:sz w:val="24"/>
          <w:szCs w:val="24"/>
          <w:lang w:val="en-US"/>
          <w:rPrChange w:id="2638" w:author="Robin" w:date="2016-11-17T14:47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ine</w:t>
      </w:r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vol. </w:t>
      </w: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speciale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>, 17th International Congress of Classical Archaeology</w:t>
      </w:r>
      <w:del w:id="2639" w:author="Robin" w:date="2016-11-17T14:44:00Z">
        <w:r w:rsidRPr="003F343E" w:rsidDel="00AA1279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640" w:author="Robin" w:date="2016-11-17T14:44:00Z">
        <w:r w:rsidR="00AA1279">
          <w:rPr>
            <w:rFonts w:ascii="Times New Roman" w:hAnsi="Times New Roman" w:cs="Times New Roman"/>
            <w:sz w:val="24"/>
            <w:szCs w:val="24"/>
            <w:lang w:val="en-US"/>
          </w:rPr>
          <w:t>(</w:t>
        </w:r>
      </w:ins>
      <w:r w:rsidRPr="003F343E">
        <w:rPr>
          <w:rFonts w:ascii="Times New Roman" w:hAnsi="Times New Roman" w:cs="Times New Roman"/>
          <w:sz w:val="24"/>
          <w:szCs w:val="24"/>
          <w:lang w:val="en-US"/>
        </w:rPr>
        <w:t>Rom</w:t>
      </w:r>
      <w:ins w:id="2641" w:author="Robin" w:date="2016-11-17T14:44:00Z">
        <w:r w:rsidR="00AA1279">
          <w:rPr>
            <w:rFonts w:ascii="Times New Roman" w:hAnsi="Times New Roman" w:cs="Times New Roman"/>
            <w:sz w:val="24"/>
            <w:szCs w:val="24"/>
            <w:lang w:val="en-US"/>
          </w:rPr>
          <w:t>e,</w:t>
        </w:r>
      </w:ins>
      <w:del w:id="2642" w:author="Robin" w:date="2016-11-17T14:44:00Z">
        <w:r w:rsidRPr="003F343E" w:rsidDel="00AA1279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2643" w:author="Robin" w:date="2016-11-17T14:47:00Z">
        <w:r w:rsidRPr="003F343E" w:rsidDel="00A938B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22-26 Sept. 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2008</w:t>
      </w:r>
      <w:ins w:id="2644" w:author="Robin" w:date="2016-11-17T14:44:00Z">
        <w:r w:rsidR="00AA1279">
          <w:rPr>
            <w:rFonts w:ascii="Times New Roman" w:hAnsi="Times New Roman" w:cs="Times New Roman"/>
            <w:sz w:val="24"/>
            <w:szCs w:val="24"/>
            <w:lang w:val="en-US"/>
          </w:rPr>
          <w:t>):</w:t>
        </w:r>
      </w:ins>
      <w:del w:id="2645" w:author="Robin" w:date="2016-11-17T14:44:00Z">
        <w:r w:rsidRPr="003F343E" w:rsidDel="00AA1279">
          <w:rPr>
            <w:rFonts w:ascii="Times New Roman" w:hAnsi="Times New Roman" w:cs="Times New Roman"/>
            <w:sz w:val="24"/>
            <w:szCs w:val="24"/>
            <w:lang w:val="en-US"/>
          </w:rPr>
          <w:delText>, pp.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ins w:id="2646" w:author="Robin" w:date="2016-11-17T14:44:00Z">
        <w:r w:rsidR="00AA1279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</w:ins>
      <w:del w:id="2647" w:author="Robin" w:date="2016-11-17T14:44:00Z">
        <w:r w:rsidRPr="003F343E" w:rsidDel="00AA1279">
          <w:rPr>
            <w:rFonts w:ascii="Times New Roman" w:hAnsi="Times New Roman" w:cs="Times New Roman"/>
            <w:sz w:val="24"/>
            <w:szCs w:val="24"/>
            <w:lang w:val="en-US"/>
          </w:rPr>
          <w:delText>-</w:delText>
        </w:r>
      </w:del>
      <w:r w:rsidRPr="003F343E">
        <w:rPr>
          <w:rFonts w:ascii="Times New Roman" w:hAnsi="Times New Roman" w:cs="Times New Roman"/>
          <w:sz w:val="24"/>
          <w:szCs w:val="24"/>
          <w:lang w:val="en-US"/>
        </w:rPr>
        <w:t>26</w:t>
      </w:r>
      <w:ins w:id="2648" w:author="Robin" w:date="2016-11-17T14:44:00Z">
        <w:r w:rsidR="00AA1279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649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AA1279" w:rsidRDefault="00767040" w:rsidP="003F343E">
      <w:pPr>
        <w:spacing w:after="0" w:line="360" w:lineRule="auto"/>
        <w:rPr>
          <w:ins w:id="2650" w:author="Robin" w:date="2016-11-17T14:44:00Z"/>
          <w:rFonts w:ascii="Times New Roman" w:hAnsi="Times New Roman" w:cs="Times New Roman"/>
          <w:sz w:val="24"/>
          <w:szCs w:val="24"/>
        </w:rPr>
      </w:pPr>
      <w:r w:rsidRPr="003F343E">
        <w:rPr>
          <w:rFonts w:ascii="Times New Roman" w:hAnsi="Times New Roman" w:cs="Times New Roman"/>
          <w:sz w:val="24"/>
          <w:szCs w:val="24"/>
        </w:rPr>
        <w:t>Trofi</w:t>
      </w:r>
      <w:ins w:id="2651" w:author="Jens Daehner" w:date="2017-01-31T16:08:00Z">
        <w:r w:rsidR="002D77B5">
          <w:rPr>
            <w:rFonts w:ascii="Times New Roman" w:hAnsi="Times New Roman" w:cs="Times New Roman"/>
            <w:sz w:val="24"/>
            <w:szCs w:val="24"/>
          </w:rPr>
          <w:t>m</w:t>
        </w:r>
      </w:ins>
      <w:del w:id="2652" w:author="Jens Daehner" w:date="2017-01-31T16:08:00Z">
        <w:r w:rsidRPr="003F343E" w:rsidDel="002D77B5">
          <w:rPr>
            <w:rFonts w:ascii="Times New Roman" w:hAnsi="Times New Roman" w:cs="Times New Roman"/>
            <w:sz w:val="24"/>
            <w:szCs w:val="24"/>
          </w:rPr>
          <w:delText>n</w:delText>
        </w:r>
      </w:del>
      <w:r w:rsidRPr="003F343E">
        <w:rPr>
          <w:rFonts w:ascii="Times New Roman" w:hAnsi="Times New Roman" w:cs="Times New Roman"/>
          <w:sz w:val="24"/>
          <w:szCs w:val="24"/>
        </w:rPr>
        <w:t>ova 2007</w:t>
      </w:r>
      <w:del w:id="2653" w:author="Robin" w:date="2016-11-17T14:45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: A.A.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040" w:rsidRPr="003F343E" w:rsidRDefault="00767040" w:rsidP="003F34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343E">
        <w:rPr>
          <w:rFonts w:ascii="Times New Roman" w:hAnsi="Times New Roman" w:cs="Times New Roman"/>
          <w:sz w:val="24"/>
          <w:szCs w:val="24"/>
        </w:rPr>
        <w:t>Trofi</w:t>
      </w:r>
      <w:ins w:id="2654" w:author="Jens Daehner" w:date="2017-01-31T16:08:00Z">
        <w:r w:rsidR="002D77B5">
          <w:rPr>
            <w:rFonts w:ascii="Times New Roman" w:hAnsi="Times New Roman" w:cs="Times New Roman"/>
            <w:sz w:val="24"/>
            <w:szCs w:val="24"/>
          </w:rPr>
          <w:t>m</w:t>
        </w:r>
      </w:ins>
      <w:del w:id="2655" w:author="Jens Daehner" w:date="2017-01-31T16:08:00Z">
        <w:r w:rsidRPr="003F343E" w:rsidDel="002D77B5">
          <w:rPr>
            <w:rFonts w:ascii="Times New Roman" w:hAnsi="Times New Roman" w:cs="Times New Roman"/>
            <w:sz w:val="24"/>
            <w:szCs w:val="24"/>
          </w:rPr>
          <w:delText>n</w:delText>
        </w:r>
      </w:del>
      <w:r w:rsidRPr="003F343E">
        <w:rPr>
          <w:rFonts w:ascii="Times New Roman" w:hAnsi="Times New Roman" w:cs="Times New Roman"/>
          <w:sz w:val="24"/>
          <w:szCs w:val="24"/>
        </w:rPr>
        <w:t>ova</w:t>
      </w:r>
      <w:ins w:id="2656" w:author="Robin" w:date="2016-11-17T14:45:00Z">
        <w:r w:rsidR="00AA1279">
          <w:rPr>
            <w:rFonts w:ascii="Times New Roman" w:hAnsi="Times New Roman" w:cs="Times New Roman"/>
            <w:sz w:val="24"/>
            <w:szCs w:val="24"/>
          </w:rPr>
          <w:t>,</w:t>
        </w:r>
      </w:ins>
      <w:del w:id="2657" w:author="Robin" w:date="2016-11-17T14:45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658" w:author="Robin" w:date="2016-11-17T14:45:00Z">
        <w:r w:rsidR="00AA1279" w:rsidRPr="003F343E">
          <w:rPr>
            <w:rFonts w:ascii="Times New Roman" w:hAnsi="Times New Roman" w:cs="Times New Roman"/>
            <w:sz w:val="24"/>
            <w:szCs w:val="24"/>
          </w:rPr>
          <w:t xml:space="preserve"> A.</w:t>
        </w:r>
        <w:r w:rsidR="00AA127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A1279" w:rsidRPr="003F343E">
          <w:rPr>
            <w:rFonts w:ascii="Times New Roman" w:hAnsi="Times New Roman" w:cs="Times New Roman"/>
            <w:sz w:val="24"/>
            <w:szCs w:val="24"/>
          </w:rPr>
          <w:t>A.</w:t>
        </w:r>
        <w:r w:rsidR="00AA1279">
          <w:rPr>
            <w:rFonts w:ascii="Times New Roman" w:hAnsi="Times New Roman" w:cs="Times New Roman"/>
            <w:sz w:val="24"/>
            <w:szCs w:val="24"/>
          </w:rPr>
          <w:t>,</w:t>
        </w:r>
        <w:r w:rsidR="00AA1279" w:rsidRPr="003F343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659" w:author="Robin" w:date="2016-11-17T14:45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3F343E">
        <w:rPr>
          <w:rFonts w:ascii="Times New Roman" w:hAnsi="Times New Roman" w:cs="Times New Roman"/>
          <w:sz w:val="24"/>
          <w:szCs w:val="24"/>
        </w:rPr>
        <w:t>ed</w:t>
      </w:r>
      <w:ins w:id="2660" w:author="Robin" w:date="2016-11-17T14:45:00Z">
        <w:r w:rsidR="00AA1279">
          <w:rPr>
            <w:rFonts w:ascii="Times New Roman" w:hAnsi="Times New Roman" w:cs="Times New Roman"/>
            <w:sz w:val="24"/>
            <w:szCs w:val="24"/>
          </w:rPr>
          <w:t>.</w:t>
        </w:r>
      </w:ins>
      <w:ins w:id="2661" w:author="Eric Beckman" w:date="2017-01-31T17:46:00Z">
        <w:r w:rsidR="005F683A">
          <w:rPr>
            <w:rFonts w:ascii="Times New Roman" w:hAnsi="Times New Roman" w:cs="Times New Roman"/>
            <w:sz w:val="24"/>
            <w:szCs w:val="24"/>
          </w:rPr>
          <w:t xml:space="preserve"> 2007.</w:t>
        </w:r>
      </w:ins>
      <w:del w:id="2662" w:author="Robin" w:date="2016-11-17T14:45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),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 </w:t>
      </w:r>
      <w:r w:rsidRPr="003F343E">
        <w:rPr>
          <w:rFonts w:ascii="Times New Roman" w:hAnsi="Times New Roman" w:cs="Times New Roman"/>
          <w:i/>
          <w:sz w:val="24"/>
          <w:szCs w:val="24"/>
        </w:rPr>
        <w:t>Greeks on the Black Sea</w:t>
      </w:r>
      <w:del w:id="2663" w:author="Robin" w:date="2016-11-17T14:45:00Z">
        <w:r w:rsidRPr="003F343E" w:rsidDel="00AA1279">
          <w:rPr>
            <w:rFonts w:ascii="Times New Roman" w:hAnsi="Times New Roman" w:cs="Times New Roman"/>
            <w:i/>
            <w:sz w:val="24"/>
            <w:szCs w:val="24"/>
          </w:rPr>
          <w:delText xml:space="preserve">. </w:delText>
        </w:r>
      </w:del>
      <w:ins w:id="2664" w:author="Robin" w:date="2016-11-17T14:45:00Z">
        <w:r w:rsidR="00AA1279">
          <w:rPr>
            <w:rFonts w:ascii="Times New Roman" w:hAnsi="Times New Roman" w:cs="Times New Roman"/>
            <w:i/>
            <w:sz w:val="24"/>
            <w:szCs w:val="24"/>
          </w:rPr>
          <w:t>:</w:t>
        </w:r>
        <w:r w:rsidR="00AA1279" w:rsidRPr="003F343E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ins>
      <w:r w:rsidRPr="003F343E">
        <w:rPr>
          <w:rFonts w:ascii="Times New Roman" w:hAnsi="Times New Roman" w:cs="Times New Roman"/>
          <w:i/>
          <w:sz w:val="24"/>
          <w:szCs w:val="24"/>
        </w:rPr>
        <w:t>Ancient Art from the Hermitage</w:t>
      </w:r>
      <w:ins w:id="2665" w:author="Robin" w:date="2016-11-17T14:47:00Z">
        <w:r w:rsidR="00A938BD">
          <w:rPr>
            <w:rFonts w:ascii="Times New Roman" w:hAnsi="Times New Roman" w:cs="Times New Roman"/>
            <w:sz w:val="24"/>
            <w:szCs w:val="24"/>
          </w:rPr>
          <w:t>.</w:t>
        </w:r>
      </w:ins>
      <w:ins w:id="2666" w:author="Robin" w:date="2016-11-17T14:48:00Z">
        <w:r w:rsidR="00A938B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667" w:author="Robin" w:date="2016-11-17T14:47:00Z">
        <w:r w:rsidRPr="003F343E" w:rsidDel="00A938BD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del w:id="2668" w:author="Robin" w:date="2016-11-17T14:45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cat.exp</w:delText>
        </w:r>
      </w:del>
      <w:ins w:id="2669" w:author="Robin" w:date="2016-11-17T14:45:00Z">
        <w:r w:rsidR="00AA1279">
          <w:rPr>
            <w:rFonts w:ascii="Times New Roman" w:hAnsi="Times New Roman" w:cs="Times New Roman"/>
            <w:sz w:val="24"/>
            <w:szCs w:val="24"/>
          </w:rPr>
          <w:t>Exh. cat</w:t>
        </w:r>
      </w:ins>
      <w:r w:rsidRPr="003F343E">
        <w:rPr>
          <w:rFonts w:ascii="Times New Roman" w:hAnsi="Times New Roman" w:cs="Times New Roman"/>
          <w:sz w:val="24"/>
          <w:szCs w:val="24"/>
        </w:rPr>
        <w:t>.</w:t>
      </w:r>
      <w:del w:id="2670" w:author="Robin" w:date="2016-11-17T14:45:00Z">
        <w:r w:rsidRPr="003F343E" w:rsidDel="00AA1279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3F343E">
        <w:rPr>
          <w:rFonts w:ascii="Times New Roman" w:hAnsi="Times New Roman" w:cs="Times New Roman"/>
          <w:sz w:val="24"/>
          <w:szCs w:val="24"/>
        </w:rPr>
        <w:t xml:space="preserve"> Los Angeles</w:t>
      </w:r>
      <w:ins w:id="2671" w:author="Robin" w:date="2016-11-17T14:48:00Z">
        <w:r w:rsidR="00A938BD">
          <w:rPr>
            <w:rFonts w:ascii="Times New Roman" w:hAnsi="Times New Roman" w:cs="Times New Roman"/>
            <w:sz w:val="24"/>
            <w:szCs w:val="24"/>
          </w:rPr>
          <w:t>: J. Paul Getty Museum.</w:t>
        </w:r>
      </w:ins>
      <w:del w:id="2672" w:author="Robin" w:date="2016-11-17T14:48:00Z">
        <w:r w:rsidRPr="003F343E" w:rsidDel="00A938BD">
          <w:rPr>
            <w:rFonts w:ascii="Times New Roman" w:hAnsi="Times New Roman" w:cs="Times New Roman"/>
            <w:sz w:val="24"/>
            <w:szCs w:val="24"/>
          </w:rPr>
          <w:delText xml:space="preserve"> 2007</w:delText>
        </w:r>
      </w:del>
    </w:p>
    <w:p w:rsidR="00AB4570" w:rsidRPr="003F343E" w:rsidRDefault="00AB4570" w:rsidP="003F34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E47073">
      <w:pPr>
        <w:pStyle w:val="Stilepredefinito"/>
        <w:spacing w:after="0" w:line="360" w:lineRule="auto"/>
        <w:rPr>
          <w:ins w:id="2673" w:author="Robin" w:date="2016-11-17T14:45:00Z"/>
          <w:rFonts w:ascii="Times New Roman" w:hAnsi="Times New Roman" w:cs="Times New Roman"/>
          <w:sz w:val="24"/>
          <w:szCs w:val="24"/>
          <w:lang w:val="en-US"/>
        </w:rPr>
        <w:pPrChange w:id="2674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ins w:id="2675" w:author="Jens Daehner" w:date="2017-02-07T16:42:00Z">
        <w:r w:rsidRPr="00E47073">
          <w:rPr>
            <w:rFonts w:ascii="Times New Roman" w:hAnsi="Times New Roman" w:cs="Times New Roman"/>
            <w:sz w:val="24"/>
            <w:szCs w:val="24"/>
            <w:lang/>
          </w:rPr>
          <w:t>Vasic</w:t>
        </w:r>
        <w:proofErr w:type="spellEnd"/>
        <w:r w:rsidRPr="00E47073">
          <w:rPr>
            <w:rFonts w:ascii="Times New Roman" w:hAnsi="Times New Roman" w:cs="Times New Roman"/>
            <w:sz w:val="24"/>
            <w:szCs w:val="24"/>
            <w:lang/>
          </w:rPr>
          <w:t>́</w:t>
        </w:r>
        <w:r w:rsidRPr="00E47073" w:rsidDel="00E47073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del w:id="2676" w:author="Jens Daehner" w:date="2017-02-07T16:42:00Z">
        <w:r w:rsidR="00767040" w:rsidRPr="003F343E" w:rsidDel="00E47073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Vasic </w:delText>
        </w:r>
      </w:del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>2003</w:t>
      </w:r>
      <w:del w:id="2677" w:author="Robin" w:date="2016-11-17T14:45:00Z">
        <w:r w:rsidR="00767040" w:rsidRPr="003F343E" w:rsidDel="00AA1279">
          <w:rPr>
            <w:rFonts w:ascii="Times New Roman" w:hAnsi="Times New Roman" w:cs="Times New Roman"/>
            <w:sz w:val="24"/>
            <w:szCs w:val="24"/>
            <w:lang w:val="en-US"/>
          </w:rPr>
          <w:delText>: R.</w:delText>
        </w:r>
      </w:del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Default="00E47073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678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ins w:id="2679" w:author="Jens Daehner" w:date="2017-02-07T16:42:00Z">
        <w:r w:rsidRPr="00E47073">
          <w:rPr>
            <w:rFonts w:ascii="Times New Roman" w:hAnsi="Times New Roman" w:cs="Times New Roman"/>
            <w:sz w:val="24"/>
            <w:szCs w:val="24"/>
            <w:lang/>
          </w:rPr>
          <w:t>Vasic</w:t>
        </w:r>
        <w:proofErr w:type="spellEnd"/>
        <w:r w:rsidRPr="00E47073">
          <w:rPr>
            <w:rFonts w:ascii="Times New Roman" w:hAnsi="Times New Roman" w:cs="Times New Roman"/>
            <w:sz w:val="24"/>
            <w:szCs w:val="24"/>
            <w:lang/>
          </w:rPr>
          <w:t>́</w:t>
        </w:r>
      </w:ins>
      <w:del w:id="2680" w:author="Jens Daehner" w:date="2017-02-07T16:42:00Z">
        <w:r w:rsidR="00767040" w:rsidRPr="003F343E" w:rsidDel="00E47073">
          <w:rPr>
            <w:rFonts w:ascii="Times New Roman" w:hAnsi="Times New Roman" w:cs="Times New Roman"/>
            <w:sz w:val="24"/>
            <w:szCs w:val="24"/>
            <w:lang w:val="en-US"/>
          </w:rPr>
          <w:delText>Vasic</w:delText>
        </w:r>
      </w:del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ins w:id="2681" w:author="Robin" w:date="2016-11-17T14:45:00Z">
        <w:r w:rsidR="00AA1279" w:rsidRPr="003F343E">
          <w:rPr>
            <w:rFonts w:ascii="Times New Roman" w:hAnsi="Times New Roman" w:cs="Times New Roman"/>
            <w:sz w:val="24"/>
            <w:szCs w:val="24"/>
            <w:lang w:val="en-US"/>
          </w:rPr>
          <w:t>R</w:t>
        </w:r>
        <w:r w:rsidR="00AA1279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ins w:id="2682" w:author="Eric Beckman" w:date="2017-01-31T17:46:00Z">
        <w:r w:rsidR="005F683A">
          <w:rPr>
            <w:rFonts w:ascii="Times New Roman" w:hAnsi="Times New Roman" w:cs="Times New Roman"/>
            <w:sz w:val="24"/>
            <w:szCs w:val="24"/>
            <w:lang w:val="en-US"/>
          </w:rPr>
          <w:t xml:space="preserve"> 2003.</w:t>
        </w:r>
      </w:ins>
      <w:ins w:id="2683" w:author="Robin" w:date="2016-11-17T14:45:00Z">
        <w:r w:rsidR="00AA1279" w:rsidRPr="003F343E"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r w:rsidR="00A938BD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684" w:author="Robin" w:date="2016-11-17T14:45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To the </w:t>
      </w:r>
      <w:ins w:id="2685" w:author="Robin" w:date="2016-11-17T14:45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2686" w:author="Robin" w:date="2016-11-17T14:45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N</w:t>
        </w:r>
      </w:ins>
      <w:del w:id="2687" w:author="Robin" w:date="2016-11-17T14:45:00Z">
        <w:r w:rsidR="00237E17" w:rsidRPr="00237E17">
          <w:rPr>
            <w:rFonts w:ascii="Times New Roman" w:hAnsi="Times New Roman" w:cs="Times New Roman"/>
            <w:sz w:val="24"/>
            <w:szCs w:val="24"/>
            <w:lang w:val="en-US"/>
            <w:rPrChange w:id="2688" w:author="Robin" w:date="2016-11-17T14:45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delText>n</w:delText>
        </w:r>
      </w:del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689" w:author="Robin" w:date="2016-11-17T14:45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orth of </w:t>
      </w:r>
      <w:proofErr w:type="spellStart"/>
      <w:r w:rsidR="00237E17" w:rsidRPr="00237E17">
        <w:rPr>
          <w:rFonts w:ascii="Times New Roman" w:hAnsi="Times New Roman" w:cs="Times New Roman"/>
          <w:sz w:val="24"/>
          <w:szCs w:val="24"/>
          <w:lang w:val="en-US"/>
          <w:rPrChange w:id="2690" w:author="Robin" w:date="2016-11-17T14:45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Trebenishte</w:t>
      </w:r>
      <w:proofErr w:type="spellEnd"/>
      <w:ins w:id="2691" w:author="Robin" w:date="2016-11-17T14:46:00Z">
        <w:r w:rsidR="00A938BD">
          <w:rPr>
            <w:rFonts w:ascii="Times New Roman" w:hAnsi="Times New Roman" w:cs="Times New Roman"/>
            <w:sz w:val="24"/>
            <w:szCs w:val="24"/>
            <w:lang w:val="en-US"/>
          </w:rPr>
          <w:t>.”</w:t>
        </w:r>
      </w:ins>
      <w:del w:id="2692" w:author="Robin" w:date="2016-11-17T14:46:00Z">
        <w:r w:rsidR="00767040" w:rsidRPr="003F343E" w:rsidDel="00A938BD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693" w:author="Robin" w:date="2016-11-17T14:46:00Z">
        <w:r w:rsidR="00A938BD">
          <w:rPr>
            <w:rFonts w:ascii="Times New Roman" w:hAnsi="Times New Roman" w:cs="Times New Roman"/>
            <w:sz w:val="24"/>
            <w:szCs w:val="24"/>
            <w:lang w:val="en-US"/>
          </w:rPr>
          <w:t>I</w:t>
        </w:r>
      </w:ins>
      <w:del w:id="2694" w:author="Robin" w:date="2016-11-17T14:46:00Z">
        <w:r w:rsidR="00767040" w:rsidRPr="003F343E" w:rsidDel="00A938BD">
          <w:rPr>
            <w:rFonts w:ascii="Times New Roman" w:hAnsi="Times New Roman" w:cs="Times New Roman"/>
            <w:sz w:val="24"/>
            <w:szCs w:val="24"/>
            <w:lang w:val="en-US"/>
          </w:rPr>
          <w:delText>i</w:delText>
        </w:r>
      </w:del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>Stibbe</w:t>
      </w:r>
      <w:proofErr w:type="spellEnd"/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2003</w:t>
      </w:r>
      <w:ins w:id="2695" w:author="Robin" w:date="2016-11-17T14:46:00Z">
        <w:r w:rsidR="00A938BD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del w:id="2696" w:author="Robin" w:date="2016-11-17T14:46:00Z">
        <w:r w:rsidR="00767040" w:rsidRPr="003F343E" w:rsidDel="00A938BD">
          <w:rPr>
            <w:rFonts w:ascii="Times New Roman" w:hAnsi="Times New Roman" w:cs="Times New Roman"/>
            <w:sz w:val="24"/>
            <w:szCs w:val="24"/>
            <w:lang w:val="en-US"/>
          </w:rPr>
          <w:delText>, pp.</w:delText>
        </w:r>
      </w:del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111</w:t>
      </w:r>
      <w:ins w:id="2697" w:author="Robin" w:date="2016-11-17T14:46:00Z">
        <w:r w:rsidR="00A938BD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</w:ins>
      <w:del w:id="2698" w:author="Robin" w:date="2016-11-17T14:46:00Z">
        <w:r w:rsidR="00767040" w:rsidRPr="003F343E" w:rsidDel="00A938BD">
          <w:rPr>
            <w:rFonts w:ascii="Times New Roman" w:hAnsi="Times New Roman" w:cs="Times New Roman"/>
            <w:sz w:val="24"/>
            <w:szCs w:val="24"/>
            <w:lang w:val="en-US"/>
          </w:rPr>
          <w:delText>-1</w:delText>
        </w:r>
      </w:del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>3</w:t>
      </w:r>
      <w:ins w:id="2699" w:author="Robin" w:date="2016-11-18T14:13:00Z">
        <w:r w:rsidR="00E735C8">
          <w:rPr>
            <w:rFonts w:ascii="Times New Roman" w:hAnsi="Times New Roman" w:cs="Times New Roman"/>
            <w:sz w:val="24"/>
            <w:szCs w:val="24"/>
            <w:lang w:val="en-US"/>
          </w:rPr>
          <w:t>5.</w:t>
        </w:r>
      </w:ins>
      <w:del w:id="2700" w:author="Robin" w:date="2016-11-18T14:13:00Z">
        <w:r w:rsidR="00767040" w:rsidRPr="003F343E" w:rsidDel="00E735C8">
          <w:rPr>
            <w:rFonts w:ascii="Times New Roman" w:hAnsi="Times New Roman" w:cs="Times New Roman"/>
            <w:sz w:val="24"/>
            <w:szCs w:val="24"/>
            <w:lang w:val="en-US"/>
          </w:rPr>
          <w:delText>0</w:delText>
        </w:r>
      </w:del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701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8653EE">
      <w:pPr>
        <w:pStyle w:val="Stilepredefinito"/>
        <w:spacing w:after="0" w:line="360" w:lineRule="auto"/>
        <w:rPr>
          <w:ins w:id="2702" w:author="Robin" w:date="2016-11-17T14:46:00Z"/>
          <w:rFonts w:ascii="Times New Roman" w:hAnsi="Times New Roman" w:cs="Times New Roman"/>
          <w:sz w:val="24"/>
          <w:szCs w:val="24"/>
          <w:lang w:val="en-US"/>
        </w:rPr>
        <w:pPrChange w:id="2703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Vokotopoulou</w:t>
      </w:r>
      <w:proofErr w:type="spellEnd"/>
      <w:r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1996</w:t>
      </w:r>
      <w:del w:id="2704" w:author="Robin" w:date="2016-11-17T14:48:00Z">
        <w:r w:rsidRPr="003F343E" w:rsidDel="00A938B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: </w:delText>
        </w:r>
      </w:del>
      <w:del w:id="2705" w:author="Robin" w:date="2016-11-17T14:46:00Z">
        <w:r w:rsidRPr="003F343E" w:rsidDel="00A938B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I. </w:delText>
        </w:r>
      </w:del>
    </w:p>
    <w:p w:rsidR="00000000" w:rsidRDefault="008653EE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  <w:rPrChange w:id="2706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707" w:author="Kenneth Lapatin" w:date="2016-09-15T16:18:00Z">
          <w:pPr>
            <w:pStyle w:val="Stilepredefinito"/>
            <w:spacing w:after="0"/>
            <w:jc w:val="both"/>
          </w:pPr>
        </w:pPrChange>
      </w:pPr>
      <w:proofErr w:type="spellStart"/>
      <w:r w:rsidRPr="003F343E">
        <w:rPr>
          <w:rFonts w:ascii="Times New Roman" w:hAnsi="Times New Roman" w:cs="Times New Roman"/>
          <w:sz w:val="24"/>
          <w:szCs w:val="24"/>
          <w:lang w:val="en-US"/>
        </w:rPr>
        <w:t>Vok</w:t>
      </w:r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>otopoulou</w:t>
      </w:r>
      <w:proofErr w:type="spellEnd"/>
      <w:ins w:id="2708" w:author="Robin" w:date="2016-11-17T14:46:00Z">
        <w:r w:rsidR="00A938BD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  <w:r w:rsidR="00A938BD" w:rsidRPr="00A938BD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A938BD" w:rsidRPr="003F343E">
          <w:rPr>
            <w:rFonts w:ascii="Times New Roman" w:hAnsi="Times New Roman" w:cs="Times New Roman"/>
            <w:sz w:val="24"/>
            <w:szCs w:val="24"/>
            <w:lang w:val="en-US"/>
          </w:rPr>
          <w:t>I.</w:t>
        </w:r>
      </w:ins>
      <w:ins w:id="2709" w:author="Eric Beckman" w:date="2017-01-31T17:46:00Z">
        <w:r w:rsidR="005F683A">
          <w:rPr>
            <w:rFonts w:ascii="Times New Roman" w:hAnsi="Times New Roman" w:cs="Times New Roman"/>
            <w:sz w:val="24"/>
            <w:szCs w:val="24"/>
            <w:lang w:val="en-US"/>
          </w:rPr>
          <w:t xml:space="preserve"> 1996.</w:t>
        </w:r>
      </w:ins>
      <w:del w:id="2710" w:author="Robin" w:date="2016-11-17T14:46:00Z">
        <w:r w:rsidR="00767040" w:rsidRPr="003F343E" w:rsidDel="00A938BD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E17" w:rsidRPr="00237E17">
        <w:rPr>
          <w:rFonts w:ascii="Times New Roman" w:hAnsi="Times New Roman" w:cs="Times New Roman"/>
          <w:i/>
          <w:sz w:val="24"/>
          <w:szCs w:val="24"/>
          <w:lang w:val="de-DE"/>
          <w:rPrChange w:id="2711" w:author="Eric Beckman" w:date="2017-02-02T08:2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Führer durch das Arch</w:t>
      </w:r>
      <w:ins w:id="2712" w:author="Jens Daehner" w:date="2017-01-31T16:08:00Z">
        <w:r w:rsidR="00237E17" w:rsidRPr="00237E17">
          <w:rPr>
            <w:rFonts w:ascii="Times New Roman" w:hAnsi="Times New Roman" w:cs="Times New Roman"/>
            <w:i/>
            <w:sz w:val="24"/>
            <w:szCs w:val="24"/>
            <w:lang w:val="de-DE"/>
            <w:rPrChange w:id="2713" w:author="Eric Beckman" w:date="2017-02-02T08:24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ä</w:t>
        </w:r>
      </w:ins>
      <w:del w:id="2714" w:author="Jens Daehner" w:date="2017-01-31T16:08:00Z">
        <w:r w:rsidR="00237E17" w:rsidRPr="00237E17">
          <w:rPr>
            <w:rFonts w:ascii="Times New Roman" w:hAnsi="Times New Roman" w:cs="Times New Roman"/>
            <w:i/>
            <w:sz w:val="24"/>
            <w:szCs w:val="24"/>
            <w:lang w:val="de-DE"/>
            <w:rPrChange w:id="2715" w:author="Eric Beckman" w:date="2017-02-02T08:24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delText>ae</w:delText>
        </w:r>
      </w:del>
      <w:r w:rsidR="00237E17" w:rsidRPr="00237E17">
        <w:rPr>
          <w:rFonts w:ascii="Times New Roman" w:hAnsi="Times New Roman" w:cs="Times New Roman"/>
          <w:i/>
          <w:sz w:val="24"/>
          <w:szCs w:val="24"/>
          <w:lang w:val="de-DE"/>
          <w:rPrChange w:id="2716" w:author="Eric Beckman" w:date="2017-02-02T08:2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ologische Museum Thessaloniki</w:t>
      </w:r>
      <w:ins w:id="2717" w:author="Robin" w:date="2016-11-17T14:49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718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.</w:t>
        </w:r>
      </w:ins>
      <w:del w:id="2719" w:author="Robin" w:date="2016-11-17T14:49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720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,</w:delText>
        </w:r>
      </w:del>
      <w:r w:rsidR="00237E17" w:rsidRPr="00237E17">
        <w:rPr>
          <w:rFonts w:ascii="Times New Roman" w:hAnsi="Times New Roman" w:cs="Times New Roman"/>
          <w:sz w:val="24"/>
          <w:szCs w:val="24"/>
          <w:lang w:val="de-DE"/>
          <w:rPrChange w:id="2721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Athens</w:t>
      </w:r>
      <w:ins w:id="2722" w:author="Robin" w:date="2016-11-17T14:49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723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: Kapon Editions.</w:t>
        </w:r>
      </w:ins>
      <w:del w:id="2724" w:author="Robin" w:date="2016-11-17T14:49:00Z">
        <w:r w:rsidR="00237E17" w:rsidRPr="00237E17">
          <w:rPr>
            <w:rFonts w:ascii="Times New Roman" w:hAnsi="Times New Roman" w:cs="Times New Roman"/>
            <w:sz w:val="24"/>
            <w:szCs w:val="24"/>
            <w:lang w:val="de-DE"/>
            <w:rPrChange w:id="2725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 xml:space="preserve"> 1996</w:delText>
        </w:r>
      </w:del>
    </w:p>
    <w:p w:rsidR="00000000" w:rsidRDefault="00D93C69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  <w:rPrChange w:id="2726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727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237E17">
      <w:pPr>
        <w:pStyle w:val="Stilepredefinito"/>
        <w:spacing w:after="0" w:line="360" w:lineRule="auto"/>
        <w:rPr>
          <w:ins w:id="2728" w:author="Robin" w:date="2016-11-17T14:49:00Z"/>
          <w:rFonts w:ascii="Times New Roman" w:hAnsi="Times New Roman" w:cs="Times New Roman"/>
          <w:sz w:val="24"/>
          <w:szCs w:val="24"/>
          <w:lang w:val="de-DE"/>
          <w:rPrChange w:id="2729" w:author="Eric Beckman" w:date="2017-02-02T08:24:00Z">
            <w:rPr>
              <w:ins w:id="2730" w:author="Robin" w:date="2016-11-17T14:49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731" w:author="Kenneth Lapatin" w:date="2016-09-15T16:18:00Z">
          <w:pPr>
            <w:pStyle w:val="Stilepredefinito"/>
            <w:spacing w:after="0"/>
            <w:jc w:val="both"/>
          </w:pPr>
        </w:pPrChange>
      </w:pPr>
      <w:r w:rsidRPr="00237E17">
        <w:rPr>
          <w:rFonts w:ascii="Times New Roman" w:hAnsi="Times New Roman" w:cs="Times New Roman"/>
          <w:sz w:val="24"/>
          <w:szCs w:val="24"/>
          <w:lang w:val="de-DE"/>
          <w:rPrChange w:id="2732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Vokotopoulou 1997</w:t>
      </w:r>
      <w:del w:id="2733" w:author="Robin" w:date="2016-11-17T14:49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734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: I.</w:delText>
        </w:r>
      </w:del>
      <w:r w:rsidRPr="00237E17">
        <w:rPr>
          <w:rFonts w:ascii="Times New Roman" w:hAnsi="Times New Roman" w:cs="Times New Roman"/>
          <w:sz w:val="24"/>
          <w:szCs w:val="24"/>
          <w:lang w:val="de-DE"/>
          <w:rPrChange w:id="2735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</w:p>
    <w:p w:rsidR="00000000" w:rsidRDefault="00237E17">
      <w:pPr>
        <w:pStyle w:val="Stilepredefinito"/>
        <w:spacing w:after="0" w:line="360" w:lineRule="auto"/>
        <w:rPr>
          <w:ins w:id="2736" w:author="Robin" w:date="2016-11-18T14:07:00Z"/>
          <w:rFonts w:ascii="Times New Roman" w:hAnsi="Times New Roman" w:cs="Times New Roman"/>
          <w:sz w:val="24"/>
          <w:szCs w:val="24"/>
          <w:lang w:val="en-US"/>
        </w:rPr>
        <w:pPrChange w:id="2737" w:author="Kenneth Lapatin" w:date="2016-09-15T16:18:00Z">
          <w:pPr>
            <w:pStyle w:val="Stilepredefinito"/>
            <w:spacing w:after="0"/>
            <w:jc w:val="both"/>
          </w:pPr>
        </w:pPrChange>
      </w:pPr>
      <w:r w:rsidRPr="00237E17">
        <w:rPr>
          <w:rFonts w:ascii="Times New Roman" w:hAnsi="Times New Roman" w:cs="Times New Roman"/>
          <w:sz w:val="24"/>
          <w:szCs w:val="24"/>
          <w:lang w:val="de-DE"/>
          <w:rPrChange w:id="2738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Vokotopoulou, </w:t>
      </w:r>
      <w:ins w:id="2739" w:author="Robin" w:date="2016-11-17T14:49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740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I.</w:t>
        </w:r>
      </w:ins>
      <w:ins w:id="2741" w:author="Eric Beckman" w:date="2017-01-31T17:46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742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1997.</w:t>
        </w:r>
      </w:ins>
      <w:ins w:id="2743" w:author="Robin" w:date="2016-11-17T14:49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744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r w:rsidR="00767040" w:rsidRPr="003F343E">
        <w:rPr>
          <w:rFonts w:ascii="Times New Roman" w:hAnsi="Times New Roman" w:cs="Times New Roman"/>
          <w:i/>
          <w:sz w:val="24"/>
          <w:szCs w:val="24"/>
        </w:rPr>
        <w:t>Α</w:t>
      </w:r>
      <w:ins w:id="2745" w:author="Eric Beckman" w:date="2017-02-01T08:41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ργυρ</w:t>
        </w:r>
      </w:ins>
      <w:ins w:id="2746" w:author="Eric Beckman" w:date="2017-02-01T08:47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ά</w:t>
        </w:r>
      </w:ins>
      <w:del w:id="2747" w:author="Eric Beckman" w:date="2017-02-01T08:41:00Z">
        <w:r w:rsidR="00767040" w:rsidRPr="003F343E" w:rsidDel="00230AA7">
          <w:rPr>
            <w:rFonts w:ascii="Times New Roman" w:hAnsi="Times New Roman" w:cs="Times New Roman"/>
            <w:i/>
            <w:sz w:val="24"/>
            <w:szCs w:val="24"/>
          </w:rPr>
          <w:delText>ΡΓΥΡΑ</w:delText>
        </w:r>
      </w:del>
      <w:r w:rsidRPr="00237E17">
        <w:rPr>
          <w:rFonts w:ascii="Times New Roman" w:hAnsi="Times New Roman" w:cs="Times New Roman"/>
          <w:i/>
          <w:sz w:val="24"/>
          <w:szCs w:val="24"/>
          <w:lang w:val="de-DE"/>
          <w:rPrChange w:id="2748" w:author="Eric Beckman" w:date="2017-02-02T08:2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</w:t>
      </w:r>
      <w:ins w:id="2749" w:author="Eric Beckman" w:date="2017-02-01T08:41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κ</w:t>
        </w:r>
      </w:ins>
      <w:del w:id="2750" w:author="Eric Beckman" w:date="2017-02-01T08:41:00Z">
        <w:r w:rsidR="00767040" w:rsidRPr="003F343E" w:rsidDel="00230AA7">
          <w:rPr>
            <w:rFonts w:ascii="Times New Roman" w:hAnsi="Times New Roman" w:cs="Times New Roman"/>
            <w:i/>
            <w:sz w:val="24"/>
            <w:szCs w:val="24"/>
          </w:rPr>
          <w:delText>Κ</w:delText>
        </w:r>
      </w:del>
      <w:ins w:id="2751" w:author="Eric Beckman" w:date="2017-02-01T08:41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αι</w:t>
        </w:r>
      </w:ins>
      <w:del w:id="2752" w:author="Eric Beckman" w:date="2017-02-01T08:41:00Z">
        <w:r w:rsidR="00767040" w:rsidRPr="003F343E" w:rsidDel="00230AA7">
          <w:rPr>
            <w:rFonts w:ascii="Times New Roman" w:hAnsi="Times New Roman" w:cs="Times New Roman"/>
            <w:i/>
            <w:sz w:val="24"/>
            <w:szCs w:val="24"/>
          </w:rPr>
          <w:delText>ΑΙ</w:delText>
        </w:r>
      </w:del>
      <w:r w:rsidRPr="00237E17">
        <w:rPr>
          <w:rFonts w:ascii="Times New Roman" w:hAnsi="Times New Roman" w:cs="Times New Roman"/>
          <w:i/>
          <w:sz w:val="24"/>
          <w:szCs w:val="24"/>
          <w:lang w:val="de-DE"/>
          <w:rPrChange w:id="2753" w:author="Eric Beckman" w:date="2017-02-02T08:2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</w:t>
      </w:r>
      <w:ins w:id="2754" w:author="Eric Beckman" w:date="2017-02-01T08:48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χ</w:t>
        </w:r>
      </w:ins>
      <w:del w:id="2755" w:author="Eric Beckman" w:date="2017-02-01T08:48:00Z">
        <w:r w:rsidR="00767040" w:rsidRPr="003F343E" w:rsidDel="00230AA7">
          <w:rPr>
            <w:rFonts w:ascii="Times New Roman" w:hAnsi="Times New Roman" w:cs="Times New Roman"/>
            <w:i/>
            <w:sz w:val="24"/>
            <w:szCs w:val="24"/>
          </w:rPr>
          <w:delText>Χ</w:delText>
        </w:r>
      </w:del>
      <w:ins w:id="2756" w:author="Eric Beckman" w:date="2017-02-01T08:47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ά</w:t>
        </w:r>
      </w:ins>
      <w:ins w:id="2757" w:author="Eric Beckman" w:date="2017-02-01T08:41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λ</w:t>
        </w:r>
      </w:ins>
      <w:ins w:id="2758" w:author="Jens Daehner" w:date="2017-02-07T16:40:00Z">
        <w:r w:rsidR="00E47073">
          <w:rPr>
            <w:rFonts w:ascii="Times New Roman" w:hAnsi="Times New Roman" w:cs="Times New Roman"/>
            <w:i/>
            <w:sz w:val="24"/>
            <w:szCs w:val="24"/>
            <w:lang w:val="en-US"/>
          </w:rPr>
          <w:t>κ</w:t>
        </w:r>
      </w:ins>
      <w:ins w:id="2759" w:author="Eric Beckman" w:date="2017-02-01T08:41:00Z">
        <w:del w:id="2760" w:author="Jens Daehner" w:date="2017-02-07T16:39:00Z">
          <w:r w:rsidR="00230AA7" w:rsidDel="00E47073">
            <w:rPr>
              <w:rFonts w:ascii="Times New Roman" w:hAnsi="Times New Roman" w:cs="Times New Roman"/>
              <w:i/>
              <w:sz w:val="24"/>
              <w:szCs w:val="24"/>
              <w:lang w:val="el-GR"/>
            </w:rPr>
            <w:delText>χ</w:delText>
          </w:r>
        </w:del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ινα</w:t>
        </w:r>
      </w:ins>
      <w:del w:id="2761" w:author="Eric Beckman" w:date="2017-02-01T08:41:00Z">
        <w:r w:rsidRPr="00237E17">
          <w:rPr>
            <w:rFonts w:ascii="Times New Roman" w:hAnsi="Times New Roman" w:cs="Times New Roman"/>
            <w:i/>
            <w:sz w:val="24"/>
            <w:szCs w:val="24"/>
            <w:lang w:val="de-DE"/>
            <w:rPrChange w:id="2762" w:author="Eric Beckman" w:date="2017-02-02T08:24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delText>A</w:delText>
        </w:r>
        <w:r w:rsidR="00767040" w:rsidRPr="003F343E" w:rsidDel="00230AA7">
          <w:rPr>
            <w:rFonts w:ascii="Times New Roman" w:hAnsi="Times New Roman" w:cs="Times New Roman"/>
            <w:i/>
            <w:sz w:val="24"/>
            <w:szCs w:val="24"/>
          </w:rPr>
          <w:delText>ΛΧΙΝΑ</w:delText>
        </w:r>
      </w:del>
      <w:r w:rsidRPr="00237E17">
        <w:rPr>
          <w:rFonts w:ascii="Times New Roman" w:hAnsi="Times New Roman" w:cs="Times New Roman"/>
          <w:i/>
          <w:sz w:val="24"/>
          <w:szCs w:val="24"/>
          <w:lang w:val="de-DE"/>
          <w:rPrChange w:id="2763" w:author="Eric Beckman" w:date="2017-02-02T08:2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</w:t>
      </w:r>
      <w:ins w:id="2764" w:author="Eric Beckman" w:date="2017-02-01T08:48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έ</w:t>
        </w:r>
      </w:ins>
      <w:del w:id="2765" w:author="Eric Beckman" w:date="2017-02-01T08:48:00Z">
        <w:r w:rsidR="00767040" w:rsidRPr="003F343E" w:rsidDel="00230AA7">
          <w:rPr>
            <w:rFonts w:ascii="Times New Roman" w:hAnsi="Times New Roman" w:cs="Times New Roman"/>
            <w:i/>
            <w:sz w:val="24"/>
            <w:szCs w:val="24"/>
          </w:rPr>
          <w:delText>Ε</w:delText>
        </w:r>
      </w:del>
      <w:ins w:id="2766" w:author="Eric Beckman" w:date="2017-02-01T08:41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ργα</w:t>
        </w:r>
      </w:ins>
      <w:del w:id="2767" w:author="Eric Beckman" w:date="2017-02-01T08:41:00Z">
        <w:r w:rsidR="00767040" w:rsidRPr="003F343E" w:rsidDel="00230AA7">
          <w:rPr>
            <w:rFonts w:ascii="Times New Roman" w:hAnsi="Times New Roman" w:cs="Times New Roman"/>
            <w:i/>
            <w:sz w:val="24"/>
            <w:szCs w:val="24"/>
          </w:rPr>
          <w:delText>ΡΓΑ</w:delText>
        </w:r>
      </w:del>
      <w:r w:rsidRPr="00237E17">
        <w:rPr>
          <w:rFonts w:ascii="Times New Roman" w:hAnsi="Times New Roman" w:cs="Times New Roman"/>
          <w:i/>
          <w:sz w:val="24"/>
          <w:szCs w:val="24"/>
          <w:lang w:val="de-DE"/>
          <w:rPrChange w:id="2768" w:author="Eric Beckman" w:date="2017-02-02T08:2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</w:t>
      </w:r>
      <w:ins w:id="2769" w:author="Eric Beckman" w:date="2017-02-01T08:48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τ</w:t>
        </w:r>
      </w:ins>
      <w:del w:id="2770" w:author="Eric Beckman" w:date="2017-02-01T08:48:00Z">
        <w:r w:rsidR="00767040" w:rsidRPr="003F343E" w:rsidDel="00230AA7">
          <w:rPr>
            <w:rFonts w:ascii="Times New Roman" w:hAnsi="Times New Roman" w:cs="Times New Roman"/>
            <w:i/>
            <w:sz w:val="24"/>
            <w:szCs w:val="24"/>
          </w:rPr>
          <w:delText>Τ</w:delText>
        </w:r>
      </w:del>
      <w:ins w:id="2771" w:author="Eric Beckman" w:date="2017-02-01T08:48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έ</w:t>
        </w:r>
      </w:ins>
      <w:ins w:id="2772" w:author="Eric Beckman" w:date="2017-02-01T08:41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χ</w:t>
        </w:r>
      </w:ins>
      <w:ins w:id="2773" w:author="Eric Beckman" w:date="2017-02-01T08:48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ν</w:t>
        </w:r>
      </w:ins>
      <w:ins w:id="2774" w:author="Eric Beckman" w:date="2017-02-01T08:41:00Z">
        <w:r w:rsidR="00230AA7">
          <w:rPr>
            <w:rFonts w:ascii="Times New Roman" w:hAnsi="Times New Roman" w:cs="Times New Roman"/>
            <w:i/>
            <w:sz w:val="24"/>
            <w:szCs w:val="24"/>
            <w:lang w:val="el-GR"/>
          </w:rPr>
          <w:t>ης</w:t>
        </w:r>
      </w:ins>
      <w:del w:id="2775" w:author="Eric Beckman" w:date="2017-02-01T08:42:00Z">
        <w:r w:rsidR="00767040" w:rsidRPr="003F343E" w:rsidDel="00230AA7">
          <w:rPr>
            <w:rFonts w:ascii="Times New Roman" w:hAnsi="Times New Roman" w:cs="Times New Roman"/>
            <w:i/>
            <w:sz w:val="24"/>
            <w:szCs w:val="24"/>
          </w:rPr>
          <w:delText>ΕΧΗΣ</w:delText>
        </w:r>
      </w:del>
      <w:ins w:id="2776" w:author="Robin" w:date="2016-11-17T14:49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777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.</w:t>
        </w:r>
      </w:ins>
      <w:del w:id="2778" w:author="Robin" w:date="2016-11-17T14:49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779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,</w:delText>
        </w:r>
      </w:del>
      <w:r w:rsidRPr="00237E17">
        <w:rPr>
          <w:rFonts w:ascii="Times New Roman" w:hAnsi="Times New Roman" w:cs="Times New Roman"/>
          <w:sz w:val="24"/>
          <w:szCs w:val="24"/>
          <w:lang w:val="de-DE"/>
          <w:rPrChange w:id="2780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767040" w:rsidRPr="003F343E">
        <w:rPr>
          <w:rFonts w:ascii="Times New Roman" w:hAnsi="Times New Roman" w:cs="Times New Roman"/>
          <w:sz w:val="24"/>
          <w:szCs w:val="24"/>
          <w:lang w:val="en-US"/>
        </w:rPr>
        <w:t>Athens</w:t>
      </w:r>
      <w:ins w:id="2781" w:author="Robin" w:date="2016-11-17T14:50:00Z">
        <w:r w:rsidR="00A938BD">
          <w:rPr>
            <w:rFonts w:ascii="Times New Roman" w:hAnsi="Times New Roman" w:cs="Times New Roman"/>
            <w:sz w:val="24"/>
            <w:szCs w:val="24"/>
            <w:lang w:val="en-US"/>
          </w:rPr>
          <w:t xml:space="preserve">: </w:t>
        </w:r>
        <w:proofErr w:type="spellStart"/>
        <w:r w:rsidR="00A938BD">
          <w:rPr>
            <w:rFonts w:ascii="Times New Roman" w:hAnsi="Times New Roman" w:cs="Times New Roman"/>
            <w:sz w:val="24"/>
            <w:szCs w:val="24"/>
            <w:lang w:val="en-US"/>
          </w:rPr>
          <w:t>Ekdotikē</w:t>
        </w:r>
        <w:proofErr w:type="spellEnd"/>
        <w:r w:rsidR="00A938BD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A938BD">
          <w:rPr>
            <w:rFonts w:ascii="Times New Roman" w:hAnsi="Times New Roman" w:cs="Times New Roman"/>
            <w:sz w:val="24"/>
            <w:szCs w:val="24"/>
            <w:lang w:val="en-US"/>
          </w:rPr>
          <w:t>Athenōn</w:t>
        </w:r>
        <w:proofErr w:type="spellEnd"/>
        <w:r w:rsidR="00A938BD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</w:p>
    <w:p w:rsidR="00000000" w:rsidRDefault="00D93C69">
      <w:pPr>
        <w:pStyle w:val="Stilepredefinito"/>
        <w:spacing w:after="0" w:line="360" w:lineRule="auto"/>
        <w:rPr>
          <w:ins w:id="2782" w:author="Robin" w:date="2016-11-18T14:07:00Z"/>
          <w:rFonts w:ascii="Times New Roman" w:hAnsi="Times New Roman" w:cs="Times New Roman"/>
          <w:sz w:val="24"/>
          <w:szCs w:val="24"/>
          <w:lang w:val="en-US"/>
        </w:rPr>
        <w:pPrChange w:id="2783" w:author="Kenneth Lapatin" w:date="2016-09-15T16:18:00Z">
          <w:pPr>
            <w:pStyle w:val="Stilepredefinito"/>
            <w:spacing w:after="0"/>
            <w:jc w:val="both"/>
          </w:pPr>
        </w:pPrChange>
      </w:pPr>
    </w:p>
    <w:p w:rsidR="00000000" w:rsidRDefault="008F1ADC">
      <w:pPr>
        <w:pStyle w:val="Stilepredefinito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pPrChange w:id="2784" w:author="Kenneth Lapatin" w:date="2016-09-15T16:18:00Z">
          <w:pPr>
            <w:pStyle w:val="Stilepredefinito"/>
            <w:spacing w:after="0"/>
            <w:jc w:val="both"/>
          </w:pPr>
        </w:pPrChange>
      </w:pPr>
      <w:ins w:id="2785" w:author="Jens Daehner" w:date="2017-02-07T16:48:00Z">
        <w:r w:rsidRPr="00205089">
          <w:rPr>
            <w:rFonts w:ascii="Times New Roman" w:hAnsi="Times New Roman" w:cs="Times New Roman"/>
            <w:sz w:val="24"/>
            <w:szCs w:val="24"/>
            <w:lang w:val="de-DE"/>
          </w:rPr>
          <w:lastRenderedPageBreak/>
          <w:t>Vuli</w:t>
        </w:r>
        <w:r w:rsidRPr="008F1ADC">
          <w:rPr>
            <w:rFonts w:ascii="Times New Roman" w:hAnsi="Times New Roman" w:cs="Times New Roman"/>
            <w:sz w:val="24"/>
            <w:szCs w:val="24"/>
            <w:lang/>
          </w:rPr>
          <w:t>ć</w:t>
        </w:r>
        <w:r>
          <w:rPr>
            <w:rFonts w:ascii="Times New Roman" w:hAnsi="Times New Roman" w:cs="Times New Roman"/>
            <w:sz w:val="24"/>
            <w:szCs w:val="24"/>
            <w:lang/>
          </w:rPr>
          <w:t xml:space="preserve"> </w:t>
        </w:r>
      </w:ins>
      <w:ins w:id="2786" w:author="Robin" w:date="2016-11-18T14:07:00Z">
        <w:del w:id="2787" w:author="Jens Daehner" w:date="2017-02-07T16:48:00Z">
          <w:r w:rsidR="00237E17" w:rsidRPr="00D93C69">
            <w:rPr>
              <w:rFonts w:ascii="Times New Roman" w:hAnsi="Times New Roman" w:cs="Times New Roman"/>
              <w:sz w:val="24"/>
              <w:szCs w:val="24"/>
              <w:lang w:val="en-US"/>
              <w:rPrChange w:id="2788" w:author="Robin" w:date="2017-02-16T18:45:00Z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rPrChange>
            </w:rPr>
            <w:delText xml:space="preserve">Vulic </w:delText>
          </w:r>
        </w:del>
        <w:r w:rsidR="00237E17" w:rsidRPr="00D93C69">
          <w:rPr>
            <w:rFonts w:ascii="Times New Roman" w:hAnsi="Times New Roman" w:cs="Times New Roman"/>
            <w:sz w:val="24"/>
            <w:szCs w:val="24"/>
            <w:lang w:val="en-US"/>
            <w:rPrChange w:id="2789" w:author="Robin" w:date="2017-02-16T18:4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1930 </w:t>
        </w:r>
      </w:ins>
      <w:ins w:id="2790" w:author="Robin" w:date="2016-11-18T14:08:00Z">
        <w:del w:id="2791" w:author="Jens Daehner" w:date="2017-02-07T16:48:00Z">
          <w:r w:rsidR="00237E17" w:rsidRPr="00237E17">
            <w:rPr>
              <w:rFonts w:ascii="Times New Roman" w:hAnsi="Times New Roman" w:cs="Times New Roman"/>
              <w:sz w:val="24"/>
              <w:szCs w:val="24"/>
              <w:highlight w:val="yellow"/>
              <w:lang w:val="en-US"/>
              <w:rPrChange w:id="2792" w:author="Robin" w:date="2016-11-18T14:08:00Z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rPrChange>
            </w:rPr>
            <w:delText xml:space="preserve">- AU: pls completet this ref. - see </w:delText>
          </w:r>
        </w:del>
      </w:ins>
      <w:ins w:id="2793" w:author="Robin" w:date="2016-11-18T14:07:00Z">
        <w:del w:id="2794" w:author="Jens Daehner" w:date="2017-02-07T16:48:00Z">
          <w:r w:rsidR="00237E17" w:rsidRPr="00237E17">
            <w:rPr>
              <w:rFonts w:ascii="Times New Roman" w:hAnsi="Times New Roman" w:cs="Times New Roman"/>
              <w:sz w:val="24"/>
              <w:szCs w:val="24"/>
              <w:highlight w:val="yellow"/>
              <w:lang w:val="en-US"/>
              <w:rPrChange w:id="2795" w:author="Robin" w:date="2016-11-18T14:08:00Z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rPrChange>
            </w:rPr>
            <w:delText>n. 37</w:delText>
          </w:r>
        </w:del>
      </w:ins>
      <w:del w:id="2796" w:author="Robin" w:date="2016-11-17T14:50:00Z">
        <w:r w:rsidR="00237E17" w:rsidRPr="00237E17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2797" w:author="Robin" w:date="2016-11-18T14:08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 xml:space="preserve"> 1997</w:delText>
        </w:r>
      </w:del>
    </w:p>
    <w:p w:rsidR="00000000" w:rsidRDefault="00237E17">
      <w:pPr>
        <w:pStyle w:val="Stilepredefinito"/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de-DE"/>
          <w:rPrChange w:id="2798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799" w:author="Kenneth Lapatin" w:date="2016-09-15T16:18:00Z">
          <w:pPr>
            <w:pStyle w:val="Stilepredefinito"/>
            <w:spacing w:after="0"/>
            <w:jc w:val="both"/>
          </w:pPr>
        </w:pPrChange>
      </w:pPr>
      <w:ins w:id="2800" w:author="Eric Beckman" w:date="2017-02-01T09:44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801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Vuli</w:t>
        </w:r>
      </w:ins>
      <w:ins w:id="2802" w:author="Jens Daehner" w:date="2017-02-07T16:43:00Z">
        <w:r w:rsidR="008F1ADC" w:rsidRPr="008F1ADC">
          <w:rPr>
            <w:rFonts w:ascii="Times New Roman" w:hAnsi="Times New Roman" w:cs="Times New Roman"/>
            <w:sz w:val="24"/>
            <w:szCs w:val="24"/>
            <w:lang/>
          </w:rPr>
          <w:t>ć</w:t>
        </w:r>
      </w:ins>
      <w:ins w:id="2803" w:author="Eric Beckman" w:date="2017-02-01T09:44:00Z">
        <w:del w:id="2804" w:author="Jens Daehner" w:date="2017-02-07T16:42:00Z">
          <w:r w:rsidRPr="00237E17">
            <w:rPr>
              <w:rFonts w:ascii="Times New Roman" w:hAnsi="Times New Roman" w:cs="Times New Roman"/>
              <w:sz w:val="24"/>
              <w:szCs w:val="24"/>
              <w:lang w:val="de-DE"/>
              <w:rPrChange w:id="2805" w:author="Eric Beckman" w:date="2017-02-02T08:24:00Z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rPrChange>
            </w:rPr>
            <w:delText>c</w:delText>
          </w:r>
        </w:del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806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, N. 1930. </w:t>
        </w:r>
      </w:ins>
      <w:ins w:id="2807" w:author="Eric Beckman" w:date="2017-02-01T09:45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808" w:author="Eric Beckman" w:date="2017-02-02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“</w:t>
        </w:r>
      </w:ins>
      <w:ins w:id="2809" w:author="Eric Beckman" w:date="2017-02-01T09:44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810" w:author="Eric Beckman" w:date="2017-02-02T08:24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Das neue Grab von Treben</w:t>
        </w:r>
      </w:ins>
      <w:ins w:id="2811" w:author="Eric Beckman" w:date="2017-02-01T09:45:00Z">
        <w:r w:rsidRPr="00237E17">
          <w:rPr>
            <w:rFonts w:ascii="Times New Roman" w:hAnsi="Times New Roman" w:cs="Times New Roman"/>
            <w:sz w:val="24"/>
            <w:szCs w:val="24"/>
            <w:lang w:val="de-DE"/>
            <w:rPrChange w:id="2812" w:author="Eric Beckman" w:date="2017-02-02T08:24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ischte.” </w:t>
        </w:r>
        <w:del w:id="2813" w:author="Jens Daehner" w:date="2017-02-07T16:40:00Z">
          <w:r w:rsidRPr="00237E17">
            <w:rPr>
              <w:rFonts w:ascii="Times New Roman" w:hAnsi="Times New Roman" w:cs="Times New Roman"/>
              <w:i/>
              <w:sz w:val="24"/>
              <w:szCs w:val="24"/>
              <w:lang w:val="de-DE"/>
              <w:rPrChange w:id="2814" w:author="Eric Beckman" w:date="2017-02-02T08:24:00Z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</w:rPrChange>
            </w:rPr>
            <w:delText>Arch</w:delText>
          </w:r>
        </w:del>
      </w:ins>
      <w:ins w:id="2815" w:author="Eric Beckman" w:date="2017-02-01T09:46:00Z">
        <w:del w:id="2816" w:author="Jens Daehner" w:date="2017-02-07T16:40:00Z">
          <w:r w:rsidRPr="00237E17">
            <w:rPr>
              <w:rFonts w:ascii="Times New Roman" w:hAnsi="Times New Roman" w:cs="Times New Roman"/>
              <w:i/>
              <w:sz w:val="24"/>
              <w:szCs w:val="24"/>
              <w:lang w:val="de-DE"/>
              <w:rPrChange w:id="2817" w:author="Eric Beckman" w:date="2017-02-02T08:24:00Z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</w:rPrChange>
            </w:rPr>
            <w:delText>äologischer</w:delText>
          </w:r>
        </w:del>
      </w:ins>
      <w:ins w:id="2818" w:author="Eric Beckman" w:date="2017-02-01T09:47:00Z">
        <w:del w:id="2819" w:author="Jens Daehner" w:date="2017-02-07T16:40:00Z">
          <w:r w:rsidRPr="00237E17">
            <w:rPr>
              <w:rFonts w:ascii="Times New Roman" w:hAnsi="Times New Roman" w:cs="Times New Roman"/>
              <w:i/>
              <w:sz w:val="24"/>
              <w:szCs w:val="24"/>
              <w:lang w:val="de-DE"/>
              <w:rPrChange w:id="2820" w:author="Eric Beckman" w:date="2017-02-02T08:24:00Z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</w:rPrChange>
            </w:rPr>
            <w:delText xml:space="preserve"> Anzeiger</w:delText>
          </w:r>
        </w:del>
      </w:ins>
      <w:ins w:id="2821" w:author="Eric Beckman" w:date="2017-02-01T09:48:00Z">
        <w:del w:id="2822" w:author="Jens Daehner" w:date="2017-02-07T16:40:00Z">
          <w:r w:rsidRPr="00237E17">
            <w:rPr>
              <w:rFonts w:ascii="Times New Roman" w:hAnsi="Times New Roman" w:cs="Times New Roman"/>
              <w:i/>
              <w:sz w:val="24"/>
              <w:szCs w:val="24"/>
              <w:lang w:val="de-DE"/>
              <w:rPrChange w:id="2823" w:author="Eric Beckman" w:date="2017-02-02T08:24:00Z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</w:rPrChange>
            </w:rPr>
            <w:delText xml:space="preserve">. </w:delText>
          </w:r>
          <w:r w:rsidR="00737065" w:rsidDel="00E47073">
            <w:rPr>
              <w:rFonts w:ascii="Times New Roman" w:hAnsi="Times New Roman" w:cs="Times New Roman"/>
              <w:i/>
              <w:sz w:val="24"/>
              <w:szCs w:val="24"/>
            </w:rPr>
            <w:delText>Beiblatt zum Jahrbuch des Arch</w:delText>
          </w:r>
        </w:del>
      </w:ins>
      <w:ins w:id="2824" w:author="Eric Beckman" w:date="2017-02-01T09:49:00Z">
        <w:del w:id="2825" w:author="Jens Daehner" w:date="2017-02-07T16:40:00Z">
          <w:r w:rsidR="00737065" w:rsidDel="00E47073">
            <w:rPr>
              <w:rFonts w:ascii="Times New Roman" w:hAnsi="Times New Roman" w:cs="Times New Roman"/>
              <w:i/>
              <w:sz w:val="24"/>
              <w:szCs w:val="24"/>
            </w:rPr>
            <w:delText>ä</w:delText>
          </w:r>
        </w:del>
      </w:ins>
      <w:ins w:id="2826" w:author="Eric Beckman" w:date="2017-02-01T09:48:00Z">
        <w:del w:id="2827" w:author="Jens Daehner" w:date="2017-02-07T16:40:00Z">
          <w:r w:rsidR="00737065" w:rsidDel="00E47073">
            <w:rPr>
              <w:rFonts w:ascii="Times New Roman" w:hAnsi="Times New Roman" w:cs="Times New Roman"/>
              <w:i/>
              <w:sz w:val="24"/>
              <w:szCs w:val="24"/>
            </w:rPr>
            <w:delText>ologischen Instituts</w:delText>
          </w:r>
        </w:del>
      </w:ins>
      <w:ins w:id="2828" w:author="Jens Daehner" w:date="2017-02-07T16:40:00Z">
        <w:r w:rsidR="00E47073">
          <w:rPr>
            <w:rFonts w:ascii="Times New Roman" w:hAnsi="Times New Roman" w:cs="Times New Roman"/>
            <w:i/>
            <w:sz w:val="24"/>
            <w:szCs w:val="24"/>
            <w:lang w:val="de-DE"/>
          </w:rPr>
          <w:t>AA</w:t>
        </w:r>
      </w:ins>
      <w:ins w:id="2829" w:author="Eric Beckman" w:date="2017-02-01T09:50:00Z">
        <w:r w:rsidR="00737065">
          <w:rPr>
            <w:rFonts w:ascii="Times New Roman" w:hAnsi="Times New Roman" w:cs="Times New Roman"/>
            <w:sz w:val="24"/>
            <w:szCs w:val="24"/>
          </w:rPr>
          <w:t>:</w:t>
        </w:r>
      </w:ins>
      <w:ins w:id="2830" w:author="Eric Beckman" w:date="2017-02-01T09:48:00Z">
        <w:r w:rsidR="00737065" w:rsidRPr="00737065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r w:rsidRPr="00237E17">
          <w:rPr>
            <w:rFonts w:ascii="Times New Roman" w:hAnsi="Times New Roman" w:cs="Times New Roman"/>
            <w:sz w:val="24"/>
            <w:szCs w:val="24"/>
            <w:rPrChange w:id="2831" w:author="Eric Beckman" w:date="2017-02-01T09:50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276–299</w:t>
        </w:r>
      </w:ins>
      <w:ins w:id="2832" w:author="Eric Beckman" w:date="2017-02-01T09:50:00Z">
        <w:r w:rsidR="00737065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3F343E" w:rsidRPr="00A0163C" w:rsidRDefault="003F343E" w:rsidP="003F343E">
      <w:pPr>
        <w:pStyle w:val="Stilepredefinito"/>
        <w:tabs>
          <w:tab w:val="left" w:pos="3600"/>
          <w:tab w:val="left" w:pos="3960"/>
        </w:tabs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de-DE"/>
          <w:rPrChange w:id="2833" w:author="Eric Beckman" w:date="2017-02-02T08:2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</w:p>
    <w:sectPr w:rsidR="003F343E" w:rsidRPr="00A0163C" w:rsidSect="008F62EA">
      <w:endnotePr>
        <w:numFmt w:val="decimal"/>
      </w:endnotePr>
      <w:pgSz w:w="12240" w:h="15840" w:code="1"/>
      <w:pgMar w:top="1417" w:right="1134" w:bottom="1134" w:left="1134" w:header="708" w:footer="708" w:gutter="0"/>
      <w:cols w:space="708"/>
      <w:docGrid w:linePitch="360"/>
      <w:sectPrChange w:id="2834" w:author="Robin" w:date="2016-12-23T09:46:00Z">
        <w:sectPr w:rsidR="003F343E" w:rsidRPr="00A0163C" w:rsidSect="008F62EA">
          <w:pgSz w:w="11906" w:h="16838" w:code="0"/>
        </w:sectPr>
      </w:sectPrChange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5F3D16" w15:done="0"/>
  <w15:commentEx w15:paraId="08743B81" w15:paraIdParent="345F3D16" w15:done="0"/>
  <w15:commentEx w15:paraId="44B7488A" w15:done="0"/>
  <w15:commentEx w15:paraId="0CA80752" w15:paraIdParent="44B7488A" w15:done="0"/>
  <w15:commentEx w15:paraId="46669DEA" w15:done="0"/>
  <w15:commentEx w15:paraId="507AE39E" w15:paraIdParent="46669DEA" w15:done="0"/>
  <w15:commentEx w15:paraId="69C4F44B" w15:done="0"/>
  <w15:commentEx w15:paraId="2AB88500" w15:paraIdParent="69C4F44B" w15:done="0"/>
  <w15:commentEx w15:paraId="43DCDCBA" w15:done="0"/>
  <w15:commentEx w15:paraId="7630FCEE" w15:paraIdParent="43DCDCBA" w15:done="0"/>
  <w15:commentEx w15:paraId="0B0CB29A" w15:done="0"/>
  <w15:commentEx w15:paraId="32966812" w15:paraIdParent="0B0CB29A" w15:done="0"/>
  <w15:commentEx w15:paraId="012C680F" w15:done="0"/>
  <w15:commentEx w15:paraId="6F5CB746" w15:paraIdParent="012C680F" w15:done="0"/>
  <w15:commentEx w15:paraId="1FA0BE13" w15:done="0"/>
  <w15:commentEx w15:paraId="74A8A256" w15:done="0"/>
  <w15:commentEx w15:paraId="20867B80" w15:paraIdParent="74A8A256" w15:done="0"/>
  <w15:commentEx w15:paraId="64BECD0A" w15:done="0"/>
  <w15:commentEx w15:paraId="0468B4DF" w15:done="0"/>
  <w15:commentEx w15:paraId="3FEF6F0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AC0" w:rsidRDefault="002D7AC0" w:rsidP="00284FE8">
      <w:pPr>
        <w:spacing w:after="0" w:line="240" w:lineRule="auto"/>
      </w:pPr>
      <w:r>
        <w:separator/>
      </w:r>
    </w:p>
  </w:endnote>
  <w:endnote w:type="continuationSeparator" w:id="0">
    <w:p w:rsidR="002D7AC0" w:rsidRDefault="002D7AC0" w:rsidP="00284FE8">
      <w:pPr>
        <w:spacing w:after="0" w:line="240" w:lineRule="auto"/>
      </w:pPr>
      <w:r>
        <w:continuationSeparator/>
      </w:r>
    </w:p>
  </w:endnote>
  <w:endnote w:id="1">
    <w:p w:rsidR="00726EC7" w:rsidRPr="00A0163C" w:rsidRDefault="0019595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:rPrChange w:id="52" w:author="Eric Beckman" w:date="2017-02-02T08:24:00Z">
            <w:rPr>
              <w:rFonts w:ascii="Times New Roman" w:hAnsi="Times New Roman" w:cs="Times New Roman"/>
              <w:sz w:val="20"/>
              <w:szCs w:val="20"/>
              <w:lang w:val="de-CH"/>
            </w:rPr>
          </w:rPrChange>
        </w:rPr>
      </w:pPr>
      <w:r w:rsidRPr="00D45F02">
        <w:rPr>
          <w:rStyle w:val="EndnoteReference"/>
          <w:sz w:val="20"/>
          <w:szCs w:val="20"/>
        </w:rPr>
        <w:endnoteRef/>
      </w:r>
      <w:r w:rsidRPr="00D45F02">
        <w:rPr>
          <w:sz w:val="20"/>
          <w:szCs w:val="20"/>
        </w:rPr>
        <w:t xml:space="preserve"> </w:t>
      </w:r>
      <w:r w:rsidRPr="00AB4570">
        <w:rPr>
          <w:rFonts w:ascii="Times New Roman" w:hAnsi="Times New Roman" w:cs="Times New Roman"/>
          <w:sz w:val="20"/>
          <w:szCs w:val="20"/>
        </w:rPr>
        <w:t>De Ridder 1896; Keramopoullos 1915; more recently Gauer 1981; Stibbe 2008</w:t>
      </w:r>
      <w:ins w:id="53" w:author="Kenneth Lapatin" w:date="2016-09-15T16:20:00Z">
        <w:r>
          <w:rPr>
            <w:rFonts w:ascii="Times New Roman" w:hAnsi="Times New Roman" w:cs="Times New Roman"/>
            <w:sz w:val="20"/>
            <w:szCs w:val="20"/>
          </w:rPr>
          <w:t>.</w:t>
        </w:r>
      </w:ins>
    </w:p>
  </w:endnote>
  <w:endnote w:id="2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66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67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Tarditi 2016</w:t>
      </w:r>
      <w:ins w:id="68" w:author="Kenneth Lapatin" w:date="2016-09-15T16:20:00Z">
        <w:r w:rsidR="00237E17" w:rsidRPr="00237E17">
          <w:rPr>
            <w:rFonts w:ascii="Times New Roman" w:hAnsi="Times New Roman" w:cs="Times New Roman"/>
            <w:lang w:val="en-US"/>
            <w:rPrChange w:id="69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3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9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ins w:id="95" w:author="Kenneth Lapatin" w:date="2016-09-15T16:20:00Z">
        <w:r w:rsidR="00237E17" w:rsidRPr="00237E17">
          <w:rPr>
            <w:rFonts w:ascii="Times New Roman" w:hAnsi="Times New Roman" w:cs="Times New Roman"/>
            <w:lang w:val="en-US"/>
            <w:rPrChange w:id="96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F</w:t>
        </w:r>
      </w:ins>
      <w:del w:id="97" w:author="Kenneth Lapatin" w:date="2016-09-15T16:20:00Z">
        <w:r w:rsidR="00237E17" w:rsidRPr="00237E17">
          <w:rPr>
            <w:rFonts w:ascii="Times New Roman" w:hAnsi="Times New Roman" w:cs="Times New Roman"/>
            <w:lang w:val="en-US"/>
            <w:rPrChange w:id="98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f</w:delText>
        </w:r>
      </w:del>
      <w:r w:rsidR="00237E17" w:rsidRPr="00237E17">
        <w:rPr>
          <w:rFonts w:ascii="Times New Roman" w:hAnsi="Times New Roman" w:cs="Times New Roman"/>
          <w:lang w:val="en-US"/>
          <w:rPrChange w:id="99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or a complete list</w:t>
      </w:r>
      <w:del w:id="100" w:author="Kenneth Lapatin" w:date="2016-09-15T16:20:00Z">
        <w:r w:rsidR="00237E17" w:rsidRPr="00237E17">
          <w:rPr>
            <w:rFonts w:ascii="Times New Roman" w:hAnsi="Times New Roman" w:cs="Times New Roman"/>
            <w:lang w:val="en-US"/>
            <w:rPrChange w:id="101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,</w:delText>
        </w:r>
      </w:del>
      <w:r w:rsidR="00237E17" w:rsidRPr="00237E17">
        <w:rPr>
          <w:rFonts w:ascii="Times New Roman" w:hAnsi="Times New Roman" w:cs="Times New Roman"/>
          <w:lang w:val="en-US"/>
          <w:rPrChange w:id="102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with inventory numbers, see Tarditi 2016, appendix 1</w:t>
      </w:r>
      <w:ins w:id="103" w:author="Kenneth Lapatin" w:date="2016-09-15T16:37:00Z">
        <w:r w:rsidR="00237E17" w:rsidRPr="00237E17">
          <w:rPr>
            <w:rFonts w:ascii="Times New Roman" w:hAnsi="Times New Roman" w:cs="Times New Roman"/>
            <w:lang w:val="en-US"/>
            <w:rPrChange w:id="104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4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19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195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Tarditi 2016, appendix 2</w:t>
      </w:r>
      <w:ins w:id="196" w:author="Kenneth Lapatin" w:date="2016-09-15T16:24:00Z">
        <w:r w:rsidR="00237E17" w:rsidRPr="00237E17">
          <w:rPr>
            <w:rFonts w:ascii="Times New Roman" w:hAnsi="Times New Roman" w:cs="Times New Roman"/>
            <w:lang w:val="en-US"/>
            <w:rPrChange w:id="197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5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22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ins w:id="225" w:author="Kenneth Lapatin" w:date="2016-09-15T16:24:00Z">
        <w:r w:rsidR="00237E17" w:rsidRPr="00237E17">
          <w:rPr>
            <w:rFonts w:ascii="Times New Roman" w:hAnsi="Times New Roman" w:cs="Times New Roman"/>
            <w:lang w:val="en-US"/>
            <w:rPrChange w:id="226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F</w:t>
        </w:r>
      </w:ins>
      <w:del w:id="227" w:author="Kenneth Lapatin" w:date="2016-09-15T16:24:00Z">
        <w:r w:rsidR="00237E17" w:rsidRPr="00237E17">
          <w:rPr>
            <w:rFonts w:ascii="Times New Roman" w:hAnsi="Times New Roman" w:cs="Times New Roman"/>
            <w:lang w:val="en-US"/>
            <w:rPrChange w:id="228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f</w:delText>
        </w:r>
      </w:del>
      <w:r w:rsidR="00237E17" w:rsidRPr="00237E17">
        <w:rPr>
          <w:rFonts w:ascii="Times New Roman" w:hAnsi="Times New Roman" w:cs="Times New Roman"/>
          <w:lang w:val="en-US"/>
          <w:rPrChange w:id="229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or a complete list see Tarditi 2016, appendi</w:t>
      </w:r>
      <w:ins w:id="230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231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x</w:t>
        </w:r>
      </w:ins>
      <w:del w:id="232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233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c</w:delText>
        </w:r>
      </w:del>
      <w:r w:rsidR="00237E17" w:rsidRPr="00237E17">
        <w:rPr>
          <w:rFonts w:ascii="Times New Roman" w:hAnsi="Times New Roman" w:cs="Times New Roman"/>
          <w:lang w:val="en-US"/>
          <w:rPrChange w:id="23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es 3 and 4</w:t>
      </w:r>
      <w:ins w:id="235" w:author="Kenneth Lapatin" w:date="2016-09-15T16:24:00Z">
        <w:r w:rsidR="00237E17" w:rsidRPr="00237E17">
          <w:rPr>
            <w:rFonts w:ascii="Times New Roman" w:hAnsi="Times New Roman" w:cs="Times New Roman"/>
            <w:lang w:val="en-US"/>
            <w:rPrChange w:id="236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6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288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289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Tarditi 2016, </w:t>
      </w:r>
      <w:ins w:id="290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291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T</w:t>
        </w:r>
      </w:ins>
      <w:del w:id="292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293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t</w:delText>
        </w:r>
      </w:del>
      <w:r w:rsidR="00237E17" w:rsidRPr="00237E17">
        <w:rPr>
          <w:rFonts w:ascii="Times New Roman" w:hAnsi="Times New Roman" w:cs="Times New Roman"/>
          <w:lang w:val="en-US"/>
          <w:rPrChange w:id="29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ype Bh.2.I.A</w:t>
      </w:r>
      <w:ins w:id="295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296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–</w:t>
        </w:r>
      </w:ins>
      <w:del w:id="297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298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-</w:delText>
        </w:r>
      </w:del>
      <w:r w:rsidR="00237E17" w:rsidRPr="00237E17">
        <w:rPr>
          <w:rFonts w:ascii="Times New Roman" w:hAnsi="Times New Roman" w:cs="Times New Roman"/>
          <w:lang w:val="en-US"/>
          <w:rPrChange w:id="299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B</w:t>
      </w:r>
      <w:ins w:id="300" w:author="Kenneth Lapatin" w:date="2016-09-15T16:30:00Z">
        <w:r w:rsidR="00237E17" w:rsidRPr="00237E17">
          <w:rPr>
            <w:rFonts w:ascii="Times New Roman" w:hAnsi="Times New Roman" w:cs="Times New Roman"/>
            <w:lang w:val="en-US"/>
            <w:rPrChange w:id="301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7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308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309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Tarditi 2016, </w:t>
      </w:r>
      <w:del w:id="310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311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 xml:space="preserve">pp. </w:delText>
        </w:r>
      </w:del>
      <w:r w:rsidR="00237E17" w:rsidRPr="00237E17">
        <w:rPr>
          <w:rFonts w:ascii="Times New Roman" w:hAnsi="Times New Roman" w:cs="Times New Roman"/>
          <w:lang w:val="en-US"/>
          <w:rPrChange w:id="312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243</w:t>
      </w:r>
      <w:ins w:id="313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314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–</w:t>
        </w:r>
      </w:ins>
      <w:del w:id="315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316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-2</w:delText>
        </w:r>
      </w:del>
      <w:r w:rsidR="00237E17" w:rsidRPr="00237E17">
        <w:rPr>
          <w:rFonts w:ascii="Times New Roman" w:hAnsi="Times New Roman" w:cs="Times New Roman"/>
          <w:lang w:val="en-US"/>
          <w:rPrChange w:id="317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45</w:t>
      </w:r>
      <w:ins w:id="318" w:author="Kenneth Lapatin" w:date="2016-09-15T16:30:00Z">
        <w:r w:rsidR="00237E17" w:rsidRPr="00237E17">
          <w:rPr>
            <w:rFonts w:ascii="Times New Roman" w:hAnsi="Times New Roman" w:cs="Times New Roman"/>
            <w:lang w:val="en-US"/>
            <w:rPrChange w:id="319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8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335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336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Tarditi 2016, </w:t>
      </w:r>
      <w:ins w:id="337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338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T</w:t>
        </w:r>
      </w:ins>
      <w:del w:id="339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340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t</w:delText>
        </w:r>
      </w:del>
      <w:r w:rsidR="00237E17" w:rsidRPr="00237E17">
        <w:rPr>
          <w:rFonts w:ascii="Times New Roman" w:hAnsi="Times New Roman" w:cs="Times New Roman"/>
          <w:lang w:val="en-US"/>
          <w:rPrChange w:id="341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ype Bh.4</w:t>
      </w:r>
      <w:ins w:id="342" w:author="Kenneth Lapatin" w:date="2016-09-15T16:30:00Z">
        <w:r w:rsidR="00237E17" w:rsidRPr="00237E17">
          <w:rPr>
            <w:rFonts w:ascii="Times New Roman" w:hAnsi="Times New Roman" w:cs="Times New Roman"/>
            <w:lang w:val="en-US"/>
            <w:rPrChange w:id="343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9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367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368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Tarditi 2016, </w:t>
      </w:r>
      <w:ins w:id="369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370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T</w:t>
        </w:r>
      </w:ins>
      <w:del w:id="371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372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t</w:delText>
        </w:r>
      </w:del>
      <w:r w:rsidR="00237E17" w:rsidRPr="00237E17">
        <w:rPr>
          <w:rFonts w:ascii="Times New Roman" w:hAnsi="Times New Roman" w:cs="Times New Roman"/>
          <w:lang w:val="en-US"/>
          <w:rPrChange w:id="373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ype Bh.5</w:t>
      </w:r>
      <w:ins w:id="374" w:author="Kenneth Lapatin" w:date="2016-09-15T16:30:00Z">
        <w:r w:rsidR="00237E17" w:rsidRPr="00237E17">
          <w:rPr>
            <w:rFonts w:ascii="Times New Roman" w:hAnsi="Times New Roman" w:cs="Times New Roman"/>
            <w:lang w:val="en-US"/>
            <w:rPrChange w:id="375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10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392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393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Tarditi 2016, </w:t>
      </w:r>
      <w:ins w:id="394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395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T</w:t>
        </w:r>
      </w:ins>
      <w:del w:id="396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397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t</w:delText>
        </w:r>
      </w:del>
      <w:r w:rsidR="00237E17" w:rsidRPr="00237E17">
        <w:rPr>
          <w:rFonts w:ascii="Times New Roman" w:hAnsi="Times New Roman" w:cs="Times New Roman"/>
          <w:lang w:val="en-US"/>
          <w:rPrChange w:id="398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ype Bh.3</w:t>
      </w:r>
      <w:ins w:id="399" w:author="Kenneth Lapatin" w:date="2016-09-15T16:30:00Z">
        <w:r w:rsidR="00237E17" w:rsidRPr="00237E17">
          <w:rPr>
            <w:rFonts w:ascii="Times New Roman" w:hAnsi="Times New Roman" w:cs="Times New Roman"/>
            <w:lang w:val="en-US"/>
            <w:rPrChange w:id="400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11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460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Tarditi 2016, </w:t>
      </w:r>
      <w:ins w:id="461" w:author="Robin" w:date="2016-11-18T13:48:00Z">
        <w:r>
          <w:rPr>
            <w:rFonts w:ascii="Times New Roman" w:hAnsi="Times New Roman" w:cs="Times New Roman"/>
          </w:rPr>
          <w:t>T</w:t>
        </w:r>
      </w:ins>
      <w:del w:id="462" w:author="Robin" w:date="2016-11-18T13:48:00Z">
        <w:r w:rsidRPr="00AB4570" w:rsidDel="00D25C45">
          <w:rPr>
            <w:rFonts w:ascii="Times New Roman" w:hAnsi="Times New Roman" w:cs="Times New Roman"/>
          </w:rPr>
          <w:delText>t</w:delText>
        </w:r>
      </w:del>
      <w:r w:rsidRPr="00AB4570">
        <w:rPr>
          <w:rFonts w:ascii="Times New Roman" w:hAnsi="Times New Roman" w:cs="Times New Roman"/>
        </w:rPr>
        <w:t xml:space="preserve">ype </w:t>
      </w:r>
      <w:r w:rsidRPr="00AB4570">
        <w:rPr>
          <w:rFonts w:ascii="Times New Roman" w:hAnsi="Times New Roman" w:cs="Times New Roman"/>
          <w:lang w:val="en-US"/>
        </w:rPr>
        <w:t>Bh.3.II</w:t>
      </w:r>
      <w:ins w:id="463" w:author="Kenneth Lapatin" w:date="2016-09-15T16:30:00Z">
        <w:r>
          <w:rPr>
            <w:rFonts w:ascii="Times New Roman" w:hAnsi="Times New Roman" w:cs="Times New Roman"/>
            <w:lang w:val="en-US"/>
          </w:rPr>
          <w:t>.</w:t>
        </w:r>
      </w:ins>
    </w:p>
  </w:endnote>
  <w:endnote w:id="12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477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478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Tarditi 2016</w:t>
      </w:r>
      <w:ins w:id="479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480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,</w:t>
        </w:r>
      </w:ins>
      <w:r w:rsidR="00237E17" w:rsidRPr="00237E17">
        <w:rPr>
          <w:rFonts w:ascii="Times New Roman" w:hAnsi="Times New Roman" w:cs="Times New Roman"/>
          <w:lang w:val="en-US"/>
          <w:rPrChange w:id="481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</w:t>
      </w:r>
      <w:ins w:id="482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483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T</w:t>
        </w:r>
      </w:ins>
      <w:del w:id="484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485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t</w:delText>
        </w:r>
      </w:del>
      <w:r w:rsidR="00237E17" w:rsidRPr="00237E17">
        <w:rPr>
          <w:rFonts w:ascii="Times New Roman" w:hAnsi="Times New Roman" w:cs="Times New Roman"/>
          <w:lang w:val="en-US"/>
          <w:rPrChange w:id="486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ype </w:t>
      </w:r>
      <w:r w:rsidRPr="00AB4570">
        <w:rPr>
          <w:rFonts w:ascii="Times New Roman" w:hAnsi="Times New Roman" w:cs="Times New Roman"/>
          <w:lang w:val="en-US"/>
        </w:rPr>
        <w:t>PA.2.III</w:t>
      </w:r>
      <w:ins w:id="487" w:author="Robin" w:date="2016-11-18T13:48:00Z">
        <w:r>
          <w:rPr>
            <w:rFonts w:ascii="Times New Roman" w:hAnsi="Times New Roman" w:cs="Times New Roman"/>
            <w:lang w:val="en-US"/>
          </w:rPr>
          <w:t>–</w:t>
        </w:r>
      </w:ins>
      <w:del w:id="488" w:author="Robin" w:date="2016-11-18T13:48:00Z">
        <w:r w:rsidRPr="00AB4570" w:rsidDel="00D25C45">
          <w:rPr>
            <w:rFonts w:ascii="Times New Roman" w:hAnsi="Times New Roman" w:cs="Times New Roman"/>
            <w:lang w:val="en-US"/>
          </w:rPr>
          <w:delText>-</w:delText>
        </w:r>
      </w:del>
      <w:r w:rsidRPr="00AB4570">
        <w:rPr>
          <w:rFonts w:ascii="Times New Roman" w:hAnsi="Times New Roman" w:cs="Times New Roman"/>
          <w:lang w:val="en-US"/>
        </w:rPr>
        <w:t xml:space="preserve">IV; see also </w:t>
      </w:r>
      <w:proofErr w:type="spellStart"/>
      <w:r w:rsidRPr="00AB4570">
        <w:rPr>
          <w:rFonts w:ascii="Times New Roman" w:hAnsi="Times New Roman" w:cs="Times New Roman"/>
          <w:lang w:val="en-US"/>
        </w:rPr>
        <w:t>Tarditi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2014</w:t>
      </w:r>
      <w:ins w:id="489" w:author="Kenneth Lapatin" w:date="2016-09-15T16:30:00Z">
        <w:r>
          <w:rPr>
            <w:rFonts w:ascii="Times New Roman" w:hAnsi="Times New Roman" w:cs="Times New Roman"/>
            <w:lang w:val="en-US"/>
          </w:rPr>
          <w:t>.</w:t>
        </w:r>
      </w:ins>
    </w:p>
  </w:endnote>
  <w:endnote w:id="13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496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497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Tarditi 2016</w:t>
      </w:r>
      <w:ins w:id="498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499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,</w:t>
        </w:r>
      </w:ins>
      <w:r w:rsidR="00237E17" w:rsidRPr="00237E17">
        <w:rPr>
          <w:rFonts w:ascii="Times New Roman" w:hAnsi="Times New Roman" w:cs="Times New Roman"/>
          <w:lang w:val="en-US"/>
          <w:rPrChange w:id="500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</w:t>
      </w:r>
      <w:ins w:id="501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502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T</w:t>
        </w:r>
      </w:ins>
      <w:del w:id="503" w:author="Robin" w:date="2016-11-18T13:48:00Z">
        <w:r w:rsidR="00237E17" w:rsidRPr="00237E17">
          <w:rPr>
            <w:rFonts w:ascii="Times New Roman" w:hAnsi="Times New Roman" w:cs="Times New Roman"/>
            <w:lang w:val="en-US"/>
            <w:rPrChange w:id="504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t</w:delText>
        </w:r>
      </w:del>
      <w:r w:rsidR="00237E17" w:rsidRPr="00237E17">
        <w:rPr>
          <w:rFonts w:ascii="Times New Roman" w:hAnsi="Times New Roman" w:cs="Times New Roman"/>
          <w:lang w:val="en-US"/>
          <w:rPrChange w:id="505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ype </w:t>
      </w:r>
      <w:r w:rsidRPr="00AB4570">
        <w:rPr>
          <w:rFonts w:ascii="Times New Roman" w:hAnsi="Times New Roman" w:cs="Times New Roman"/>
          <w:lang w:val="en-US"/>
        </w:rPr>
        <w:t>Oh.1.A</w:t>
      </w:r>
      <w:ins w:id="506" w:author="Kenneth Lapatin" w:date="2016-09-15T16:30:00Z">
        <w:r>
          <w:rPr>
            <w:rFonts w:ascii="Times New Roman" w:hAnsi="Times New Roman" w:cs="Times New Roman"/>
            <w:lang w:val="en-US"/>
          </w:rPr>
          <w:t>.</w:t>
        </w:r>
      </w:ins>
    </w:p>
  </w:endnote>
  <w:endnote w:id="14">
    <w:p w:rsidR="00726EC7" w:rsidRPr="00A0163C" w:rsidRDefault="00237E17">
      <w:pPr>
        <w:pStyle w:val="EndnoteText"/>
        <w:rPr>
          <w:rFonts w:ascii="Times New Roman" w:hAnsi="Times New Roman" w:cs="Times New Roman"/>
          <w:lang w:val="en-US"/>
          <w:rPrChange w:id="551" w:author="Eric Beckman" w:date="2017-02-02T08:24:00Z">
            <w:rPr>
              <w:lang w:val="de-CH"/>
            </w:rPr>
          </w:rPrChange>
        </w:rPr>
      </w:pPr>
      <w:r w:rsidRPr="00237E17">
        <w:rPr>
          <w:rStyle w:val="EndnoteReference"/>
          <w:rFonts w:ascii="Times New Roman" w:hAnsi="Times New Roman" w:cs="Times New Roman"/>
          <w:rPrChange w:id="552" w:author="Kenneth Lapatin" w:date="2016-09-15T16:30:00Z">
            <w:rPr>
              <w:rStyle w:val="EndnoteReference"/>
            </w:rPr>
          </w:rPrChange>
        </w:rPr>
        <w:endnoteRef/>
      </w:r>
      <w:r w:rsidRPr="00237E17">
        <w:rPr>
          <w:rFonts w:ascii="Times New Roman" w:hAnsi="Times New Roman" w:cs="Times New Roman"/>
          <w:rPrChange w:id="553" w:author="Kenneth Lapatin" w:date="2016-09-15T16:30:00Z">
            <w:rPr>
              <w:vertAlign w:val="superscript"/>
            </w:rPr>
          </w:rPrChange>
        </w:rPr>
        <w:t xml:space="preserve"> </w:t>
      </w:r>
      <w:r w:rsidRPr="00237E17">
        <w:rPr>
          <w:rFonts w:ascii="Times New Roman" w:hAnsi="Times New Roman" w:cs="Times New Roman"/>
          <w:lang w:val="en-US"/>
          <w:rPrChange w:id="554" w:author="Eric Beckman" w:date="2017-02-02T08:24:00Z">
            <w:rPr>
              <w:vertAlign w:val="superscript"/>
              <w:lang w:val="de-CH"/>
            </w:rPr>
          </w:rPrChange>
        </w:rPr>
        <w:t>Tarditi 2014</w:t>
      </w:r>
      <w:ins w:id="555" w:author="Kenneth Lapatin" w:date="2016-09-15T16:30:00Z">
        <w:r w:rsidRPr="00237E17">
          <w:rPr>
            <w:rFonts w:ascii="Times New Roman" w:hAnsi="Times New Roman" w:cs="Times New Roman"/>
            <w:lang w:val="en-US"/>
            <w:rPrChange w:id="556" w:author="Eric Beckman" w:date="2017-02-02T08:24:00Z">
              <w:rPr>
                <w:vertAlign w:val="superscript"/>
                <w:lang w:val="de-CH"/>
              </w:rPr>
            </w:rPrChange>
          </w:rPr>
          <w:t>.</w:t>
        </w:r>
      </w:ins>
    </w:p>
  </w:endnote>
  <w:endnote w:id="15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575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576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Tarditi 2016</w:t>
      </w:r>
      <w:ins w:id="577" w:author="Robin" w:date="2016-11-18T13:49:00Z">
        <w:r w:rsidR="00237E17" w:rsidRPr="00237E17">
          <w:rPr>
            <w:rFonts w:ascii="Times New Roman" w:hAnsi="Times New Roman" w:cs="Times New Roman"/>
            <w:lang w:val="en-US"/>
            <w:rPrChange w:id="578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,</w:t>
        </w:r>
      </w:ins>
      <w:r w:rsidR="00237E17" w:rsidRPr="00237E17">
        <w:rPr>
          <w:rFonts w:ascii="Times New Roman" w:hAnsi="Times New Roman" w:cs="Times New Roman"/>
          <w:lang w:val="en-US"/>
          <w:rPrChange w:id="579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</w:t>
      </w:r>
      <w:ins w:id="580" w:author="Robin" w:date="2016-11-18T13:49:00Z">
        <w:r w:rsidR="00237E17" w:rsidRPr="00237E17">
          <w:rPr>
            <w:rFonts w:ascii="Times New Roman" w:hAnsi="Times New Roman" w:cs="Times New Roman"/>
            <w:lang w:val="en-US"/>
            <w:rPrChange w:id="581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T</w:t>
        </w:r>
      </w:ins>
      <w:del w:id="582" w:author="Robin" w:date="2016-11-18T13:49:00Z">
        <w:r w:rsidR="00237E17" w:rsidRPr="00237E17">
          <w:rPr>
            <w:rFonts w:ascii="Times New Roman" w:hAnsi="Times New Roman" w:cs="Times New Roman"/>
            <w:lang w:val="en-US"/>
            <w:rPrChange w:id="583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t</w:delText>
        </w:r>
      </w:del>
      <w:r w:rsidR="00237E17" w:rsidRPr="00237E17">
        <w:rPr>
          <w:rFonts w:ascii="Times New Roman" w:hAnsi="Times New Roman" w:cs="Times New Roman"/>
          <w:lang w:val="en-US"/>
          <w:rPrChange w:id="58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ype </w:t>
      </w:r>
      <w:r w:rsidRPr="00AB4570">
        <w:rPr>
          <w:rFonts w:ascii="Times New Roman" w:hAnsi="Times New Roman" w:cs="Times New Roman"/>
          <w:lang w:val="en-US"/>
        </w:rPr>
        <w:t>Bh.3.II.C.a</w:t>
      </w:r>
      <w:ins w:id="585" w:author="Robin" w:date="2016-11-18T13:49:00Z">
        <w:r>
          <w:rPr>
            <w:rFonts w:ascii="Times New Roman" w:hAnsi="Times New Roman" w:cs="Times New Roman"/>
            <w:lang w:val="en-US"/>
          </w:rPr>
          <w:t>–</w:t>
        </w:r>
      </w:ins>
      <w:del w:id="586" w:author="Robin" w:date="2016-11-18T13:49:00Z">
        <w:r w:rsidRPr="00AB4570" w:rsidDel="00D25C45">
          <w:rPr>
            <w:rFonts w:ascii="Times New Roman" w:hAnsi="Times New Roman" w:cs="Times New Roman"/>
            <w:lang w:val="en-US"/>
          </w:rPr>
          <w:delText>-</w:delText>
        </w:r>
      </w:del>
      <w:r w:rsidRPr="00AB4570">
        <w:rPr>
          <w:rFonts w:ascii="Times New Roman" w:hAnsi="Times New Roman" w:cs="Times New Roman"/>
          <w:lang w:val="en-US"/>
        </w:rPr>
        <w:t>b</w:t>
      </w:r>
      <w:ins w:id="587" w:author="Kenneth Lapatin" w:date="2016-09-15T16:30:00Z">
        <w:r>
          <w:rPr>
            <w:rFonts w:ascii="Times New Roman" w:hAnsi="Times New Roman" w:cs="Times New Roman"/>
            <w:lang w:val="en-US"/>
          </w:rPr>
          <w:t>.</w:t>
        </w:r>
      </w:ins>
    </w:p>
  </w:endnote>
  <w:endnote w:id="16">
    <w:p w:rsidR="00726EC7" w:rsidRDefault="00195958">
      <w:pPr>
        <w:pStyle w:val="Stilepredefinito"/>
        <w:pageBreakBefore/>
        <w:spacing w:after="0" w:line="240" w:lineRule="auto"/>
        <w:rPr>
          <w:rFonts w:ascii="Times New Roman" w:hAnsi="Times New Roman" w:cs="Times New Roman"/>
          <w:lang w:val="en-US"/>
        </w:rPr>
      </w:pPr>
      <w:r w:rsidRPr="00AB4570">
        <w:rPr>
          <w:rStyle w:val="Caratteredellanota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570">
        <w:rPr>
          <w:rFonts w:ascii="Times New Roman" w:hAnsi="Times New Roman" w:cs="Times New Roman"/>
          <w:lang w:val="en-US"/>
        </w:rPr>
        <w:t>Gauer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1981; </w:t>
      </w:r>
      <w:proofErr w:type="spellStart"/>
      <w:r w:rsidRPr="00AB4570">
        <w:rPr>
          <w:rFonts w:ascii="Times New Roman" w:hAnsi="Times New Roman" w:cs="Times New Roman"/>
          <w:lang w:val="en-US"/>
        </w:rPr>
        <w:t>Vokotopoulou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1997, nos. 149</w:t>
      </w:r>
      <w:ins w:id="598" w:author="Robin" w:date="2016-11-18T13:49:00Z">
        <w:r>
          <w:rPr>
            <w:rFonts w:ascii="Times New Roman" w:hAnsi="Times New Roman" w:cs="Times New Roman"/>
            <w:lang w:val="en-US"/>
          </w:rPr>
          <w:t>–</w:t>
        </w:r>
      </w:ins>
      <w:del w:id="599" w:author="Robin" w:date="2016-11-18T13:49:00Z">
        <w:r w:rsidRPr="00AB4570" w:rsidDel="00D25C45">
          <w:rPr>
            <w:rFonts w:ascii="Times New Roman" w:hAnsi="Times New Roman" w:cs="Times New Roman"/>
            <w:lang w:val="en-US"/>
          </w:rPr>
          <w:delText>-1</w:delText>
        </w:r>
      </w:del>
      <w:r w:rsidRPr="00AB4570">
        <w:rPr>
          <w:rFonts w:ascii="Times New Roman" w:hAnsi="Times New Roman" w:cs="Times New Roman"/>
          <w:lang w:val="en-US"/>
        </w:rPr>
        <w:t xml:space="preserve">50; </w:t>
      </w:r>
      <w:proofErr w:type="spellStart"/>
      <w:r w:rsidRPr="00AB4570">
        <w:rPr>
          <w:rFonts w:ascii="Times New Roman" w:hAnsi="Times New Roman" w:cs="Times New Roman"/>
          <w:lang w:val="en-US"/>
        </w:rPr>
        <w:t>Tarditi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2007</w:t>
      </w:r>
      <w:ins w:id="600" w:author="Kenneth Lapatin" w:date="2016-09-15T16:30:00Z">
        <w:r>
          <w:rPr>
            <w:rFonts w:ascii="Times New Roman" w:hAnsi="Times New Roman" w:cs="Times New Roman"/>
            <w:lang w:val="en-US"/>
          </w:rPr>
          <w:t>.</w:t>
        </w:r>
      </w:ins>
    </w:p>
  </w:endnote>
  <w:endnote w:id="17">
    <w:p w:rsidR="00726EC7" w:rsidRDefault="00195958">
      <w:pPr>
        <w:pStyle w:val="Stilepredefinito"/>
        <w:pageBreakBefore/>
        <w:spacing w:after="0" w:line="240" w:lineRule="auto"/>
        <w:rPr>
          <w:rFonts w:ascii="Times New Roman" w:hAnsi="Times New Roman" w:cs="Times New Roman"/>
          <w:lang w:val="en-US"/>
        </w:rPr>
      </w:pPr>
      <w:r w:rsidRPr="00AB4570">
        <w:rPr>
          <w:rStyle w:val="Caratteredellanota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  <w:lang w:val="en-US"/>
        </w:rPr>
        <w:t xml:space="preserve"> Dodon</w:t>
      </w:r>
      <w:ins w:id="627" w:author="Kenneth Lapatin" w:date="2016-09-15T16:35:00Z">
        <w:r>
          <w:rPr>
            <w:rFonts w:ascii="Times New Roman" w:hAnsi="Times New Roman" w:cs="Times New Roman"/>
            <w:lang w:val="en-US"/>
          </w:rPr>
          <w:t>a</w:t>
        </w:r>
      </w:ins>
      <w:del w:id="628" w:author="Kenneth Lapatin" w:date="2016-09-15T16:35:00Z">
        <w:r w:rsidRPr="00AB4570" w:rsidDel="009F0B91">
          <w:rPr>
            <w:rFonts w:ascii="Times New Roman" w:hAnsi="Times New Roman" w:cs="Times New Roman"/>
            <w:lang w:val="en-US"/>
          </w:rPr>
          <w:delText>e</w:delText>
        </w:r>
      </w:del>
      <w:r w:rsidRPr="00AB4570">
        <w:rPr>
          <w:rFonts w:ascii="Times New Roman" w:hAnsi="Times New Roman" w:cs="Times New Roman"/>
          <w:lang w:val="en-US"/>
        </w:rPr>
        <w:t xml:space="preserve">, Athens, Archaeological Museum, </w:t>
      </w:r>
      <w:proofErr w:type="spellStart"/>
      <w:r w:rsidRPr="00AB4570">
        <w:rPr>
          <w:rFonts w:ascii="Times New Roman" w:hAnsi="Times New Roman" w:cs="Times New Roman"/>
          <w:lang w:val="en-US"/>
        </w:rPr>
        <w:t>Carapanos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Collection </w:t>
      </w:r>
      <w:ins w:id="629" w:author="Robin" w:date="2016-11-18T13:50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del w:id="630" w:author="Kenneth Lapatin" w:date="2016-09-15T16:38:00Z">
        <w:r w:rsidRPr="00AB4570" w:rsidDel="00A85036">
          <w:rPr>
            <w:rFonts w:ascii="Times New Roman" w:hAnsi="Times New Roman" w:cs="Times New Roman"/>
            <w:lang w:val="en-US"/>
          </w:rPr>
          <w:delText>no.</w:delText>
        </w:r>
      </w:del>
      <w:r w:rsidRPr="00AB4570">
        <w:rPr>
          <w:rFonts w:ascii="Times New Roman" w:hAnsi="Times New Roman" w:cs="Times New Roman"/>
          <w:lang w:val="en-US"/>
        </w:rPr>
        <w:t>22 (</w:t>
      </w:r>
      <w:proofErr w:type="spellStart"/>
      <w:r w:rsidRPr="00AB4570">
        <w:rPr>
          <w:rFonts w:ascii="Times New Roman" w:hAnsi="Times New Roman" w:cs="Times New Roman"/>
          <w:lang w:val="en-US"/>
        </w:rPr>
        <w:t>Carapanos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1878,</w:t>
      </w:r>
      <w:del w:id="631" w:author="Robin" w:date="2016-11-18T13:49:00Z">
        <w:r w:rsidRPr="00AB4570" w:rsidDel="00D25C45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48, no.</w:t>
      </w:r>
      <w:ins w:id="632" w:author="Kenneth Lapatin" w:date="2016-09-15T16:38:00Z">
        <w:r>
          <w:rPr>
            <w:rFonts w:ascii="Times New Roman" w:hAnsi="Times New Roman" w:cs="Times New Roman"/>
            <w:lang w:val="en-US"/>
          </w:rPr>
          <w:t xml:space="preserve"> </w:t>
        </w:r>
      </w:ins>
      <w:r w:rsidRPr="00AB4570">
        <w:rPr>
          <w:rFonts w:ascii="Times New Roman" w:hAnsi="Times New Roman" w:cs="Times New Roman"/>
          <w:lang w:val="en-US"/>
        </w:rPr>
        <w:t xml:space="preserve">22; tab. XVI, no. 4); Paris, Louvre, </w:t>
      </w:r>
      <w:ins w:id="633" w:author="Robin" w:date="2016-11-18T13:50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r w:rsidRPr="00AB4570">
        <w:rPr>
          <w:rFonts w:ascii="Times New Roman" w:hAnsi="Times New Roman" w:cs="Times New Roman"/>
          <w:lang w:val="en-US"/>
        </w:rPr>
        <w:t xml:space="preserve">Br 4643, catalogue on line; New York, Metropolitan Museum, </w:t>
      </w:r>
      <w:ins w:id="634" w:author="Robin" w:date="2016-11-18T13:50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r w:rsidRPr="00AB4570">
        <w:rPr>
          <w:rFonts w:ascii="Times New Roman" w:hAnsi="Times New Roman" w:cs="Times New Roman"/>
          <w:lang w:val="en-US"/>
        </w:rPr>
        <w:t>1981.11.23, catalogue on line; Toledo (O</w:t>
      </w:r>
      <w:ins w:id="635" w:author="Robin" w:date="2016-11-18T13:50:00Z">
        <w:r>
          <w:rPr>
            <w:rFonts w:ascii="Times New Roman" w:hAnsi="Times New Roman" w:cs="Times New Roman"/>
            <w:lang w:val="en-US"/>
          </w:rPr>
          <w:t>H</w:t>
        </w:r>
      </w:ins>
      <w:del w:id="636" w:author="Robin" w:date="2016-11-18T13:50:00Z">
        <w:r w:rsidRPr="00AB4570" w:rsidDel="00D25C45">
          <w:rPr>
            <w:rFonts w:ascii="Times New Roman" w:hAnsi="Times New Roman" w:cs="Times New Roman"/>
            <w:lang w:val="en-US"/>
          </w:rPr>
          <w:delText>hio, USA</w:delText>
        </w:r>
      </w:del>
      <w:r w:rsidRPr="00AB4570">
        <w:rPr>
          <w:rFonts w:ascii="Times New Roman" w:hAnsi="Times New Roman" w:cs="Times New Roman"/>
          <w:lang w:val="en-US"/>
        </w:rPr>
        <w:t xml:space="preserve">), Toledo Museum of Art, </w:t>
      </w:r>
      <w:ins w:id="637" w:author="Robin" w:date="2016-11-18T13:50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r w:rsidRPr="00AB4570">
        <w:rPr>
          <w:rFonts w:ascii="Times New Roman" w:hAnsi="Times New Roman" w:cs="Times New Roman"/>
          <w:lang w:val="en-US"/>
        </w:rPr>
        <w:t>1964.125, catalogue on line</w:t>
      </w:r>
      <w:ins w:id="638" w:author="Kenneth Lapatin" w:date="2016-09-15T16:36:00Z">
        <w:r>
          <w:rPr>
            <w:rFonts w:ascii="Times New Roman" w:hAnsi="Times New Roman" w:cs="Times New Roman"/>
            <w:lang w:val="en-US"/>
          </w:rPr>
          <w:t>.</w:t>
        </w:r>
      </w:ins>
    </w:p>
  </w:endnote>
  <w:endnote w:id="18">
    <w:p w:rsidR="00726EC7" w:rsidRPr="00A0163C" w:rsidRDefault="00195958">
      <w:pPr>
        <w:pStyle w:val="Stilepredefinito"/>
        <w:pageBreakBefore/>
        <w:spacing w:after="0" w:line="240" w:lineRule="auto"/>
        <w:rPr>
          <w:rFonts w:ascii="Times New Roman" w:hAnsi="Times New Roman" w:cs="Times New Roman"/>
          <w:lang w:val="en-US"/>
          <w:rPrChange w:id="643" w:author="Eric Beckman" w:date="2017-02-02T08:24:00Z">
            <w:rPr>
              <w:rFonts w:ascii="Times New Roman" w:hAnsi="Times New Roman" w:cs="Times New Roman"/>
              <w:lang w:val="de-DE"/>
            </w:rPr>
          </w:rPrChange>
        </w:rPr>
      </w:pPr>
      <w:r w:rsidRPr="00AB4570">
        <w:rPr>
          <w:rStyle w:val="Caratteredellanota"/>
          <w:rFonts w:ascii="Times New Roman" w:hAnsi="Times New Roman" w:cs="Times New Roman"/>
        </w:rPr>
        <w:endnoteRef/>
      </w:r>
      <w:ins w:id="644" w:author="Robin" w:date="2016-11-18T13:50:00Z">
        <w:r w:rsidR="00237E17" w:rsidRPr="00237E17">
          <w:rPr>
            <w:rFonts w:ascii="Times New Roman" w:hAnsi="Times New Roman" w:cs="Times New Roman"/>
            <w:lang w:val="en-US"/>
            <w:rPrChange w:id="645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t>I.e.,</w:t>
        </w:r>
      </w:ins>
      <w:del w:id="646" w:author="Robin" w:date="2016-11-18T13:50:00Z">
        <w:r w:rsidR="00237E17" w:rsidRPr="00237E17">
          <w:rPr>
            <w:rFonts w:ascii="Times New Roman" w:hAnsi="Times New Roman" w:cs="Times New Roman"/>
            <w:lang w:val="en-US"/>
            <w:rPrChange w:id="647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delText>E.g.</w:delText>
        </w:r>
      </w:del>
      <w:r w:rsidR="00237E17" w:rsidRPr="00237E17">
        <w:rPr>
          <w:rFonts w:ascii="Times New Roman" w:hAnsi="Times New Roman" w:cs="Times New Roman"/>
          <w:lang w:val="en-US"/>
          <w:rPrChange w:id="648" w:author="Eric Beckman" w:date="2017-02-02T08:24:00Z">
            <w:rPr>
              <w:rFonts w:ascii="Times New Roman" w:hAnsi="Times New Roman" w:cs="Times New Roman"/>
              <w:lang w:val="de-DE"/>
            </w:rPr>
          </w:rPrChange>
        </w:rPr>
        <w:t xml:space="preserve"> inv.</w:t>
      </w:r>
      <w:ins w:id="649" w:author="Kenneth Lapatin" w:date="2016-09-15T16:36:00Z">
        <w:del w:id="650" w:author="Robin" w:date="2016-11-18T13:50:00Z">
          <w:r w:rsidR="00237E17" w:rsidRPr="00237E17">
            <w:rPr>
              <w:rFonts w:ascii="Times New Roman" w:hAnsi="Times New Roman" w:cs="Times New Roman"/>
              <w:lang w:val="en-US"/>
              <w:rPrChange w:id="651" w:author="Eric Beckman" w:date="2017-02-02T08:24:00Z">
                <w:rPr>
                  <w:rFonts w:ascii="Times New Roman" w:hAnsi="Times New Roman" w:cs="Times New Roman"/>
                  <w:lang w:val="de-DE"/>
                </w:rPr>
              </w:rPrChange>
            </w:rPr>
            <w:delText xml:space="preserve"> </w:delText>
          </w:r>
        </w:del>
      </w:ins>
      <w:del w:id="652" w:author="Robin" w:date="2016-11-18T13:50:00Z">
        <w:r w:rsidR="00237E17" w:rsidRPr="00237E17">
          <w:rPr>
            <w:rFonts w:ascii="Times New Roman" w:hAnsi="Times New Roman" w:cs="Times New Roman"/>
            <w:lang w:val="en-US"/>
            <w:rPrChange w:id="653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delText>no</w:delText>
        </w:r>
      </w:del>
      <w:ins w:id="654" w:author="Kenneth Lapatin" w:date="2016-09-15T16:36:00Z">
        <w:del w:id="655" w:author="Robin" w:date="2016-11-18T13:50:00Z">
          <w:r w:rsidR="00237E17" w:rsidRPr="00237E17">
            <w:rPr>
              <w:rFonts w:ascii="Times New Roman" w:hAnsi="Times New Roman" w:cs="Times New Roman"/>
              <w:lang w:val="en-US"/>
              <w:rPrChange w:id="656" w:author="Eric Beckman" w:date="2017-02-02T08:24:00Z">
                <w:rPr>
                  <w:rFonts w:ascii="Times New Roman" w:hAnsi="Times New Roman" w:cs="Times New Roman"/>
                  <w:lang w:val="de-DE"/>
                </w:rPr>
              </w:rPrChange>
            </w:rPr>
            <w:delText>s</w:delText>
          </w:r>
        </w:del>
      </w:ins>
      <w:del w:id="657" w:author="Robin" w:date="2016-11-18T13:50:00Z">
        <w:r w:rsidR="00237E17" w:rsidRPr="00237E17">
          <w:rPr>
            <w:rFonts w:ascii="Times New Roman" w:hAnsi="Times New Roman" w:cs="Times New Roman"/>
            <w:lang w:val="en-US"/>
            <w:rPrChange w:id="658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delText>.</w:delText>
        </w:r>
      </w:del>
      <w:r w:rsidR="00237E17" w:rsidRPr="00237E17">
        <w:rPr>
          <w:rFonts w:ascii="Times New Roman" w:hAnsi="Times New Roman" w:cs="Times New Roman"/>
          <w:lang w:val="en-US"/>
          <w:rPrChange w:id="659" w:author="Eric Beckman" w:date="2017-02-02T08:24:00Z">
            <w:rPr>
              <w:rFonts w:ascii="Times New Roman" w:hAnsi="Times New Roman" w:cs="Times New Roman"/>
              <w:lang w:val="de-DE"/>
            </w:rPr>
          </w:rPrChange>
        </w:rPr>
        <w:t xml:space="preserve"> 7099</w:t>
      </w:r>
      <w:ins w:id="660" w:author="Kenneth Lapatin" w:date="2016-09-15T16:38:00Z">
        <w:r w:rsidR="00237E17" w:rsidRPr="00237E17">
          <w:rPr>
            <w:rFonts w:ascii="Times New Roman" w:hAnsi="Times New Roman" w:cs="Times New Roman"/>
            <w:lang w:val="en-US"/>
            <w:rPrChange w:id="661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t>,</w:t>
        </w:r>
      </w:ins>
      <w:del w:id="662" w:author="Kenneth Lapatin" w:date="2016-09-15T16:38:00Z">
        <w:r w:rsidR="00237E17" w:rsidRPr="00237E17">
          <w:rPr>
            <w:rFonts w:ascii="Times New Roman" w:hAnsi="Times New Roman" w:cs="Times New Roman"/>
            <w:lang w:val="en-US"/>
            <w:rPrChange w:id="663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delText>;</w:delText>
        </w:r>
      </w:del>
      <w:r w:rsidR="00237E17" w:rsidRPr="00237E17">
        <w:rPr>
          <w:rFonts w:ascii="Times New Roman" w:hAnsi="Times New Roman" w:cs="Times New Roman"/>
          <w:lang w:val="en-US"/>
          <w:rPrChange w:id="664" w:author="Eric Beckman" w:date="2017-02-02T08:24:00Z">
            <w:rPr>
              <w:rFonts w:ascii="Times New Roman" w:hAnsi="Times New Roman" w:cs="Times New Roman"/>
              <w:lang w:val="de-DE"/>
            </w:rPr>
          </w:rPrChange>
        </w:rPr>
        <w:t xml:space="preserve"> 7103</w:t>
      </w:r>
      <w:ins w:id="665" w:author="Kenneth Lapatin" w:date="2016-09-15T16:38:00Z">
        <w:r w:rsidR="00237E17" w:rsidRPr="00237E17">
          <w:rPr>
            <w:rFonts w:ascii="Times New Roman" w:hAnsi="Times New Roman" w:cs="Times New Roman"/>
            <w:lang w:val="en-US"/>
            <w:rPrChange w:id="666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t>,</w:t>
        </w:r>
      </w:ins>
      <w:del w:id="667" w:author="Kenneth Lapatin" w:date="2016-09-15T16:38:00Z">
        <w:r w:rsidR="00237E17" w:rsidRPr="00237E17">
          <w:rPr>
            <w:rFonts w:ascii="Times New Roman" w:hAnsi="Times New Roman" w:cs="Times New Roman"/>
            <w:lang w:val="en-US"/>
            <w:rPrChange w:id="668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delText>;</w:delText>
        </w:r>
      </w:del>
      <w:r w:rsidR="00237E17" w:rsidRPr="00237E17">
        <w:rPr>
          <w:rFonts w:ascii="Times New Roman" w:hAnsi="Times New Roman" w:cs="Times New Roman"/>
          <w:lang w:val="en-US"/>
          <w:rPrChange w:id="669" w:author="Eric Beckman" w:date="2017-02-02T08:24:00Z">
            <w:rPr>
              <w:rFonts w:ascii="Times New Roman" w:hAnsi="Times New Roman" w:cs="Times New Roman"/>
              <w:lang w:val="de-DE"/>
            </w:rPr>
          </w:rPrChange>
        </w:rPr>
        <w:t xml:space="preserve"> 7104</w:t>
      </w:r>
      <w:ins w:id="670" w:author="Kenneth Lapatin" w:date="2016-09-15T16:38:00Z">
        <w:r w:rsidR="00237E17" w:rsidRPr="00237E17">
          <w:rPr>
            <w:rFonts w:ascii="Times New Roman" w:hAnsi="Times New Roman" w:cs="Times New Roman"/>
            <w:lang w:val="en-US"/>
            <w:rPrChange w:id="671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t>,</w:t>
        </w:r>
      </w:ins>
      <w:del w:id="672" w:author="Kenneth Lapatin" w:date="2016-09-15T16:38:00Z">
        <w:r w:rsidR="00237E17" w:rsidRPr="00237E17">
          <w:rPr>
            <w:rFonts w:ascii="Times New Roman" w:hAnsi="Times New Roman" w:cs="Times New Roman"/>
            <w:lang w:val="en-US"/>
            <w:rPrChange w:id="673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delText>;</w:delText>
        </w:r>
      </w:del>
      <w:r w:rsidR="00237E17" w:rsidRPr="00237E17">
        <w:rPr>
          <w:rFonts w:ascii="Times New Roman" w:hAnsi="Times New Roman" w:cs="Times New Roman"/>
          <w:lang w:val="en-US"/>
          <w:rPrChange w:id="674" w:author="Eric Beckman" w:date="2017-02-02T08:24:00Z">
            <w:rPr>
              <w:rFonts w:ascii="Times New Roman" w:hAnsi="Times New Roman" w:cs="Times New Roman"/>
              <w:lang w:val="de-DE"/>
            </w:rPr>
          </w:rPrChange>
        </w:rPr>
        <w:t xml:space="preserve"> 7105</w:t>
      </w:r>
      <w:ins w:id="675" w:author="Kenneth Lapatin" w:date="2016-09-15T16:38:00Z">
        <w:r w:rsidR="00237E17" w:rsidRPr="00237E17">
          <w:rPr>
            <w:rFonts w:ascii="Times New Roman" w:hAnsi="Times New Roman" w:cs="Times New Roman"/>
            <w:lang w:val="en-US"/>
            <w:rPrChange w:id="676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t>,</w:t>
        </w:r>
      </w:ins>
      <w:del w:id="677" w:author="Kenneth Lapatin" w:date="2016-09-15T16:38:00Z">
        <w:r w:rsidR="00237E17" w:rsidRPr="00237E17">
          <w:rPr>
            <w:rFonts w:ascii="Times New Roman" w:hAnsi="Times New Roman" w:cs="Times New Roman"/>
            <w:lang w:val="en-US"/>
            <w:rPrChange w:id="678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delText>;</w:delText>
        </w:r>
      </w:del>
      <w:r w:rsidR="00237E17" w:rsidRPr="00237E17">
        <w:rPr>
          <w:rFonts w:ascii="Times New Roman" w:hAnsi="Times New Roman" w:cs="Times New Roman"/>
          <w:lang w:val="en-US"/>
          <w:rPrChange w:id="679" w:author="Eric Beckman" w:date="2017-02-02T08:24:00Z">
            <w:rPr>
              <w:rFonts w:ascii="Times New Roman" w:hAnsi="Times New Roman" w:cs="Times New Roman"/>
              <w:lang w:val="de-DE"/>
            </w:rPr>
          </w:rPrChange>
        </w:rPr>
        <w:t xml:space="preserve"> </w:t>
      </w:r>
      <w:ins w:id="680" w:author="Robin" w:date="2016-11-18T13:50:00Z">
        <w:r w:rsidR="00237E17" w:rsidRPr="00237E17">
          <w:rPr>
            <w:rFonts w:ascii="Times New Roman" w:hAnsi="Times New Roman" w:cs="Times New Roman"/>
            <w:lang w:val="en-US"/>
            <w:rPrChange w:id="681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t xml:space="preserve">and </w:t>
        </w:r>
      </w:ins>
      <w:r w:rsidR="00237E17" w:rsidRPr="00237E17">
        <w:rPr>
          <w:rFonts w:ascii="Times New Roman" w:hAnsi="Times New Roman" w:cs="Times New Roman"/>
          <w:lang w:val="en-US"/>
          <w:rPrChange w:id="682" w:author="Eric Beckman" w:date="2017-02-02T08:24:00Z">
            <w:rPr>
              <w:rFonts w:ascii="Times New Roman" w:hAnsi="Times New Roman" w:cs="Times New Roman"/>
              <w:lang w:val="de-DE"/>
            </w:rPr>
          </w:rPrChange>
        </w:rPr>
        <w:t>19997 from the Acropolis (Tarditi 2016, catalogue)</w:t>
      </w:r>
      <w:ins w:id="683" w:author="Kenneth Lapatin" w:date="2016-09-15T16:36:00Z">
        <w:r w:rsidR="00237E17" w:rsidRPr="00237E17">
          <w:rPr>
            <w:rFonts w:ascii="Times New Roman" w:hAnsi="Times New Roman" w:cs="Times New Roman"/>
            <w:lang w:val="en-US"/>
            <w:rPrChange w:id="684" w:author="Eric Beckman" w:date="2017-02-02T08:24:00Z">
              <w:rPr>
                <w:rFonts w:ascii="Times New Roman" w:hAnsi="Times New Roman" w:cs="Times New Roman"/>
                <w:lang w:val="de-DE"/>
              </w:rPr>
            </w:rPrChange>
          </w:rPr>
          <w:t>.</w:t>
        </w:r>
      </w:ins>
    </w:p>
  </w:endnote>
  <w:endnote w:id="19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703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70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Stibbe 2000, </w:t>
      </w:r>
      <w:del w:id="705" w:author="Robin" w:date="2016-11-18T13:53:00Z">
        <w:r w:rsidR="00237E17" w:rsidRPr="00237E17">
          <w:rPr>
            <w:rFonts w:ascii="Times New Roman" w:hAnsi="Times New Roman" w:cs="Times New Roman"/>
            <w:lang w:val="en-US"/>
            <w:rPrChange w:id="706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pp. XXX</w:delText>
        </w:r>
      </w:del>
      <w:ins w:id="707" w:author="Robin" w:date="2016-11-18T13:53:00Z">
        <w:del w:id="708" w:author="Eric Beckman" w:date="2017-02-02T08:32:00Z">
          <w:r w:rsidR="00237E17" w:rsidRPr="00237E17">
            <w:rPr>
              <w:rFonts w:ascii="Times New Roman" w:hAnsi="Times New Roman" w:cs="Times New Roman"/>
              <w:lang w:val="en-US"/>
              <w:rPrChange w:id="709" w:author="Eric Beckman" w:date="2017-02-02T08:24:00Z">
                <w:rPr>
                  <w:rFonts w:ascii="Times New Roman" w:hAnsi="Times New Roman" w:cs="Times New Roman"/>
                  <w:lang w:val="de-CH"/>
                </w:rPr>
              </w:rPrChange>
            </w:rPr>
            <w:delText>xxx</w:delText>
          </w:r>
        </w:del>
      </w:ins>
      <w:ins w:id="710" w:author="Eric Beckman" w:date="2017-02-02T08:32:00Z">
        <w:r w:rsidR="00A0163C">
          <w:rPr>
            <w:rFonts w:ascii="Times New Roman" w:hAnsi="Times New Roman" w:cs="Times New Roman"/>
            <w:lang w:val="en-US"/>
          </w:rPr>
          <w:t>62-64</w:t>
        </w:r>
      </w:ins>
      <w:r w:rsidR="00237E17" w:rsidRPr="00237E17">
        <w:rPr>
          <w:rFonts w:ascii="Times New Roman" w:hAnsi="Times New Roman" w:cs="Times New Roman"/>
          <w:lang w:val="en-US"/>
          <w:rPrChange w:id="711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; Tarditi 2016,</w:t>
      </w:r>
      <w:del w:id="712" w:author="Kenneth Lapatin" w:date="2016-09-15T16:36:00Z">
        <w:r w:rsidR="00237E17" w:rsidRPr="00237E17">
          <w:rPr>
            <w:rFonts w:ascii="Times New Roman" w:hAnsi="Times New Roman" w:cs="Times New Roman"/>
            <w:lang w:val="en-US"/>
            <w:rPrChange w:id="713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 xml:space="preserve"> pp.</w:delText>
        </w:r>
      </w:del>
      <w:r w:rsidR="00237E17" w:rsidRPr="00237E17">
        <w:rPr>
          <w:rFonts w:ascii="Times New Roman" w:hAnsi="Times New Roman" w:cs="Times New Roman"/>
          <w:lang w:val="en-US"/>
          <w:rPrChange w:id="71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313</w:t>
      </w:r>
      <w:ins w:id="715" w:author="Robin" w:date="2016-11-18T13:53:00Z">
        <w:r w:rsidR="00237E17" w:rsidRPr="00237E17">
          <w:rPr>
            <w:rFonts w:ascii="Times New Roman" w:hAnsi="Times New Roman" w:cs="Times New Roman"/>
            <w:lang w:val="en-US"/>
            <w:rPrChange w:id="716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–</w:t>
        </w:r>
      </w:ins>
      <w:del w:id="717" w:author="Robin" w:date="2016-11-18T13:53:00Z">
        <w:r w:rsidR="00237E17" w:rsidRPr="00237E17">
          <w:rPr>
            <w:rFonts w:ascii="Times New Roman" w:hAnsi="Times New Roman" w:cs="Times New Roman"/>
            <w:lang w:val="en-US"/>
            <w:rPrChange w:id="718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-3</w:delText>
        </w:r>
      </w:del>
      <w:r w:rsidR="00237E17" w:rsidRPr="00237E17">
        <w:rPr>
          <w:rFonts w:ascii="Times New Roman" w:hAnsi="Times New Roman" w:cs="Times New Roman"/>
          <w:lang w:val="en-US"/>
          <w:rPrChange w:id="719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14</w:t>
      </w:r>
      <w:ins w:id="720" w:author="Kenneth Lapatin" w:date="2016-09-15T16:36:00Z">
        <w:r w:rsidR="00237E17" w:rsidRPr="00237E17">
          <w:rPr>
            <w:rFonts w:ascii="Times New Roman" w:hAnsi="Times New Roman" w:cs="Times New Roman"/>
            <w:lang w:val="en-US"/>
            <w:rPrChange w:id="721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20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72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proofErr w:type="spellStart"/>
      <w:r w:rsidRPr="00AB4570">
        <w:rPr>
          <w:rFonts w:ascii="Times New Roman" w:hAnsi="Times New Roman" w:cs="Times New Roman"/>
          <w:lang w:val="en-US"/>
        </w:rPr>
        <w:t>Stibbe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2000</w:t>
      </w:r>
      <w:ins w:id="725" w:author="Robin" w:date="2016-11-18T13:53:00Z">
        <w:r w:rsidR="00237E17" w:rsidRPr="00D93C69">
          <w:rPr>
            <w:rFonts w:ascii="Times New Roman" w:hAnsi="Times New Roman" w:cs="Times New Roman"/>
            <w:lang w:val="en-US"/>
            <w:rPrChange w:id="726" w:author="Robin" w:date="2017-02-16T18:45:00Z">
              <w:rPr>
                <w:rFonts w:ascii="Times New Roman" w:hAnsi="Times New Roman" w:cs="Times New Roman"/>
                <w:lang w:val="en-US"/>
              </w:rPr>
            </w:rPrChange>
          </w:rPr>
          <w:t>,</w:t>
        </w:r>
      </w:ins>
      <w:ins w:id="727" w:author="Eric Beckman" w:date="2017-02-02T08:34:00Z">
        <w:r w:rsidR="0032199D" w:rsidRPr="00D93C69">
          <w:rPr>
            <w:rFonts w:ascii="Times New Roman" w:hAnsi="Times New Roman" w:cs="Times New Roman"/>
            <w:lang w:val="en-US"/>
            <w:rPrChange w:id="728" w:author="Robin" w:date="2017-02-16T18:45:00Z">
              <w:rPr>
                <w:rFonts w:ascii="Times New Roman" w:hAnsi="Times New Roman" w:cs="Times New Roman"/>
                <w:highlight w:val="yellow"/>
                <w:lang w:val="en-US"/>
              </w:rPr>
            </w:rPrChange>
          </w:rPr>
          <w:t xml:space="preserve"> </w:t>
        </w:r>
      </w:ins>
      <w:ins w:id="729" w:author="Robin" w:date="2016-11-18T13:53:00Z">
        <w:del w:id="730" w:author="Eric Beckman" w:date="2017-02-02T08:34:00Z">
          <w:r w:rsidR="00237E17" w:rsidRPr="00D93C69">
            <w:rPr>
              <w:rFonts w:ascii="Times New Roman" w:hAnsi="Times New Roman" w:cs="Times New Roman"/>
              <w:lang w:val="en-US"/>
              <w:rPrChange w:id="731" w:author="Robin" w:date="2017-02-16T18:45:00Z">
                <w:rPr>
                  <w:rFonts w:ascii="Times New Roman" w:hAnsi="Times New Roman" w:cs="Times New Roman"/>
                  <w:lang w:val="en-US"/>
                </w:rPr>
              </w:rPrChange>
            </w:rPr>
            <w:delText xml:space="preserve"> nn–nn</w:delText>
          </w:r>
        </w:del>
      </w:ins>
      <w:ins w:id="732" w:author="Eric Beckman" w:date="2017-02-02T08:34:00Z">
        <w:r w:rsidR="0032199D" w:rsidRPr="00D93C69">
          <w:rPr>
            <w:rFonts w:ascii="Times New Roman" w:hAnsi="Times New Roman" w:cs="Times New Roman"/>
            <w:lang w:val="en-US"/>
            <w:rPrChange w:id="733" w:author="Robin" w:date="2017-02-16T18:45:00Z">
              <w:rPr>
                <w:rFonts w:ascii="Times New Roman" w:hAnsi="Times New Roman" w:cs="Times New Roman"/>
                <w:highlight w:val="yellow"/>
                <w:lang w:val="en-US"/>
              </w:rPr>
            </w:rPrChange>
          </w:rPr>
          <w:t>57</w:t>
        </w:r>
      </w:ins>
      <w:ins w:id="734" w:author="Robin" w:date="2017-02-16T18:45:00Z">
        <w:r w:rsidR="00D93C69" w:rsidRPr="00D93C69">
          <w:rPr>
            <w:rFonts w:ascii="Times New Roman" w:hAnsi="Times New Roman" w:cs="Times New Roman"/>
            <w:lang w:val="en-US"/>
            <w:rPrChange w:id="735" w:author="Robin" w:date="2017-02-16T18:45:00Z">
              <w:rPr>
                <w:rFonts w:ascii="Times New Roman" w:hAnsi="Times New Roman" w:cs="Times New Roman"/>
                <w:highlight w:val="yellow"/>
                <w:lang w:val="en-US"/>
              </w:rPr>
            </w:rPrChange>
          </w:rPr>
          <w:t>–</w:t>
        </w:r>
      </w:ins>
      <w:ins w:id="736" w:author="Eric Beckman" w:date="2017-02-02T08:34:00Z">
        <w:del w:id="737" w:author="Robin" w:date="2017-02-16T18:45:00Z">
          <w:r w:rsidR="0032199D" w:rsidRPr="00D93C69" w:rsidDel="00D93C69">
            <w:rPr>
              <w:rFonts w:ascii="Times New Roman" w:hAnsi="Times New Roman" w:cs="Times New Roman"/>
              <w:lang w:val="en-US"/>
              <w:rPrChange w:id="738" w:author="Robin" w:date="2017-02-16T18:45:00Z">
                <w:rPr>
                  <w:rFonts w:ascii="Times New Roman" w:hAnsi="Times New Roman" w:cs="Times New Roman"/>
                  <w:highlight w:val="yellow"/>
                  <w:lang w:val="en-US"/>
                </w:rPr>
              </w:rPrChange>
            </w:rPr>
            <w:delText>-</w:delText>
          </w:r>
        </w:del>
        <w:r w:rsidR="0032199D" w:rsidRPr="00D93C69">
          <w:rPr>
            <w:rFonts w:ascii="Times New Roman" w:hAnsi="Times New Roman" w:cs="Times New Roman"/>
            <w:lang w:val="en-US"/>
            <w:rPrChange w:id="739" w:author="Robin" w:date="2017-02-16T18:45:00Z">
              <w:rPr>
                <w:rFonts w:ascii="Times New Roman" w:hAnsi="Times New Roman" w:cs="Times New Roman"/>
                <w:highlight w:val="yellow"/>
                <w:lang w:val="en-US"/>
              </w:rPr>
            </w:rPrChange>
          </w:rPr>
          <w:t>99</w:t>
        </w:r>
      </w:ins>
      <w:ins w:id="740" w:author="Robin" w:date="2016-11-18T13:53:00Z">
        <w:del w:id="741" w:author="Eric Beckman" w:date="2017-02-02T08:34:00Z">
          <w:r w:rsidR="00237E17" w:rsidRPr="00D93C69">
            <w:rPr>
              <w:rFonts w:ascii="Times New Roman" w:hAnsi="Times New Roman" w:cs="Times New Roman"/>
              <w:lang w:val="en-US"/>
              <w:rPrChange w:id="742" w:author="Robin" w:date="2017-02-16T18:45:00Z">
                <w:rPr>
                  <w:rFonts w:ascii="Times New Roman" w:hAnsi="Times New Roman" w:cs="Times New Roman"/>
                  <w:lang w:val="en-US"/>
                </w:rPr>
              </w:rPrChange>
            </w:rPr>
            <w:delText>[AU</w:delText>
          </w:r>
        </w:del>
      </w:ins>
      <w:ins w:id="743" w:author="Robin" w:date="2016-11-18T13:54:00Z">
        <w:del w:id="744" w:author="Eric Beckman" w:date="2017-02-02T08:34:00Z">
          <w:r w:rsidR="00237E17" w:rsidRPr="00D93C69">
            <w:rPr>
              <w:rFonts w:ascii="Times New Roman" w:hAnsi="Times New Roman" w:cs="Times New Roman"/>
              <w:lang w:val="en-US"/>
              <w:rPrChange w:id="745" w:author="Robin" w:date="2017-02-16T18:45:00Z">
                <w:rPr>
                  <w:rFonts w:ascii="Times New Roman" w:hAnsi="Times New Roman" w:cs="Times New Roman"/>
                  <w:lang w:val="en-US"/>
                </w:rPr>
              </w:rPrChange>
            </w:rPr>
            <w:delText>: pls give page no. or page range]</w:delText>
          </w:r>
        </w:del>
      </w:ins>
      <w:r w:rsidRPr="00D93C69">
        <w:rPr>
          <w:rFonts w:ascii="Times New Roman" w:hAnsi="Times New Roman" w:cs="Times New Roman"/>
          <w:lang w:val="en-US"/>
          <w:rPrChange w:id="746" w:author="Robin" w:date="2017-02-16T18:45:00Z">
            <w:rPr>
              <w:rFonts w:ascii="Times New Roman" w:hAnsi="Times New Roman" w:cs="Times New Roman"/>
              <w:lang w:val="en-US"/>
            </w:rPr>
          </w:rPrChange>
        </w:rPr>
        <w:t>;</w:t>
      </w:r>
      <w:r w:rsidRPr="00AB45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570">
        <w:rPr>
          <w:rFonts w:ascii="Times New Roman" w:hAnsi="Times New Roman" w:cs="Times New Roman"/>
          <w:lang w:val="en-US"/>
        </w:rPr>
        <w:t>Stibbe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2006, </w:t>
      </w:r>
      <w:del w:id="747" w:author="Kenneth Lapatin" w:date="2016-09-15T16:36:00Z">
        <w:r w:rsidRPr="00AB4570" w:rsidDel="00A85036">
          <w:rPr>
            <w:rFonts w:ascii="Times New Roman" w:hAnsi="Times New Roman" w:cs="Times New Roman"/>
            <w:lang w:val="en-US"/>
          </w:rPr>
          <w:delText xml:space="preserve">p. </w:delText>
        </w:r>
      </w:del>
      <w:r w:rsidRPr="00AB4570">
        <w:rPr>
          <w:rFonts w:ascii="Times New Roman" w:hAnsi="Times New Roman" w:cs="Times New Roman"/>
          <w:lang w:val="en-US"/>
        </w:rPr>
        <w:t>312</w:t>
      </w:r>
      <w:del w:id="748" w:author="Kenneth Lapatin" w:date="2016-09-15T16:45:00Z">
        <w:r w:rsidR="00237E17" w:rsidRPr="00237E17">
          <w:rPr>
            <w:rFonts w:ascii="Times New Roman" w:hAnsi="Times New Roman" w:cs="Times New Roman"/>
            <w:lang w:val="en-US"/>
            <w:rPrChange w:id="749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 xml:space="preserve"> </w:delText>
        </w:r>
      </w:del>
      <w:ins w:id="750" w:author="Kenneth Lapatin" w:date="2016-09-15T16:36:00Z">
        <w:r w:rsidR="00237E17" w:rsidRPr="00237E17">
          <w:rPr>
            <w:rFonts w:ascii="Times New Roman" w:hAnsi="Times New Roman" w:cs="Times New Roman"/>
            <w:lang w:val="en-US"/>
            <w:rPrChange w:id="751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21">
    <w:p w:rsidR="00726EC7" w:rsidRDefault="00195958">
      <w:pPr>
        <w:pStyle w:val="EndnoteText"/>
        <w:rPr>
          <w:rFonts w:ascii="Times New Roman" w:hAnsi="Times New Roman" w:cs="Times New Roman"/>
          <w:lang w:val="de-CH"/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Pr="00AB4570">
        <w:rPr>
          <w:rFonts w:ascii="Times New Roman" w:hAnsi="Times New Roman" w:cs="Times New Roman"/>
          <w:lang w:val="de-CH"/>
        </w:rPr>
        <w:t>Tarditi 2016, catalogue, inv.</w:t>
      </w:r>
      <w:ins w:id="785" w:author="Kenneth Lapatin" w:date="2016-09-15T16:36:00Z">
        <w:del w:id="786" w:author="Robin" w:date="2016-11-18T13:51:00Z">
          <w:r w:rsidDel="00D25C45">
            <w:rPr>
              <w:rFonts w:ascii="Times New Roman" w:hAnsi="Times New Roman" w:cs="Times New Roman"/>
              <w:lang w:val="de-CH"/>
            </w:rPr>
            <w:delText xml:space="preserve"> </w:delText>
          </w:r>
        </w:del>
      </w:ins>
      <w:del w:id="787" w:author="Robin" w:date="2016-11-18T13:51:00Z">
        <w:r w:rsidRPr="00AB4570" w:rsidDel="00D25C45">
          <w:rPr>
            <w:rFonts w:ascii="Times New Roman" w:hAnsi="Times New Roman" w:cs="Times New Roman"/>
            <w:lang w:val="de-CH"/>
          </w:rPr>
          <w:delText>no.</w:delText>
        </w:r>
      </w:del>
      <w:r w:rsidRPr="00AB4570">
        <w:rPr>
          <w:rFonts w:ascii="Times New Roman" w:hAnsi="Times New Roman" w:cs="Times New Roman"/>
          <w:lang w:val="de-CH"/>
        </w:rPr>
        <w:t xml:space="preserve"> 7080</w:t>
      </w:r>
      <w:ins w:id="788" w:author="Kenneth Lapatin" w:date="2016-09-15T16:36:00Z">
        <w:r>
          <w:rPr>
            <w:rFonts w:ascii="Times New Roman" w:hAnsi="Times New Roman" w:cs="Times New Roman"/>
            <w:lang w:val="de-CH"/>
          </w:rPr>
          <w:t>.</w:t>
        </w:r>
      </w:ins>
    </w:p>
  </w:endnote>
  <w:endnote w:id="22">
    <w:p w:rsidR="00726EC7" w:rsidRDefault="00195958">
      <w:pPr>
        <w:pStyle w:val="EndnoteText"/>
        <w:rPr>
          <w:rFonts w:ascii="Times New Roman" w:hAnsi="Times New Roman" w:cs="Times New Roman"/>
          <w:lang w:val="de-CH"/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Pr="00AB4570">
        <w:rPr>
          <w:rFonts w:ascii="Times New Roman" w:hAnsi="Times New Roman" w:cs="Times New Roman"/>
          <w:lang w:val="de-CH"/>
        </w:rPr>
        <w:t xml:space="preserve">Stibbe 2000, </w:t>
      </w:r>
      <w:del w:id="799" w:author="Kenneth Lapatin" w:date="2016-09-15T16:37:00Z">
        <w:r w:rsidRPr="00AB4570" w:rsidDel="00A85036">
          <w:rPr>
            <w:rFonts w:ascii="Times New Roman" w:hAnsi="Times New Roman" w:cs="Times New Roman"/>
            <w:lang w:val="de-CH"/>
          </w:rPr>
          <w:delText xml:space="preserve">pp. </w:delText>
        </w:r>
      </w:del>
      <w:r w:rsidRPr="00AB4570">
        <w:rPr>
          <w:rFonts w:ascii="Times New Roman" w:hAnsi="Times New Roman" w:cs="Times New Roman"/>
          <w:lang w:val="de-CH"/>
        </w:rPr>
        <w:t>153</w:t>
      </w:r>
      <w:ins w:id="800" w:author="Robin" w:date="2016-11-18T13:51:00Z">
        <w:r>
          <w:rPr>
            <w:rFonts w:ascii="Times New Roman" w:hAnsi="Times New Roman" w:cs="Times New Roman"/>
            <w:lang w:val="de-CH"/>
          </w:rPr>
          <w:t>–</w:t>
        </w:r>
      </w:ins>
      <w:del w:id="801" w:author="Robin" w:date="2016-11-18T13:51:00Z">
        <w:r w:rsidRPr="00AB4570" w:rsidDel="00D25C45">
          <w:rPr>
            <w:rFonts w:ascii="Times New Roman" w:hAnsi="Times New Roman" w:cs="Times New Roman"/>
            <w:lang w:val="de-CH"/>
          </w:rPr>
          <w:delText>-</w:delText>
        </w:r>
      </w:del>
      <w:r w:rsidRPr="00AB4570">
        <w:rPr>
          <w:rFonts w:ascii="Times New Roman" w:hAnsi="Times New Roman" w:cs="Times New Roman"/>
          <w:lang w:val="de-CH"/>
        </w:rPr>
        <w:t>55</w:t>
      </w:r>
      <w:ins w:id="802" w:author="Kenneth Lapatin" w:date="2016-09-15T16:37:00Z">
        <w:r>
          <w:rPr>
            <w:rFonts w:ascii="Times New Roman" w:hAnsi="Times New Roman" w:cs="Times New Roman"/>
            <w:lang w:val="de-CH"/>
          </w:rPr>
          <w:t>.</w:t>
        </w:r>
      </w:ins>
    </w:p>
  </w:endnote>
  <w:endnote w:id="23">
    <w:p w:rsidR="00726EC7" w:rsidRDefault="00195958">
      <w:pPr>
        <w:pStyle w:val="EndnoteText"/>
        <w:rPr>
          <w:rFonts w:ascii="Times New Roman" w:hAnsi="Times New Roman" w:cs="Times New Roman"/>
          <w:lang w:val="de-CH"/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Pr="00AB4570">
        <w:rPr>
          <w:rFonts w:ascii="Times New Roman" w:hAnsi="Times New Roman" w:cs="Times New Roman"/>
          <w:lang w:val="de-CH"/>
        </w:rPr>
        <w:t xml:space="preserve">Munich, </w:t>
      </w:r>
      <w:r w:rsidR="00237E17" w:rsidRPr="00237E17">
        <w:rPr>
          <w:rFonts w:ascii="Times New Roman" w:hAnsi="Times New Roman" w:cs="Times New Roman"/>
          <w:lang w:val="de-DE"/>
          <w:rPrChange w:id="813" w:author="Eric Beckman" w:date="2017-02-02T08:24:00Z">
            <w:rPr>
              <w:rFonts w:ascii="Times New Roman" w:hAnsi="Times New Roman" w:cs="Times New Roman"/>
              <w:lang w:val="en-US"/>
            </w:rPr>
          </w:rPrChange>
        </w:rPr>
        <w:t>Antikensammlung</w:t>
      </w:r>
      <w:ins w:id="814" w:author="Robin" w:date="2016-11-18T13:51:00Z">
        <w:r w:rsidR="00237E17" w:rsidRPr="00237E17">
          <w:rPr>
            <w:rFonts w:ascii="Times New Roman" w:hAnsi="Times New Roman" w:cs="Times New Roman"/>
            <w:lang w:val="de-DE"/>
            <w:rPrChange w:id="815" w:author="Eric Beckman" w:date="2017-02-02T08:24:00Z">
              <w:rPr>
                <w:rFonts w:ascii="Times New Roman" w:hAnsi="Times New Roman" w:cs="Times New Roman"/>
                <w:lang w:val="en-US"/>
              </w:rPr>
            </w:rPrChange>
          </w:rPr>
          <w:t>,</w:t>
        </w:r>
      </w:ins>
      <w:del w:id="816" w:author="Kenneth Lapatin" w:date="2016-09-15T16:38:00Z">
        <w:r w:rsidR="00237E17" w:rsidRPr="00237E17">
          <w:rPr>
            <w:rFonts w:ascii="Times New Roman" w:hAnsi="Times New Roman" w:cs="Times New Roman"/>
            <w:lang w:val="de-DE"/>
            <w:rPrChange w:id="817" w:author="Eric Beckman" w:date="2017-02-02T08:24:00Z">
              <w:rPr>
                <w:rFonts w:ascii="Times New Roman" w:hAnsi="Times New Roman" w:cs="Times New Roman"/>
                <w:lang w:val="en-US"/>
              </w:rPr>
            </w:rPrChange>
          </w:rPr>
          <w:delText>,</w:delText>
        </w:r>
      </w:del>
      <w:r w:rsidR="00237E17" w:rsidRPr="00237E17">
        <w:rPr>
          <w:rFonts w:ascii="Times New Roman" w:hAnsi="Times New Roman" w:cs="Times New Roman"/>
          <w:lang w:val="de-DE"/>
          <w:rPrChange w:id="818" w:author="Eric Beckman" w:date="2017-02-02T08:24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ins w:id="819" w:author="Robin" w:date="2016-11-18T13:51:00Z">
        <w:r w:rsidR="00237E17" w:rsidRPr="00237E17">
          <w:rPr>
            <w:rFonts w:ascii="Times New Roman" w:hAnsi="Times New Roman" w:cs="Times New Roman"/>
            <w:lang w:val="de-DE"/>
            <w:rPrChange w:id="820" w:author="Eric Beckman" w:date="2017-02-02T08:24:00Z">
              <w:rPr>
                <w:rFonts w:ascii="Times New Roman" w:hAnsi="Times New Roman" w:cs="Times New Roman"/>
                <w:lang w:val="en-US"/>
              </w:rPr>
            </w:rPrChange>
          </w:rPr>
          <w:t xml:space="preserve">inv. </w:t>
        </w:r>
      </w:ins>
      <w:r w:rsidR="00237E17" w:rsidRPr="00237E17">
        <w:rPr>
          <w:rFonts w:ascii="Times New Roman" w:hAnsi="Times New Roman" w:cs="Times New Roman"/>
          <w:lang w:val="de-DE"/>
          <w:rPrChange w:id="821" w:author="Eric Beckman" w:date="2017-02-02T08:24:00Z">
            <w:rPr>
              <w:rFonts w:ascii="Times New Roman" w:hAnsi="Times New Roman" w:cs="Times New Roman"/>
              <w:lang w:val="en-US"/>
            </w:rPr>
          </w:rPrChange>
        </w:rPr>
        <w:t>4262</w:t>
      </w:r>
      <w:ins w:id="822" w:author="Kenneth Lapatin" w:date="2016-09-15T16:37:00Z">
        <w:r w:rsidR="00237E17" w:rsidRPr="00237E17">
          <w:rPr>
            <w:rFonts w:ascii="Times New Roman" w:hAnsi="Times New Roman" w:cs="Times New Roman"/>
            <w:lang w:val="de-DE"/>
            <w:rPrChange w:id="823" w:author="Eric Beckman" w:date="2017-02-02T08:24:00Z">
              <w:rPr>
                <w:rFonts w:ascii="Times New Roman" w:hAnsi="Times New Roman" w:cs="Times New Roman"/>
                <w:lang w:val="en-US"/>
              </w:rPr>
            </w:rPrChange>
          </w:rPr>
          <w:t>.</w:t>
        </w:r>
      </w:ins>
    </w:p>
  </w:endnote>
  <w:endnote w:id="24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830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831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Thessaloniki</w:t>
      </w:r>
      <w:ins w:id="832" w:author="Jens Daehner" w:date="2017-02-07T16:44:00Z">
        <w:r w:rsidR="008F1ADC">
          <w:rPr>
            <w:rFonts w:ascii="Times New Roman" w:hAnsi="Times New Roman" w:cs="Times New Roman"/>
            <w:lang w:val="en-US"/>
          </w:rPr>
          <w:t>,</w:t>
        </w:r>
      </w:ins>
      <w:r w:rsidR="00237E17" w:rsidRPr="00237E17">
        <w:rPr>
          <w:rFonts w:ascii="Times New Roman" w:hAnsi="Times New Roman" w:cs="Times New Roman"/>
          <w:lang w:val="en-US"/>
          <w:rPrChange w:id="833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Archaeological Museum</w:t>
      </w:r>
      <w:ins w:id="834" w:author="Kenneth Lapatin" w:date="2016-09-15T16:38:00Z">
        <w:r w:rsidR="00237E17" w:rsidRPr="00237E17">
          <w:rPr>
            <w:rFonts w:ascii="Times New Roman" w:hAnsi="Times New Roman" w:cs="Times New Roman"/>
            <w:lang w:val="en-US"/>
            <w:rPrChange w:id="835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 xml:space="preserve"> </w:t>
        </w:r>
      </w:ins>
      <w:ins w:id="836" w:author="Robin" w:date="2016-11-18T13:51:00Z">
        <w:r w:rsidR="00237E17" w:rsidRPr="00237E17">
          <w:rPr>
            <w:rFonts w:ascii="Times New Roman" w:hAnsi="Times New Roman" w:cs="Times New Roman"/>
            <w:lang w:val="en-US"/>
            <w:rPrChange w:id="837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 xml:space="preserve">inv. </w:t>
        </w:r>
      </w:ins>
      <w:del w:id="838" w:author="Kenneth Lapatin" w:date="2016-09-15T16:38:00Z">
        <w:r w:rsidR="00237E17" w:rsidRPr="00237E17">
          <w:rPr>
            <w:rFonts w:ascii="Times New Roman" w:hAnsi="Times New Roman" w:cs="Times New Roman"/>
            <w:lang w:val="en-US"/>
            <w:rPrChange w:id="839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, inv.no.</w:delText>
        </w:r>
      </w:del>
      <w:r w:rsidR="00237E17" w:rsidRPr="00237E17">
        <w:rPr>
          <w:rFonts w:ascii="Times New Roman" w:hAnsi="Times New Roman" w:cs="Times New Roman"/>
          <w:lang w:val="en-US"/>
          <w:rPrChange w:id="840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5124</w:t>
      </w:r>
      <w:ins w:id="841" w:author="Kenneth Lapatin" w:date="2016-09-15T16:37:00Z">
        <w:r w:rsidR="00237E17" w:rsidRPr="00237E17">
          <w:rPr>
            <w:rFonts w:ascii="Times New Roman" w:hAnsi="Times New Roman" w:cs="Times New Roman"/>
            <w:lang w:val="en-US"/>
            <w:rPrChange w:id="842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25">
    <w:p w:rsidR="00726EC7" w:rsidRDefault="00195958">
      <w:pPr>
        <w:pStyle w:val="Stilepredefinito"/>
        <w:pageBreakBefore/>
        <w:spacing w:after="0" w:line="240" w:lineRule="auto"/>
        <w:rPr>
          <w:rFonts w:ascii="Times New Roman" w:hAnsi="Times New Roman" w:cs="Times New Roman"/>
          <w:lang w:val="en-US"/>
        </w:rPr>
      </w:pPr>
      <w:r w:rsidRPr="00AB4570">
        <w:rPr>
          <w:rStyle w:val="Caratteredellanota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  <w:lang w:val="en-US"/>
        </w:rPr>
        <w:t xml:space="preserve"> Metropolitan</w:t>
      </w:r>
      <w:del w:id="850" w:author="Kenneth Lapatin" w:date="2016-09-15T16:39:00Z">
        <w:r w:rsidRPr="00AB4570" w:rsidDel="00A85036">
          <w:rPr>
            <w:rFonts w:ascii="Times New Roman" w:hAnsi="Times New Roman" w:cs="Times New Roman"/>
            <w:lang w:val="en-US"/>
          </w:rPr>
          <w:delText>, inv.no</w:delText>
        </w:r>
      </w:del>
      <w:ins w:id="851" w:author="Kenneth Lapatin" w:date="2016-09-15T16:39:00Z">
        <w:r>
          <w:rPr>
            <w:rFonts w:ascii="Times New Roman" w:hAnsi="Times New Roman" w:cs="Times New Roman"/>
            <w:lang w:val="en-US"/>
          </w:rPr>
          <w:t xml:space="preserve"> Museum of Art</w:t>
        </w:r>
      </w:ins>
      <w:r w:rsidRPr="00AB4570">
        <w:rPr>
          <w:rFonts w:ascii="Times New Roman" w:hAnsi="Times New Roman" w:cs="Times New Roman"/>
          <w:lang w:val="en-US"/>
        </w:rPr>
        <w:t xml:space="preserve"> </w:t>
      </w:r>
      <w:ins w:id="852" w:author="Robin" w:date="2016-11-18T13:51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r w:rsidRPr="00AB4570">
        <w:rPr>
          <w:rFonts w:ascii="Times New Roman" w:hAnsi="Times New Roman" w:cs="Times New Roman"/>
          <w:lang w:val="en-US"/>
        </w:rPr>
        <w:t>60.11.2a</w:t>
      </w:r>
      <w:ins w:id="853" w:author="Robin" w:date="2016-11-18T13:51:00Z">
        <w:r>
          <w:rPr>
            <w:rFonts w:ascii="Times New Roman" w:hAnsi="Times New Roman" w:cs="Times New Roman"/>
            <w:lang w:val="en-US"/>
          </w:rPr>
          <w:t>–</w:t>
        </w:r>
      </w:ins>
      <w:del w:id="854" w:author="Robin" w:date="2016-11-18T13:51:00Z">
        <w:r w:rsidRPr="00AB4570" w:rsidDel="00D25C45">
          <w:rPr>
            <w:rFonts w:ascii="Times New Roman" w:hAnsi="Times New Roman" w:cs="Times New Roman"/>
            <w:lang w:val="en-US"/>
          </w:rPr>
          <w:delText>-</w:delText>
        </w:r>
      </w:del>
      <w:r w:rsidRPr="00AB4570">
        <w:rPr>
          <w:rFonts w:ascii="Times New Roman" w:hAnsi="Times New Roman" w:cs="Times New Roman"/>
          <w:lang w:val="en-US"/>
        </w:rPr>
        <w:t xml:space="preserve">b, thought also by </w:t>
      </w:r>
      <w:proofErr w:type="spellStart"/>
      <w:r w:rsidRPr="00AB4570">
        <w:rPr>
          <w:rFonts w:ascii="Times New Roman" w:hAnsi="Times New Roman" w:cs="Times New Roman"/>
          <w:lang w:val="en-US"/>
        </w:rPr>
        <w:t>Stibbe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to be Attic. </w:t>
      </w:r>
      <w:proofErr w:type="spellStart"/>
      <w:r w:rsidRPr="00AB4570">
        <w:rPr>
          <w:rFonts w:ascii="Times New Roman" w:hAnsi="Times New Roman" w:cs="Times New Roman"/>
          <w:lang w:val="en-US"/>
        </w:rPr>
        <w:t>Stibbe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2006,</w:t>
      </w:r>
      <w:del w:id="855" w:author="Kenneth Lapatin" w:date="2016-09-15T16:37:00Z">
        <w:r w:rsidRPr="00AB4570" w:rsidDel="00A85036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312</w:t>
      </w:r>
      <w:ins w:id="856" w:author="Kenneth Lapatin" w:date="2016-09-15T16:37:00Z">
        <w:r>
          <w:rPr>
            <w:rFonts w:ascii="Times New Roman" w:hAnsi="Times New Roman" w:cs="Times New Roman"/>
            <w:lang w:val="en-US"/>
          </w:rPr>
          <w:t>.</w:t>
        </w:r>
      </w:ins>
    </w:p>
  </w:endnote>
  <w:endnote w:id="26">
    <w:p w:rsidR="00726EC7" w:rsidRDefault="00195958">
      <w:pPr>
        <w:pStyle w:val="Stilepredefinito"/>
        <w:tabs>
          <w:tab w:val="left" w:pos="4065"/>
        </w:tabs>
        <w:spacing w:after="0" w:line="240" w:lineRule="auto"/>
        <w:jc w:val="both"/>
        <w:outlineLvl w:val="0"/>
        <w:rPr>
          <w:rFonts w:ascii="Times New Roman" w:hAnsi="Times New Roman" w:cs="Times New Roman"/>
          <w:lang w:val="en-US"/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Tarditi 2016, type La.3 (inv.</w:t>
      </w:r>
      <w:ins w:id="866" w:author="Kenneth Lapatin" w:date="2016-09-15T16:37:00Z">
        <w:del w:id="867" w:author="Robin" w:date="2016-11-18T13:52:00Z">
          <w:r w:rsidDel="00D25C45">
            <w:rPr>
              <w:rFonts w:ascii="Times New Roman" w:hAnsi="Times New Roman" w:cs="Times New Roman"/>
            </w:rPr>
            <w:delText xml:space="preserve"> n</w:delText>
          </w:r>
        </w:del>
      </w:ins>
      <w:del w:id="868" w:author="Kenneth Lapatin" w:date="2016-09-15T16:37:00Z">
        <w:r w:rsidRPr="00AB4570" w:rsidDel="00A85036">
          <w:rPr>
            <w:rFonts w:ascii="Times New Roman" w:hAnsi="Times New Roman" w:cs="Times New Roman"/>
          </w:rPr>
          <w:delText>N</w:delText>
        </w:r>
      </w:del>
      <w:del w:id="869" w:author="Robin" w:date="2016-11-18T13:52:00Z">
        <w:r w:rsidRPr="00AB4570" w:rsidDel="00D25C45">
          <w:rPr>
            <w:rFonts w:ascii="Times New Roman" w:hAnsi="Times New Roman" w:cs="Times New Roman"/>
          </w:rPr>
          <w:delText>o</w:delText>
        </w:r>
      </w:del>
      <w:ins w:id="870" w:author="Kenneth Lapatin" w:date="2016-09-15T16:37:00Z">
        <w:del w:id="871" w:author="Robin" w:date="2016-11-18T13:52:00Z">
          <w:r w:rsidDel="00D25C45">
            <w:rPr>
              <w:rFonts w:ascii="Times New Roman" w:hAnsi="Times New Roman" w:cs="Times New Roman"/>
            </w:rPr>
            <w:delText>s.</w:delText>
          </w:r>
        </w:del>
      </w:ins>
      <w:r w:rsidRPr="00AB4570">
        <w:rPr>
          <w:rFonts w:ascii="Times New Roman" w:hAnsi="Times New Roman" w:cs="Times New Roman"/>
        </w:rPr>
        <w:t xml:space="preserve"> 7107</w:t>
      </w:r>
      <w:ins w:id="872" w:author="Robin" w:date="2016-11-18T13:52:00Z">
        <w:r>
          <w:rPr>
            <w:rFonts w:ascii="Times New Roman" w:hAnsi="Times New Roman" w:cs="Times New Roman"/>
          </w:rPr>
          <w:t xml:space="preserve"> and</w:t>
        </w:r>
      </w:ins>
      <w:del w:id="873" w:author="Robin" w:date="2016-11-18T13:52:00Z">
        <w:r w:rsidRPr="00AB4570" w:rsidDel="00D25C45">
          <w:rPr>
            <w:rFonts w:ascii="Times New Roman" w:hAnsi="Times New Roman" w:cs="Times New Roman"/>
          </w:rPr>
          <w:delText>,</w:delText>
        </w:r>
      </w:del>
      <w:r w:rsidRPr="00AB4570">
        <w:rPr>
          <w:rFonts w:ascii="Times New Roman" w:hAnsi="Times New Roman" w:cs="Times New Roman"/>
        </w:rPr>
        <w:t xml:space="preserve"> 7116) and type </w:t>
      </w:r>
      <w:r w:rsidRPr="00AB4570">
        <w:rPr>
          <w:rFonts w:ascii="Times New Roman" w:hAnsi="Times New Roman" w:cs="Times New Roman"/>
          <w:lang w:val="en-US"/>
        </w:rPr>
        <w:t>Bh.3.II.D (inv.</w:t>
      </w:r>
      <w:ins w:id="874" w:author="Kenneth Lapatin" w:date="2016-09-15T16:37:00Z">
        <w:del w:id="875" w:author="Robin" w:date="2016-11-18T13:52:00Z">
          <w:r w:rsidDel="00D25C45">
            <w:rPr>
              <w:rFonts w:ascii="Times New Roman" w:hAnsi="Times New Roman" w:cs="Times New Roman"/>
              <w:lang w:val="en-US"/>
            </w:rPr>
            <w:delText xml:space="preserve"> </w:delText>
          </w:r>
        </w:del>
      </w:ins>
      <w:del w:id="876" w:author="Robin" w:date="2016-11-18T13:52:00Z">
        <w:r w:rsidRPr="00AB4570" w:rsidDel="00D25C45">
          <w:rPr>
            <w:rFonts w:ascii="Times New Roman" w:hAnsi="Times New Roman" w:cs="Times New Roman"/>
            <w:lang w:val="en-US"/>
          </w:rPr>
          <w:delText>no</w:delText>
        </w:r>
      </w:del>
      <w:ins w:id="877" w:author="Kenneth Lapatin" w:date="2016-09-15T16:37:00Z">
        <w:del w:id="878" w:author="Robin" w:date="2016-11-18T13:52:00Z">
          <w:r w:rsidDel="00D25C45">
            <w:rPr>
              <w:rFonts w:ascii="Times New Roman" w:hAnsi="Times New Roman" w:cs="Times New Roman"/>
              <w:lang w:val="en-US"/>
            </w:rPr>
            <w:delText>s</w:delText>
          </w:r>
        </w:del>
      </w:ins>
      <w:del w:id="879" w:author="Robin" w:date="2016-11-18T13:52:00Z">
        <w:r w:rsidRPr="00AB4570" w:rsidDel="00D25C45">
          <w:rPr>
            <w:rFonts w:ascii="Times New Roman" w:hAnsi="Times New Roman" w:cs="Times New Roman"/>
            <w:lang w:val="en-US"/>
          </w:rPr>
          <w:delText>.</w:delText>
        </w:r>
      </w:del>
      <w:r w:rsidRPr="00AB4570">
        <w:rPr>
          <w:rFonts w:ascii="Times New Roman" w:hAnsi="Times New Roman" w:cs="Times New Roman"/>
        </w:rPr>
        <w:t xml:space="preserve"> 7128</w:t>
      </w:r>
      <w:ins w:id="880" w:author="Robin" w:date="2016-11-18T13:52:00Z">
        <w:r>
          <w:rPr>
            <w:rFonts w:ascii="Times New Roman" w:hAnsi="Times New Roman" w:cs="Times New Roman"/>
          </w:rPr>
          <w:t xml:space="preserve"> and</w:t>
        </w:r>
      </w:ins>
      <w:del w:id="881" w:author="Robin" w:date="2016-11-18T13:52:00Z">
        <w:r w:rsidRPr="00AB4570" w:rsidDel="00D25C45">
          <w:rPr>
            <w:rFonts w:ascii="Times New Roman" w:hAnsi="Times New Roman" w:cs="Times New Roman"/>
          </w:rPr>
          <w:delText>,</w:delText>
        </w:r>
      </w:del>
      <w:r w:rsidRPr="00AB4570">
        <w:rPr>
          <w:rFonts w:ascii="Times New Roman" w:hAnsi="Times New Roman" w:cs="Times New Roman"/>
        </w:rPr>
        <w:t xml:space="preserve"> 21463)</w:t>
      </w:r>
      <w:del w:id="882" w:author="Kenneth Lapatin" w:date="2016-09-15T16:39:00Z">
        <w:r w:rsidRPr="00AB4570" w:rsidDel="00A85036">
          <w:rPr>
            <w:rFonts w:ascii="Times New Roman" w:hAnsi="Times New Roman" w:cs="Times New Roman"/>
          </w:rPr>
          <w:delText xml:space="preserve"> </w:delText>
        </w:r>
      </w:del>
      <w:ins w:id="883" w:author="Kenneth Lapatin" w:date="2016-09-15T16:37:00Z">
        <w:r>
          <w:rPr>
            <w:rFonts w:ascii="Times New Roman" w:hAnsi="Times New Roman" w:cs="Times New Roman"/>
          </w:rPr>
          <w:t>.</w:t>
        </w:r>
      </w:ins>
    </w:p>
  </w:endnote>
  <w:endnote w:id="27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92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lang w:val="en-US"/>
          <w:rPrChange w:id="925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Tarditi</w:t>
      </w:r>
      <w:proofErr w:type="spellEnd"/>
      <w:r w:rsidR="00237E17" w:rsidRPr="00237E17">
        <w:rPr>
          <w:rFonts w:ascii="Times New Roman" w:hAnsi="Times New Roman" w:cs="Times New Roman"/>
          <w:lang w:val="en-US"/>
          <w:rPrChange w:id="926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2016, </w:t>
      </w:r>
      <w:del w:id="927" w:author="Jens Daehner" w:date="2017-02-07T16:44:00Z">
        <w:r w:rsidR="00237E17" w:rsidRPr="00D93C69">
          <w:rPr>
            <w:rFonts w:ascii="Times New Roman" w:hAnsi="Times New Roman" w:cs="Times New Roman"/>
            <w:lang w:val="en-US"/>
            <w:rPrChange w:id="928" w:author="Robin" w:date="2017-02-16T18:45:00Z">
              <w:rPr>
                <w:rFonts w:ascii="Times New Roman" w:hAnsi="Times New Roman" w:cs="Times New Roman"/>
                <w:lang w:val="de-CH"/>
              </w:rPr>
            </w:rPrChange>
          </w:rPr>
          <w:delText>cap</w:delText>
        </w:r>
      </w:del>
      <w:ins w:id="929" w:author="Jens Daehner" w:date="2017-02-07T16:44:00Z">
        <w:r w:rsidR="008F1ADC" w:rsidRPr="00D93C69">
          <w:rPr>
            <w:rFonts w:ascii="Times New Roman" w:hAnsi="Times New Roman" w:cs="Times New Roman"/>
            <w:lang w:val="en-US"/>
            <w:rPrChange w:id="930" w:author="Robin" w:date="2017-02-16T18:45:00Z">
              <w:rPr>
                <w:rFonts w:ascii="Times New Roman" w:hAnsi="Times New Roman" w:cs="Times New Roman"/>
                <w:highlight w:val="yellow"/>
                <w:lang w:val="en-US"/>
              </w:rPr>
            </w:rPrChange>
          </w:rPr>
          <w:t xml:space="preserve">chapter </w:t>
        </w:r>
      </w:ins>
      <w:del w:id="931" w:author="Jens Daehner" w:date="2017-02-07T16:44:00Z">
        <w:r w:rsidR="00237E17" w:rsidRPr="00D93C69">
          <w:rPr>
            <w:rFonts w:ascii="Times New Roman" w:hAnsi="Times New Roman" w:cs="Times New Roman"/>
            <w:lang w:val="en-US"/>
            <w:rPrChange w:id="932" w:author="Robin" w:date="2017-02-16T18:45:00Z">
              <w:rPr>
                <w:rFonts w:ascii="Times New Roman" w:hAnsi="Times New Roman" w:cs="Times New Roman"/>
                <w:lang w:val="de-CH"/>
              </w:rPr>
            </w:rPrChange>
          </w:rPr>
          <w:delText>.</w:delText>
        </w:r>
      </w:del>
      <w:r w:rsidR="00237E17" w:rsidRPr="00D93C69">
        <w:rPr>
          <w:rFonts w:ascii="Times New Roman" w:hAnsi="Times New Roman" w:cs="Times New Roman"/>
          <w:lang w:val="en-US"/>
          <w:rPrChange w:id="933" w:author="Robin" w:date="2017-02-16T18:45:00Z">
            <w:rPr>
              <w:rFonts w:ascii="Times New Roman" w:hAnsi="Times New Roman" w:cs="Times New Roman"/>
              <w:lang w:val="de-CH"/>
            </w:rPr>
          </w:rPrChange>
        </w:rPr>
        <w:t>1</w:t>
      </w:r>
      <w:ins w:id="934" w:author="Robin" w:date="2016-11-18T13:52:00Z">
        <w:del w:id="935" w:author="Jens Daehner" w:date="2017-02-07T16:44:00Z">
          <w:r w:rsidR="00237E17" w:rsidRPr="00237E17">
            <w:rPr>
              <w:rFonts w:ascii="Times New Roman" w:hAnsi="Times New Roman" w:cs="Times New Roman"/>
              <w:lang w:val="en-US"/>
              <w:rPrChange w:id="936" w:author="Eric Beckman" w:date="2017-02-02T08:24:00Z">
                <w:rPr>
                  <w:rFonts w:ascii="Times New Roman" w:hAnsi="Times New Roman" w:cs="Times New Roman"/>
                  <w:lang w:val="de-CH"/>
                </w:rPr>
              </w:rPrChange>
            </w:rPr>
            <w:delText>[</w:delText>
          </w:r>
          <w:r w:rsidR="00237E17" w:rsidRPr="00237E17">
            <w:rPr>
              <w:rFonts w:ascii="Times New Roman" w:hAnsi="Times New Roman" w:cs="Times New Roman"/>
              <w:highlight w:val="yellow"/>
              <w:lang w:val="en-US"/>
              <w:rPrChange w:id="937" w:author="Eric Beckman" w:date="2017-02-02T08:24:00Z">
                <w:rPr>
                  <w:rFonts w:ascii="Times New Roman" w:hAnsi="Times New Roman" w:cs="Times New Roman"/>
                  <w:lang w:val="de-CH"/>
                </w:rPr>
              </w:rPrChange>
            </w:rPr>
            <w:delText xml:space="preserve">AU: unclear what this is short for. </w:delText>
          </w:r>
        </w:del>
      </w:ins>
      <w:ins w:id="938" w:author="Robin" w:date="2016-11-18T14:21:00Z">
        <w:del w:id="939" w:author="Jens Daehner" w:date="2017-02-07T16:44:00Z">
          <w:r w:rsidR="00237E17" w:rsidRPr="00237E17">
            <w:rPr>
              <w:rFonts w:ascii="Times New Roman" w:hAnsi="Times New Roman" w:cs="Times New Roman"/>
              <w:highlight w:val="yellow"/>
              <w:lang w:val="en-US"/>
              <w:rPrChange w:id="940" w:author="Eric Beckman" w:date="2017-02-02T08:24:00Z">
                <w:rPr>
                  <w:rFonts w:ascii="Times New Roman" w:hAnsi="Times New Roman" w:cs="Times New Roman"/>
                  <w:highlight w:val="yellow"/>
                  <w:lang w:val="de-CH"/>
                </w:rPr>
              </w:rPrChange>
            </w:rPr>
            <w:delText xml:space="preserve">Do you mean „chapter“? </w:delText>
          </w:r>
        </w:del>
      </w:ins>
      <w:ins w:id="941" w:author="Robin" w:date="2016-11-18T13:52:00Z">
        <w:del w:id="942" w:author="Jens Daehner" w:date="2017-02-07T16:44:00Z">
          <w:r w:rsidR="00237E17" w:rsidRPr="00237E17">
            <w:rPr>
              <w:rFonts w:ascii="Times New Roman" w:hAnsi="Times New Roman" w:cs="Times New Roman"/>
              <w:highlight w:val="yellow"/>
              <w:lang w:val="en-US"/>
              <w:rPrChange w:id="943" w:author="Eric Beckman" w:date="2017-02-02T08:24:00Z">
                <w:rPr>
                  <w:rFonts w:ascii="Times New Roman" w:hAnsi="Times New Roman" w:cs="Times New Roman"/>
                  <w:lang w:val="de-CH"/>
                </w:rPr>
              </w:rPrChange>
            </w:rPr>
            <w:delText>Pls spel</w:delText>
          </w:r>
        </w:del>
      </w:ins>
      <w:ins w:id="944" w:author="Robin" w:date="2016-11-18T13:53:00Z">
        <w:del w:id="945" w:author="Jens Daehner" w:date="2017-02-07T16:44:00Z">
          <w:r w:rsidR="00237E17" w:rsidRPr="00237E17">
            <w:rPr>
              <w:rFonts w:ascii="Times New Roman" w:hAnsi="Times New Roman" w:cs="Times New Roman"/>
              <w:highlight w:val="yellow"/>
              <w:lang w:val="en-US"/>
              <w:rPrChange w:id="946" w:author="Eric Beckman" w:date="2017-02-02T08:24:00Z">
                <w:rPr>
                  <w:rFonts w:ascii="Times New Roman" w:hAnsi="Times New Roman" w:cs="Times New Roman"/>
                  <w:lang w:val="de-CH"/>
                </w:rPr>
              </w:rPrChange>
            </w:rPr>
            <w:delText>l out.]</w:delText>
          </w:r>
        </w:del>
      </w:ins>
      <w:r w:rsidR="00237E17" w:rsidRPr="00237E17">
        <w:rPr>
          <w:rFonts w:ascii="Times New Roman" w:hAnsi="Times New Roman" w:cs="Times New Roman"/>
          <w:lang w:val="en-US"/>
          <w:rPrChange w:id="947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,</w:t>
      </w:r>
      <w:del w:id="948" w:author="Robin" w:date="2016-11-18T13:52:00Z">
        <w:r w:rsidR="00237E17" w:rsidRPr="00237E17">
          <w:rPr>
            <w:rFonts w:ascii="Times New Roman" w:hAnsi="Times New Roman" w:cs="Times New Roman"/>
            <w:lang w:val="en-US"/>
            <w:rPrChange w:id="949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 xml:space="preserve"> p.</w:delText>
        </w:r>
      </w:del>
      <w:r w:rsidR="00237E17" w:rsidRPr="00237E17">
        <w:rPr>
          <w:rFonts w:ascii="Times New Roman" w:hAnsi="Times New Roman" w:cs="Times New Roman"/>
          <w:lang w:val="en-US"/>
          <w:rPrChange w:id="950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2</w:t>
      </w:r>
      <w:ins w:id="951" w:author="Kenneth Lapatin" w:date="2016-09-15T16:39:00Z">
        <w:r w:rsidR="00237E17" w:rsidRPr="00237E17">
          <w:rPr>
            <w:rFonts w:ascii="Times New Roman" w:hAnsi="Times New Roman" w:cs="Times New Roman"/>
            <w:lang w:val="en-US"/>
            <w:rPrChange w:id="952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28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991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D370D">
        <w:rPr>
          <w:rStyle w:val="EndnoteReference"/>
          <w:rFonts w:ascii="Times New Roman" w:hAnsi="Times New Roman" w:cs="Times New Roman"/>
        </w:rPr>
        <w:endnoteRef/>
      </w:r>
      <w:r w:rsidRPr="00AD370D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992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De Ridder 1896, </w:t>
      </w:r>
      <w:del w:id="993" w:author="Robin" w:date="2016-11-18T13:54:00Z">
        <w:r w:rsidR="00237E17" w:rsidRPr="00237E17">
          <w:rPr>
            <w:rFonts w:ascii="Times New Roman" w:hAnsi="Times New Roman" w:cs="Times New Roman"/>
            <w:lang w:val="en-US"/>
            <w:rPrChange w:id="994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p. XXIII</w:delText>
        </w:r>
      </w:del>
      <w:ins w:id="995" w:author="Robin" w:date="2016-11-18T13:54:00Z">
        <w:r w:rsidR="00237E17" w:rsidRPr="00237E17">
          <w:rPr>
            <w:rFonts w:ascii="Times New Roman" w:hAnsi="Times New Roman" w:cs="Times New Roman"/>
            <w:lang w:val="en-US"/>
            <w:rPrChange w:id="996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xxiii</w:t>
        </w:r>
      </w:ins>
      <w:ins w:id="997" w:author="Kenneth Lapatin" w:date="2016-09-15T16:39:00Z">
        <w:r w:rsidR="00237E17" w:rsidRPr="00237E17">
          <w:rPr>
            <w:rFonts w:ascii="Times New Roman" w:hAnsi="Times New Roman" w:cs="Times New Roman"/>
            <w:lang w:val="en-US"/>
            <w:rPrChange w:id="998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29">
    <w:p w:rsidR="00726EC7" w:rsidRDefault="00195958">
      <w:pPr>
        <w:pStyle w:val="Stilepredefinito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ins w:id="1015" w:author="Kenneth Lapatin" w:date="2016-09-15T16:39:00Z">
        <w:del w:id="1016" w:author="Robin" w:date="2016-11-18T13:55:00Z">
          <w:r w:rsidDel="001473CF">
            <w:rPr>
              <w:rFonts w:ascii="Times New Roman" w:hAnsi="Times New Roman" w:cs="Times New Roman"/>
              <w:lang w:val="en-US"/>
            </w:rPr>
            <w:delText>A</w:delText>
          </w:r>
        </w:del>
      </w:ins>
      <w:del w:id="1017" w:author="Robin" w:date="2016-11-18T13:55:00Z">
        <w:r w:rsidRPr="00AB4570" w:rsidDel="001473CF">
          <w:rPr>
            <w:rFonts w:ascii="Times New Roman" w:hAnsi="Times New Roman" w:cs="Times New Roman"/>
            <w:lang w:val="en-US"/>
          </w:rPr>
          <w:delText>as</w:delText>
        </w:r>
      </w:del>
      <w:ins w:id="1018" w:author="Robin" w:date="2016-11-18T13:55:00Z">
        <w:r>
          <w:rPr>
            <w:rFonts w:ascii="Times New Roman" w:hAnsi="Times New Roman" w:cs="Times New Roman"/>
            <w:lang w:val="en-US"/>
          </w:rPr>
          <w:t>For example,</w:t>
        </w:r>
      </w:ins>
      <w:r w:rsidRPr="00AB4570">
        <w:rPr>
          <w:rFonts w:ascii="Times New Roman" w:hAnsi="Times New Roman" w:cs="Times New Roman"/>
          <w:lang w:val="en-US"/>
        </w:rPr>
        <w:t xml:space="preserve"> the Princely Tomb at Sala </w:t>
      </w:r>
      <w:proofErr w:type="spellStart"/>
      <w:r w:rsidRPr="00AB4570">
        <w:rPr>
          <w:rFonts w:ascii="Times New Roman" w:hAnsi="Times New Roman" w:cs="Times New Roman"/>
          <w:lang w:val="en-US"/>
        </w:rPr>
        <w:t>Consilina</w:t>
      </w:r>
      <w:proofErr w:type="spellEnd"/>
      <w:ins w:id="1019" w:author="Robin" w:date="2016-11-18T13:56:00Z">
        <w:r>
          <w:rPr>
            <w:rFonts w:ascii="Times New Roman" w:hAnsi="Times New Roman" w:cs="Times New Roman"/>
            <w:lang w:val="en-US"/>
          </w:rPr>
          <w:t xml:space="preserve"> and</w:t>
        </w:r>
      </w:ins>
      <w:del w:id="1020" w:author="Robin" w:date="2016-11-18T13:55:00Z">
        <w:r w:rsidRPr="00AB4570" w:rsidDel="001473CF">
          <w:rPr>
            <w:rFonts w:ascii="Times New Roman" w:hAnsi="Times New Roman" w:cs="Times New Roman"/>
            <w:lang w:val="en-US"/>
          </w:rPr>
          <w:delText>,</w:delText>
        </w:r>
      </w:del>
      <w:r w:rsidR="00237E17" w:rsidRPr="00237E17">
        <w:rPr>
          <w:rFonts w:ascii="Times New Roman" w:hAnsi="Times New Roman" w:cs="Times New Roman"/>
          <w:lang w:val="en-US"/>
          <w:rPrChange w:id="1021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the</w:t>
      </w:r>
      <w:r w:rsidRPr="00AB4570">
        <w:rPr>
          <w:rFonts w:ascii="Times New Roman" w:hAnsi="Times New Roman" w:cs="Times New Roman"/>
          <w:lang w:val="en-US"/>
        </w:rPr>
        <w:t xml:space="preserve"> tombs from the </w:t>
      </w:r>
      <w:proofErr w:type="spellStart"/>
      <w:ins w:id="1022" w:author="Robin" w:date="2016-11-18T13:56:00Z">
        <w:r w:rsidRPr="00AB4570">
          <w:rPr>
            <w:rFonts w:ascii="Times New Roman" w:hAnsi="Times New Roman" w:cs="Times New Roman"/>
            <w:lang w:val="en-US"/>
          </w:rPr>
          <w:t>Rutigliano</w:t>
        </w:r>
        <w:proofErr w:type="spellEnd"/>
        <w:r w:rsidRPr="00AB4570">
          <w:rPr>
            <w:rFonts w:ascii="Times New Roman" w:hAnsi="Times New Roman" w:cs="Times New Roman"/>
            <w:lang w:val="en-US"/>
          </w:rPr>
          <w:t xml:space="preserve"> </w:t>
        </w:r>
      </w:ins>
      <w:r w:rsidRPr="00AB4570">
        <w:rPr>
          <w:rFonts w:ascii="Times New Roman" w:hAnsi="Times New Roman" w:cs="Times New Roman"/>
          <w:lang w:val="en-US"/>
        </w:rPr>
        <w:t>necropolis</w:t>
      </w:r>
      <w:del w:id="1023" w:author="Robin" w:date="2016-11-18T13:56:00Z">
        <w:r w:rsidRPr="00AB4570" w:rsidDel="001473CF">
          <w:rPr>
            <w:rFonts w:ascii="Times New Roman" w:hAnsi="Times New Roman" w:cs="Times New Roman"/>
            <w:lang w:val="en-US"/>
          </w:rPr>
          <w:delText xml:space="preserve"> at Rutigliano</w:delText>
        </w:r>
      </w:del>
      <w:r w:rsidRPr="00AB4570">
        <w:rPr>
          <w:rFonts w:ascii="Times New Roman" w:hAnsi="Times New Roman" w:cs="Times New Roman"/>
          <w:lang w:val="en-US"/>
        </w:rPr>
        <w:t>, of the late sixth to early fifth century</w:t>
      </w:r>
      <w:ins w:id="1024" w:author="Kenneth Lapatin" w:date="2016-09-15T16:39:00Z">
        <w:r>
          <w:rPr>
            <w:rFonts w:ascii="Times New Roman" w:hAnsi="Times New Roman" w:cs="Times New Roman"/>
            <w:lang w:val="en-US"/>
          </w:rPr>
          <w:t xml:space="preserve"> BC</w:t>
        </w:r>
      </w:ins>
      <w:r w:rsidRPr="00AB4570">
        <w:rPr>
          <w:rFonts w:ascii="Times New Roman" w:hAnsi="Times New Roman" w:cs="Times New Roman"/>
          <w:lang w:val="en-US"/>
        </w:rPr>
        <w:t xml:space="preserve">, and those from </w:t>
      </w:r>
      <w:proofErr w:type="spellStart"/>
      <w:r w:rsidRPr="00AB4570">
        <w:rPr>
          <w:rFonts w:ascii="Times New Roman" w:hAnsi="Times New Roman" w:cs="Times New Roman"/>
          <w:lang w:val="en-US"/>
        </w:rPr>
        <w:t>Cavallino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570">
        <w:rPr>
          <w:rFonts w:ascii="Times New Roman" w:hAnsi="Times New Roman" w:cs="Times New Roman"/>
          <w:lang w:val="en-US"/>
        </w:rPr>
        <w:t>Ginosa</w:t>
      </w:r>
      <w:proofErr w:type="spellEnd"/>
      <w:r w:rsidRPr="00AB4570">
        <w:rPr>
          <w:rStyle w:val="Richiamoallanotaapidipagina"/>
          <w:rFonts w:ascii="Times New Roman" w:hAnsi="Times New Roman" w:cs="Times New Roman"/>
          <w:vertAlign w:val="baseline"/>
          <w:lang w:val="en-US"/>
        </w:rPr>
        <w:t>,</w:t>
      </w:r>
      <w:r w:rsidRPr="00AB45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570">
        <w:rPr>
          <w:rFonts w:ascii="Times New Roman" w:hAnsi="Times New Roman" w:cs="Times New Roman"/>
          <w:lang w:val="en-US"/>
        </w:rPr>
        <w:t>Valenzano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570">
        <w:rPr>
          <w:rFonts w:ascii="Times New Roman" w:hAnsi="Times New Roman" w:cs="Times New Roman"/>
          <w:lang w:val="en-US"/>
        </w:rPr>
        <w:t>Miglionico</w:t>
      </w:r>
      <w:proofErr w:type="spellEnd"/>
      <w:del w:id="1025" w:author="Robin" w:date="2016-11-18T13:56:00Z">
        <w:r w:rsidRPr="00AB4570" w:rsidDel="001473CF">
          <w:rPr>
            <w:rStyle w:val="EndnoteReference"/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570">
        <w:rPr>
          <w:rFonts w:ascii="Times New Roman" w:hAnsi="Times New Roman" w:cs="Times New Roman"/>
          <w:lang w:val="en-US"/>
        </w:rPr>
        <w:t>Padula</w:t>
      </w:r>
      <w:proofErr w:type="spellEnd"/>
      <w:ins w:id="1026" w:author="Robin" w:date="2016-11-18T13:56:00Z">
        <w:r>
          <w:rPr>
            <w:rFonts w:ascii="Times New Roman" w:hAnsi="Times New Roman" w:cs="Times New Roman"/>
            <w:lang w:val="en-US"/>
          </w:rPr>
          <w:t>,</w:t>
        </w:r>
      </w:ins>
      <w:r w:rsidRPr="00AB4570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AB4570">
        <w:rPr>
          <w:rFonts w:ascii="Times New Roman" w:hAnsi="Times New Roman" w:cs="Times New Roman"/>
          <w:lang w:val="en-US"/>
        </w:rPr>
        <w:t>Botromagno</w:t>
      </w:r>
      <w:proofErr w:type="spellEnd"/>
      <w:r w:rsidRPr="00AB4570">
        <w:rPr>
          <w:rFonts w:ascii="Times New Roman" w:hAnsi="Times New Roman" w:cs="Times New Roman"/>
          <w:lang w:val="en-US"/>
        </w:rPr>
        <w:t>, all dated mainly to the fifth century</w:t>
      </w:r>
      <w:ins w:id="1027" w:author="Kenneth Lapatin" w:date="2016-09-15T16:39:00Z">
        <w:r>
          <w:rPr>
            <w:rFonts w:ascii="Times New Roman" w:hAnsi="Times New Roman" w:cs="Times New Roman"/>
            <w:lang w:val="en-US"/>
          </w:rPr>
          <w:t xml:space="preserve"> BC</w:t>
        </w:r>
      </w:ins>
      <w:r w:rsidRPr="00AB4570">
        <w:rPr>
          <w:rFonts w:ascii="Times New Roman" w:hAnsi="Times New Roman" w:cs="Times New Roman"/>
          <w:lang w:val="en-US"/>
        </w:rPr>
        <w:t>: for bibliography</w:t>
      </w:r>
      <w:r w:rsidR="00237E17" w:rsidRPr="00237E17">
        <w:rPr>
          <w:rFonts w:ascii="Times New Roman" w:hAnsi="Times New Roman" w:cs="Times New Roman"/>
          <w:lang w:val="en-US"/>
          <w:rPrChange w:id="1028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lang w:val="en-US"/>
          <w:rPrChange w:id="1029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Tarditi</w:t>
      </w:r>
      <w:proofErr w:type="spellEnd"/>
      <w:r w:rsidR="00237E17" w:rsidRPr="00237E17">
        <w:rPr>
          <w:rFonts w:ascii="Times New Roman" w:hAnsi="Times New Roman" w:cs="Times New Roman"/>
          <w:lang w:val="en-US"/>
          <w:rPrChange w:id="1030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2016, </w:t>
      </w:r>
      <w:del w:id="1031" w:author="Kenneth Lapatin" w:date="2016-09-15T16:39:00Z">
        <w:r w:rsidR="00237E17" w:rsidRPr="00237E17">
          <w:rPr>
            <w:rFonts w:ascii="Times New Roman" w:hAnsi="Times New Roman" w:cs="Times New Roman"/>
            <w:lang w:val="en-US"/>
            <w:rPrChange w:id="1032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 xml:space="preserve">cap.5, </w:delText>
        </w:r>
      </w:del>
      <w:del w:id="1033" w:author="Robin" w:date="2016-11-18T13:56:00Z">
        <w:r w:rsidR="00237E17" w:rsidRPr="00237E17">
          <w:rPr>
            <w:rFonts w:ascii="Times New Roman" w:hAnsi="Times New Roman" w:cs="Times New Roman"/>
            <w:lang w:val="en-US"/>
            <w:rPrChange w:id="1034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 xml:space="preserve">p. </w:delText>
        </w:r>
      </w:del>
      <w:r w:rsidR="00237E17" w:rsidRPr="00237E17">
        <w:rPr>
          <w:rFonts w:ascii="Times New Roman" w:hAnsi="Times New Roman" w:cs="Times New Roman"/>
          <w:lang w:val="en-US"/>
          <w:rPrChange w:id="1035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317</w:t>
      </w:r>
      <w:ins w:id="1036" w:author="Kenneth Lapatin" w:date="2016-09-15T16:39:00Z">
        <w:r w:rsidR="00237E17" w:rsidRPr="00237E17">
          <w:rPr>
            <w:rFonts w:ascii="Times New Roman" w:hAnsi="Times New Roman" w:cs="Times New Roman"/>
            <w:lang w:val="en-US"/>
            <w:rPrChange w:id="1037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30">
    <w:p w:rsidR="00726EC7" w:rsidRDefault="00195958">
      <w:pPr>
        <w:pStyle w:val="Stilepredefinito"/>
        <w:pageBreakBefore/>
        <w:spacing w:after="0" w:line="240" w:lineRule="auto"/>
        <w:rPr>
          <w:rFonts w:ascii="Times New Roman" w:hAnsi="Times New Roman" w:cs="Times New Roman"/>
          <w:lang w:val="en-US"/>
        </w:rPr>
      </w:pPr>
      <w:r w:rsidRPr="00AB4570">
        <w:rPr>
          <w:rStyle w:val="Caratteredellanota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  <w:lang w:val="en-US"/>
        </w:rPr>
        <w:t xml:space="preserve"> Athens, Archaeological Museum</w:t>
      </w:r>
      <w:ins w:id="1058" w:author="Robin" w:date="2016-11-18T13:56:00Z">
        <w:r>
          <w:rPr>
            <w:rFonts w:ascii="Times New Roman" w:hAnsi="Times New Roman" w:cs="Times New Roman"/>
            <w:lang w:val="en-US"/>
          </w:rPr>
          <w:t>, inv.</w:t>
        </w:r>
      </w:ins>
      <w:del w:id="1059" w:author="Kenneth Lapatin" w:date="2016-09-15T16:39:00Z">
        <w:r w:rsidRPr="00AB4570" w:rsidDel="00FB3C01">
          <w:rPr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 6402; Olympia, Archaeological Museum,</w:t>
      </w:r>
      <w:ins w:id="1060" w:author="Robin" w:date="2016-11-18T13:56:00Z">
        <w:r>
          <w:rPr>
            <w:rFonts w:ascii="Times New Roman" w:hAnsi="Times New Roman" w:cs="Times New Roman"/>
            <w:lang w:val="en-US"/>
          </w:rPr>
          <w:t xml:space="preserve"> inv. </w:t>
        </w:r>
      </w:ins>
      <w:del w:id="1061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</w:delText>
        </w:r>
      </w:del>
      <w:r w:rsidRPr="00AB4570">
        <w:rPr>
          <w:rFonts w:ascii="Times New Roman" w:hAnsi="Times New Roman" w:cs="Times New Roman"/>
          <w:lang w:val="en-US"/>
        </w:rPr>
        <w:t xml:space="preserve">Br 12120, both from </w:t>
      </w:r>
      <w:ins w:id="1062" w:author="Robin" w:date="2016-11-18T13:57:00Z">
        <w:r>
          <w:rPr>
            <w:rFonts w:ascii="Times New Roman" w:hAnsi="Times New Roman" w:cs="Times New Roman"/>
            <w:lang w:val="en-US"/>
          </w:rPr>
          <w:t>L</w:t>
        </w:r>
      </w:ins>
      <w:del w:id="1063" w:author="Robin" w:date="2016-11-18T13:57:00Z">
        <w:r w:rsidRPr="00AB4570" w:rsidDel="001473CF">
          <w:rPr>
            <w:rFonts w:ascii="Times New Roman" w:hAnsi="Times New Roman" w:cs="Times New Roman"/>
            <w:lang w:val="en-US"/>
          </w:rPr>
          <w:delText>l</w:delText>
        </w:r>
      </w:del>
      <w:r w:rsidRPr="00AB4570">
        <w:rPr>
          <w:rFonts w:ascii="Times New Roman" w:hAnsi="Times New Roman" w:cs="Times New Roman"/>
          <w:lang w:val="en-US"/>
        </w:rPr>
        <w:t>ate</w:t>
      </w:r>
      <w:ins w:id="1064" w:author="Robin" w:date="2016-11-18T13:57:00Z">
        <w:r>
          <w:rPr>
            <w:rFonts w:ascii="Times New Roman" w:hAnsi="Times New Roman" w:cs="Times New Roman"/>
            <w:lang w:val="en-US"/>
          </w:rPr>
          <w:t xml:space="preserve"> </w:t>
        </w:r>
      </w:ins>
      <w:del w:id="1065" w:author="Robin" w:date="2016-11-18T13:57:00Z">
        <w:r w:rsidRPr="00AB4570" w:rsidDel="001473CF">
          <w:rPr>
            <w:rFonts w:ascii="Times New Roman" w:hAnsi="Times New Roman" w:cs="Times New Roman"/>
            <w:lang w:val="en-US"/>
          </w:rPr>
          <w:delText>-</w:delText>
        </w:r>
      </w:del>
      <w:r w:rsidRPr="00AB4570">
        <w:rPr>
          <w:rFonts w:ascii="Times New Roman" w:hAnsi="Times New Roman" w:cs="Times New Roman"/>
          <w:lang w:val="en-US"/>
        </w:rPr>
        <w:t>Archaic contexts (</w:t>
      </w:r>
      <w:proofErr w:type="spellStart"/>
      <w:r w:rsidRPr="00AB4570">
        <w:rPr>
          <w:rFonts w:ascii="Times New Roman" w:hAnsi="Times New Roman" w:cs="Times New Roman"/>
          <w:lang w:val="en-US"/>
        </w:rPr>
        <w:t>Gauer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1991,</w:t>
      </w:r>
      <w:del w:id="1066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203</w:t>
      </w:r>
      <w:ins w:id="1067" w:author="Robin" w:date="2016-11-18T13:58:00Z">
        <w:r>
          <w:rPr>
            <w:rFonts w:ascii="Times New Roman" w:hAnsi="Times New Roman" w:cs="Times New Roman"/>
            <w:lang w:val="en-US"/>
          </w:rPr>
          <w:t>:</w:t>
        </w:r>
      </w:ins>
      <w:del w:id="1068" w:author="Robin" w:date="2016-11-18T13:58:00Z">
        <w:r w:rsidRPr="00AB4570" w:rsidDel="001473CF">
          <w:rPr>
            <w:rFonts w:ascii="Times New Roman" w:hAnsi="Times New Roman" w:cs="Times New Roman"/>
            <w:lang w:val="en-US"/>
          </w:rPr>
          <w:delText>,</w:delText>
        </w:r>
      </w:del>
      <w:ins w:id="1069" w:author="Robin" w:date="2016-11-18T13:57:00Z">
        <w:r>
          <w:rPr>
            <w:rFonts w:ascii="Times New Roman" w:hAnsi="Times New Roman" w:cs="Times New Roman"/>
            <w:lang w:val="en-US"/>
          </w:rPr>
          <w:t xml:space="preserve"> nos</w:t>
        </w:r>
        <w:bookmarkStart w:id="1070" w:name="_GoBack"/>
        <w:bookmarkEnd w:id="1070"/>
        <w:r w:rsidR="00237E17">
          <w:rPr>
            <w:rFonts w:ascii="Times New Roman" w:hAnsi="Times New Roman" w:cs="Times New Roman"/>
            <w:lang w:val="en-US"/>
          </w:rPr>
          <w:t>.</w:t>
        </w:r>
      </w:ins>
      <w:r w:rsidR="00237E17">
        <w:rPr>
          <w:rFonts w:ascii="Times New Roman" w:hAnsi="Times New Roman" w:cs="Times New Roman"/>
          <w:lang w:val="en-US"/>
        </w:rPr>
        <w:t xml:space="preserve"> Le 216</w:t>
      </w:r>
      <w:ins w:id="1071" w:author="Robin" w:date="2016-11-18T13:57:00Z">
        <w:r w:rsidR="00237E17">
          <w:rPr>
            <w:rFonts w:ascii="Times New Roman" w:hAnsi="Times New Roman" w:cs="Times New Roman"/>
            <w:lang w:val="en-US"/>
          </w:rPr>
          <w:t xml:space="preserve"> and</w:t>
        </w:r>
      </w:ins>
      <w:del w:id="1072" w:author="Robin" w:date="2016-11-18T13:57:00Z">
        <w:r w:rsidR="00237E17">
          <w:rPr>
            <w:rFonts w:ascii="Times New Roman" w:hAnsi="Times New Roman" w:cs="Times New Roman"/>
            <w:lang w:val="en-US"/>
          </w:rPr>
          <w:delText>,</w:delText>
        </w:r>
      </w:del>
      <w:r w:rsidR="00237E17">
        <w:rPr>
          <w:rFonts w:ascii="Times New Roman" w:hAnsi="Times New Roman" w:cs="Times New Roman"/>
          <w:lang w:val="en-US"/>
        </w:rPr>
        <w:t xml:space="preserve"> Le 217</w:t>
      </w:r>
      <w:ins w:id="1073" w:author="Robin" w:date="2016-11-18T13:57:00Z">
        <w:del w:id="1074" w:author="Jens Daehner" w:date="2017-02-07T16:47:00Z">
          <w:r w:rsidR="00237E17">
            <w:rPr>
              <w:rFonts w:ascii="Times New Roman" w:hAnsi="Times New Roman" w:cs="Times New Roman"/>
              <w:lang w:val="en-US"/>
            </w:rPr>
            <w:delText>[AU: nos. as meant?</w:delText>
          </w:r>
        </w:del>
      </w:ins>
      <w:r w:rsidR="00237E17">
        <w:rPr>
          <w:rFonts w:ascii="Times New Roman" w:hAnsi="Times New Roman" w:cs="Times New Roman"/>
          <w:lang w:val="en-US"/>
        </w:rPr>
        <w:t>);</w:t>
      </w:r>
      <w:r w:rsidRPr="00AB4570">
        <w:rPr>
          <w:rFonts w:ascii="Times New Roman" w:hAnsi="Times New Roman" w:cs="Times New Roman"/>
          <w:lang w:val="en-US"/>
        </w:rPr>
        <w:t xml:space="preserve"> </w:t>
      </w:r>
      <w:ins w:id="1075" w:author="Robin" w:date="2016-11-18T13:58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r w:rsidRPr="00AB4570">
        <w:rPr>
          <w:rFonts w:ascii="Times New Roman" w:hAnsi="Times New Roman" w:cs="Times New Roman"/>
          <w:lang w:val="en-US"/>
        </w:rPr>
        <w:t>B</w:t>
      </w:r>
      <w:ins w:id="1076" w:author="Robin" w:date="2016-11-18T13:58:00Z">
        <w:r>
          <w:rPr>
            <w:rFonts w:ascii="Times New Roman" w:hAnsi="Times New Roman" w:cs="Times New Roman"/>
            <w:lang w:val="en-US"/>
          </w:rPr>
          <w:t xml:space="preserve"> </w:t>
        </w:r>
      </w:ins>
      <w:del w:id="1077" w:author="Robin" w:date="2016-11-18T13:58:00Z">
        <w:r w:rsidRPr="00AB4570" w:rsidDel="001473CF">
          <w:rPr>
            <w:rFonts w:ascii="Times New Roman" w:hAnsi="Times New Roman" w:cs="Times New Roman"/>
            <w:lang w:val="en-US"/>
          </w:rPr>
          <w:delText>.</w:delText>
        </w:r>
      </w:del>
      <w:r w:rsidRPr="00AB4570">
        <w:rPr>
          <w:rFonts w:ascii="Times New Roman" w:hAnsi="Times New Roman" w:cs="Times New Roman"/>
          <w:lang w:val="en-US"/>
        </w:rPr>
        <w:t>10416 and two pieces without number (</w:t>
      </w:r>
      <w:proofErr w:type="spellStart"/>
      <w:r w:rsidRPr="00AB4570">
        <w:rPr>
          <w:rFonts w:ascii="Times New Roman" w:hAnsi="Times New Roman" w:cs="Times New Roman"/>
          <w:lang w:val="en-US"/>
        </w:rPr>
        <w:t>Gauer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1991,</w:t>
      </w:r>
      <w:del w:id="1078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203: </w:t>
      </w:r>
      <w:ins w:id="1079" w:author="Robin" w:date="2016-11-18T13:58:00Z">
        <w:r>
          <w:rPr>
            <w:rFonts w:ascii="Times New Roman" w:hAnsi="Times New Roman" w:cs="Times New Roman"/>
            <w:lang w:val="en-US"/>
          </w:rPr>
          <w:t>nos.</w:t>
        </w:r>
        <w:r w:rsidRPr="00AB4570">
          <w:rPr>
            <w:rFonts w:ascii="Times New Roman" w:hAnsi="Times New Roman" w:cs="Times New Roman"/>
            <w:lang w:val="en-US"/>
          </w:rPr>
          <w:t xml:space="preserve"> </w:t>
        </w:r>
      </w:ins>
      <w:r w:rsidRPr="00AB4570">
        <w:rPr>
          <w:rFonts w:ascii="Times New Roman" w:hAnsi="Times New Roman" w:cs="Times New Roman"/>
          <w:lang w:val="en-US"/>
        </w:rPr>
        <w:t xml:space="preserve">Le 215 and Le 218, both from </w:t>
      </w:r>
      <w:ins w:id="1080" w:author="Robin" w:date="2016-11-18T13:58:00Z">
        <w:r>
          <w:rPr>
            <w:rFonts w:ascii="Times New Roman" w:hAnsi="Times New Roman" w:cs="Times New Roman"/>
            <w:lang w:val="en-US"/>
          </w:rPr>
          <w:t>L</w:t>
        </w:r>
      </w:ins>
      <w:del w:id="1081" w:author="Robin" w:date="2016-11-18T13:58:00Z">
        <w:r w:rsidRPr="00AB4570" w:rsidDel="001473CF">
          <w:rPr>
            <w:rFonts w:ascii="Times New Roman" w:hAnsi="Times New Roman" w:cs="Times New Roman"/>
            <w:lang w:val="en-US"/>
          </w:rPr>
          <w:delText>l</w:delText>
        </w:r>
      </w:del>
      <w:r w:rsidRPr="00AB4570">
        <w:rPr>
          <w:rFonts w:ascii="Times New Roman" w:hAnsi="Times New Roman" w:cs="Times New Roman"/>
          <w:lang w:val="en-US"/>
        </w:rPr>
        <w:t>ate</w:t>
      </w:r>
      <w:ins w:id="1082" w:author="Robin" w:date="2016-11-18T13:58:00Z">
        <w:r>
          <w:rPr>
            <w:rFonts w:ascii="Times New Roman" w:hAnsi="Times New Roman" w:cs="Times New Roman"/>
            <w:lang w:val="en-US"/>
          </w:rPr>
          <w:t xml:space="preserve"> </w:t>
        </w:r>
      </w:ins>
      <w:del w:id="1083" w:author="Robin" w:date="2016-11-18T13:58:00Z">
        <w:r w:rsidRPr="00AB4570" w:rsidDel="001473CF">
          <w:rPr>
            <w:rFonts w:ascii="Times New Roman" w:hAnsi="Times New Roman" w:cs="Times New Roman"/>
            <w:lang w:val="en-US"/>
          </w:rPr>
          <w:delText>-</w:delText>
        </w:r>
      </w:del>
      <w:r w:rsidRPr="00AB4570">
        <w:rPr>
          <w:rFonts w:ascii="Times New Roman" w:hAnsi="Times New Roman" w:cs="Times New Roman"/>
          <w:lang w:val="en-US"/>
        </w:rPr>
        <w:t xml:space="preserve">Archaic contexts); </w:t>
      </w:r>
      <w:ins w:id="1084" w:author="Robin" w:date="2016-11-18T13:58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r w:rsidRPr="00AB4570">
        <w:rPr>
          <w:rFonts w:ascii="Times New Roman" w:hAnsi="Times New Roman" w:cs="Times New Roman"/>
          <w:lang w:val="en-US"/>
        </w:rPr>
        <w:t>B 5934</w:t>
      </w:r>
      <w:ins w:id="1085" w:author="Robin" w:date="2016-11-18T13:58:00Z">
        <w:r>
          <w:rPr>
            <w:rFonts w:ascii="Times New Roman" w:hAnsi="Times New Roman" w:cs="Times New Roman"/>
            <w:lang w:val="en-US"/>
          </w:rPr>
          <w:t xml:space="preserve"> and</w:t>
        </w:r>
      </w:ins>
      <w:del w:id="1086" w:author="Robin" w:date="2016-11-18T13:58:00Z">
        <w:r w:rsidRPr="00AB4570" w:rsidDel="001473CF">
          <w:rPr>
            <w:rFonts w:ascii="Times New Roman" w:hAnsi="Times New Roman" w:cs="Times New Roman"/>
            <w:lang w:val="en-US"/>
          </w:rPr>
          <w:delText>;</w:delText>
        </w:r>
      </w:del>
      <w:r w:rsidRPr="00AB4570">
        <w:rPr>
          <w:rFonts w:ascii="Times New Roman" w:hAnsi="Times New Roman" w:cs="Times New Roman"/>
          <w:lang w:val="en-US"/>
        </w:rPr>
        <w:t xml:space="preserve"> B 5792, both Early</w:t>
      </w:r>
      <w:ins w:id="1087" w:author="Robin" w:date="2016-11-18T13:58:00Z">
        <w:r>
          <w:rPr>
            <w:rFonts w:ascii="Times New Roman" w:hAnsi="Times New Roman" w:cs="Times New Roman"/>
            <w:lang w:val="en-US"/>
          </w:rPr>
          <w:t xml:space="preserve"> </w:t>
        </w:r>
      </w:ins>
      <w:del w:id="1088" w:author="Robin" w:date="2016-11-18T13:58:00Z">
        <w:r w:rsidRPr="00AB4570" w:rsidDel="001473CF">
          <w:rPr>
            <w:rFonts w:ascii="Times New Roman" w:hAnsi="Times New Roman" w:cs="Times New Roman"/>
            <w:lang w:val="en-US"/>
          </w:rPr>
          <w:delText>-</w:delText>
        </w:r>
      </w:del>
      <w:r w:rsidRPr="00AB4570">
        <w:rPr>
          <w:rFonts w:ascii="Times New Roman" w:hAnsi="Times New Roman" w:cs="Times New Roman"/>
          <w:lang w:val="en-US"/>
        </w:rPr>
        <w:t>Archaic (</w:t>
      </w:r>
      <w:proofErr w:type="spellStart"/>
      <w:r w:rsidRPr="00AB4570">
        <w:rPr>
          <w:rFonts w:ascii="Times New Roman" w:hAnsi="Times New Roman" w:cs="Times New Roman"/>
          <w:lang w:val="en-US"/>
        </w:rPr>
        <w:t>Gauer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1991,</w:t>
      </w:r>
      <w:del w:id="1089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pp.</w:delText>
        </w:r>
      </w:del>
      <w:r w:rsidRPr="00AB4570">
        <w:rPr>
          <w:rFonts w:ascii="Times New Roman" w:hAnsi="Times New Roman" w:cs="Times New Roman"/>
          <w:lang w:val="en-US"/>
        </w:rPr>
        <w:t xml:space="preserve"> 270</w:t>
      </w:r>
      <w:ins w:id="1090" w:author="Robin" w:date="2016-11-18T13:58:00Z">
        <w:r>
          <w:rPr>
            <w:rFonts w:ascii="Times New Roman" w:hAnsi="Times New Roman" w:cs="Times New Roman"/>
            <w:lang w:val="en-US"/>
          </w:rPr>
          <w:t>–</w:t>
        </w:r>
      </w:ins>
      <w:del w:id="1091" w:author="Robin" w:date="2016-11-18T13:58:00Z">
        <w:r w:rsidRPr="00AB4570" w:rsidDel="001473CF">
          <w:rPr>
            <w:rFonts w:ascii="Times New Roman" w:hAnsi="Times New Roman" w:cs="Times New Roman"/>
            <w:lang w:val="en-US"/>
          </w:rPr>
          <w:delText>-2</w:delText>
        </w:r>
      </w:del>
      <w:r w:rsidRPr="00AB4570">
        <w:rPr>
          <w:rFonts w:ascii="Times New Roman" w:hAnsi="Times New Roman" w:cs="Times New Roman"/>
          <w:lang w:val="en-US"/>
        </w:rPr>
        <w:t>71</w:t>
      </w:r>
      <w:ins w:id="1092" w:author="Robin" w:date="2016-11-18T13:59:00Z">
        <w:r>
          <w:rPr>
            <w:rFonts w:ascii="Times New Roman" w:hAnsi="Times New Roman" w:cs="Times New Roman"/>
            <w:lang w:val="en-US"/>
          </w:rPr>
          <w:t>: nos.</w:t>
        </w:r>
      </w:ins>
      <w:del w:id="1093" w:author="Robin" w:date="2016-11-18T13:59:00Z">
        <w:r w:rsidRPr="00AB4570" w:rsidDel="001473CF">
          <w:rPr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 E 26</w:t>
      </w:r>
      <w:ins w:id="1094" w:author="Robin" w:date="2016-11-18T13:59:00Z">
        <w:r>
          <w:rPr>
            <w:rFonts w:ascii="Times New Roman" w:hAnsi="Times New Roman" w:cs="Times New Roman"/>
            <w:lang w:val="en-US"/>
          </w:rPr>
          <w:t xml:space="preserve"> and</w:t>
        </w:r>
      </w:ins>
      <w:del w:id="1095" w:author="Robin" w:date="2016-11-18T13:59:00Z">
        <w:r w:rsidRPr="00AB4570" w:rsidDel="001473CF">
          <w:rPr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 E 27); Olympia, Archaeological Museum</w:t>
      </w:r>
      <w:ins w:id="1096" w:author="Robin" w:date="2016-11-18T13:59:00Z">
        <w:r>
          <w:rPr>
            <w:rFonts w:ascii="Times New Roman" w:hAnsi="Times New Roman" w:cs="Times New Roman"/>
            <w:lang w:val="en-US"/>
          </w:rPr>
          <w:t>, inv.</w:t>
        </w:r>
      </w:ins>
      <w:del w:id="1097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 Br. 13417 (</w:t>
      </w:r>
      <w:proofErr w:type="spellStart"/>
      <w:r w:rsidRPr="00AB4570">
        <w:rPr>
          <w:rFonts w:ascii="Times New Roman" w:hAnsi="Times New Roman" w:cs="Times New Roman"/>
          <w:lang w:val="en-US"/>
        </w:rPr>
        <w:t>Gauer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1991,</w:t>
      </w:r>
      <w:del w:id="1098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243</w:t>
      </w:r>
      <w:ins w:id="1099" w:author="Robin" w:date="2016-11-18T13:59:00Z">
        <w:r>
          <w:rPr>
            <w:rFonts w:ascii="Times New Roman" w:hAnsi="Times New Roman" w:cs="Times New Roman"/>
            <w:lang w:val="en-US"/>
          </w:rPr>
          <w:t>:</w:t>
        </w:r>
      </w:ins>
      <w:del w:id="1100" w:author="Robin" w:date="2016-11-18T13:59:00Z">
        <w:r w:rsidRPr="00AB4570" w:rsidDel="001473CF">
          <w:rPr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 </w:t>
      </w:r>
      <w:ins w:id="1101" w:author="Robin" w:date="2016-11-18T13:59:00Z">
        <w:r>
          <w:rPr>
            <w:rFonts w:ascii="Times New Roman" w:hAnsi="Times New Roman" w:cs="Times New Roman"/>
            <w:lang w:val="en-US"/>
          </w:rPr>
          <w:t xml:space="preserve">no. </w:t>
        </w:r>
      </w:ins>
      <w:r w:rsidRPr="00AB4570">
        <w:rPr>
          <w:rFonts w:ascii="Times New Roman" w:hAnsi="Times New Roman" w:cs="Times New Roman"/>
          <w:lang w:val="en-US"/>
        </w:rPr>
        <w:t xml:space="preserve">P47) from a Classical context; </w:t>
      </w:r>
      <w:ins w:id="1102" w:author="Robin" w:date="2016-11-18T13:59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r w:rsidRPr="00AB4570">
        <w:rPr>
          <w:rFonts w:ascii="Times New Roman" w:hAnsi="Times New Roman" w:cs="Times New Roman"/>
          <w:lang w:val="en-US"/>
        </w:rPr>
        <w:t>B 5286, found together with Archaic sherds (</w:t>
      </w:r>
      <w:proofErr w:type="spellStart"/>
      <w:r w:rsidRPr="00AB4570">
        <w:rPr>
          <w:rFonts w:ascii="Times New Roman" w:hAnsi="Times New Roman" w:cs="Times New Roman"/>
          <w:lang w:val="en-US"/>
        </w:rPr>
        <w:t>Gauer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1991,</w:t>
      </w:r>
      <w:del w:id="1103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238</w:t>
      </w:r>
      <w:ins w:id="1104" w:author="Robin" w:date="2016-11-18T13:59:00Z">
        <w:r>
          <w:rPr>
            <w:rFonts w:ascii="Times New Roman" w:hAnsi="Times New Roman" w:cs="Times New Roman"/>
            <w:lang w:val="en-US"/>
          </w:rPr>
          <w:t>:</w:t>
        </w:r>
      </w:ins>
      <w:del w:id="1105" w:author="Robin" w:date="2016-11-18T13:59:00Z">
        <w:r w:rsidRPr="00AB4570" w:rsidDel="001473CF">
          <w:rPr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 </w:t>
      </w:r>
      <w:ins w:id="1106" w:author="Robin" w:date="2016-11-18T13:59:00Z">
        <w:r>
          <w:rPr>
            <w:rFonts w:ascii="Times New Roman" w:hAnsi="Times New Roman" w:cs="Times New Roman"/>
            <w:lang w:val="en-US"/>
          </w:rPr>
          <w:t xml:space="preserve">no. </w:t>
        </w:r>
      </w:ins>
      <w:r w:rsidRPr="00AB4570">
        <w:rPr>
          <w:rFonts w:ascii="Times New Roman" w:hAnsi="Times New Roman" w:cs="Times New Roman"/>
          <w:lang w:val="en-US"/>
        </w:rPr>
        <w:t xml:space="preserve">P9, tab. 58); </w:t>
      </w:r>
      <w:ins w:id="1107" w:author="Robin" w:date="2016-11-18T13:59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r w:rsidRPr="00AB4570">
        <w:rPr>
          <w:rFonts w:ascii="Times New Roman" w:hAnsi="Times New Roman" w:cs="Times New Roman"/>
          <w:lang w:val="en-US"/>
        </w:rPr>
        <w:t xml:space="preserve">Br 5129 (Athens Archaeological Museum, </w:t>
      </w:r>
      <w:ins w:id="1108" w:author="Robin" w:date="2016-11-18T13:59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r w:rsidRPr="00AB4570">
        <w:rPr>
          <w:rFonts w:ascii="Times New Roman" w:hAnsi="Times New Roman" w:cs="Times New Roman"/>
          <w:lang w:val="en-US"/>
        </w:rPr>
        <w:t>6403) (</w:t>
      </w:r>
      <w:proofErr w:type="spellStart"/>
      <w:r w:rsidRPr="00AB4570">
        <w:rPr>
          <w:rFonts w:ascii="Times New Roman" w:hAnsi="Times New Roman" w:cs="Times New Roman"/>
          <w:lang w:val="en-US"/>
        </w:rPr>
        <w:t>Gauer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1991,</w:t>
      </w:r>
      <w:del w:id="1109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51 and</w:t>
      </w:r>
      <w:del w:id="1110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206</w:t>
      </w:r>
      <w:ins w:id="1111" w:author="Robin" w:date="2016-11-18T13:59:00Z">
        <w:r>
          <w:rPr>
            <w:rFonts w:ascii="Times New Roman" w:hAnsi="Times New Roman" w:cs="Times New Roman"/>
            <w:lang w:val="en-US"/>
          </w:rPr>
          <w:t>: no.</w:t>
        </w:r>
      </w:ins>
      <w:del w:id="1112" w:author="Robin" w:date="2016-11-18T13:59:00Z">
        <w:r w:rsidRPr="00AB4570" w:rsidDel="001473CF">
          <w:rPr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 Le 244, thought to be </w:t>
      </w:r>
      <w:ins w:id="1113" w:author="Robin" w:date="2016-11-18T14:00:00Z">
        <w:r>
          <w:rPr>
            <w:rFonts w:ascii="Times New Roman" w:hAnsi="Times New Roman" w:cs="Times New Roman"/>
            <w:lang w:val="en-US"/>
          </w:rPr>
          <w:t>E</w:t>
        </w:r>
      </w:ins>
      <w:del w:id="1114" w:author="Robin" w:date="2016-11-18T14:00:00Z">
        <w:r w:rsidRPr="00AB4570" w:rsidDel="001473CF">
          <w:rPr>
            <w:rFonts w:ascii="Times New Roman" w:hAnsi="Times New Roman" w:cs="Times New Roman"/>
            <w:lang w:val="en-US"/>
          </w:rPr>
          <w:delText>e</w:delText>
        </w:r>
      </w:del>
      <w:r w:rsidRPr="00AB4570">
        <w:rPr>
          <w:rFonts w:ascii="Times New Roman" w:hAnsi="Times New Roman" w:cs="Times New Roman"/>
          <w:lang w:val="en-US"/>
        </w:rPr>
        <w:t xml:space="preserve">arly Archaic); </w:t>
      </w:r>
      <w:ins w:id="1115" w:author="Robin" w:date="2016-11-18T14:00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r w:rsidRPr="00AB4570">
        <w:rPr>
          <w:rFonts w:ascii="Times New Roman" w:hAnsi="Times New Roman" w:cs="Times New Roman"/>
          <w:lang w:val="en-US"/>
        </w:rPr>
        <w:t>Br 3481</w:t>
      </w:r>
      <w:ins w:id="1116" w:author="Robin" w:date="2016-11-18T14:00:00Z">
        <w:r>
          <w:rPr>
            <w:rFonts w:ascii="Times New Roman" w:hAnsi="Times New Roman" w:cs="Times New Roman"/>
            <w:lang w:val="en-US"/>
          </w:rPr>
          <w:t xml:space="preserve"> and</w:t>
        </w:r>
      </w:ins>
      <w:del w:id="1117" w:author="Robin" w:date="2016-11-18T14:00:00Z">
        <w:r w:rsidRPr="00AB4570" w:rsidDel="001473CF">
          <w:rPr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 B 154, from a well </w:t>
      </w:r>
      <w:del w:id="1118" w:author="Robin" w:date="2016-11-18T14:00:00Z">
        <w:r w:rsidRPr="00AB4570" w:rsidDel="001473CF">
          <w:rPr>
            <w:rFonts w:ascii="Times New Roman" w:hAnsi="Times New Roman" w:cs="Times New Roman"/>
            <w:lang w:val="en-US"/>
          </w:rPr>
          <w:delText xml:space="preserve">which </w:delText>
        </w:r>
      </w:del>
      <w:ins w:id="1119" w:author="Robin" w:date="2016-11-18T14:00:00Z">
        <w:r>
          <w:rPr>
            <w:rFonts w:ascii="Times New Roman" w:hAnsi="Times New Roman" w:cs="Times New Roman"/>
            <w:lang w:val="en-US"/>
          </w:rPr>
          <w:t>that</w:t>
        </w:r>
        <w:r w:rsidRPr="00AB4570">
          <w:rPr>
            <w:rFonts w:ascii="Times New Roman" w:hAnsi="Times New Roman" w:cs="Times New Roman"/>
            <w:lang w:val="en-US"/>
          </w:rPr>
          <w:t xml:space="preserve"> </w:t>
        </w:r>
      </w:ins>
      <w:r w:rsidRPr="00AB4570">
        <w:rPr>
          <w:rFonts w:ascii="Times New Roman" w:hAnsi="Times New Roman" w:cs="Times New Roman"/>
          <w:lang w:val="en-US"/>
        </w:rPr>
        <w:t>was closed in the last quarter of the sixth century (</w:t>
      </w:r>
      <w:proofErr w:type="spellStart"/>
      <w:r w:rsidRPr="00AB4570">
        <w:rPr>
          <w:rFonts w:ascii="Times New Roman" w:hAnsi="Times New Roman" w:cs="Times New Roman"/>
          <w:lang w:val="en-US"/>
        </w:rPr>
        <w:t>Gauer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1991,</w:t>
      </w:r>
      <w:del w:id="1120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54;</w:t>
      </w:r>
      <w:del w:id="1121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208</w:t>
      </w:r>
      <w:ins w:id="1122" w:author="Robin" w:date="2016-11-18T14:00:00Z">
        <w:r>
          <w:rPr>
            <w:rFonts w:ascii="Times New Roman" w:hAnsi="Times New Roman" w:cs="Times New Roman"/>
            <w:lang w:val="en-US"/>
          </w:rPr>
          <w:t>:</w:t>
        </w:r>
      </w:ins>
      <w:del w:id="1123" w:author="Robin" w:date="2016-11-18T14:00:00Z">
        <w:r w:rsidRPr="00AB4570" w:rsidDel="001473CF">
          <w:rPr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 </w:t>
      </w:r>
      <w:ins w:id="1124" w:author="Robin" w:date="2016-11-18T14:00:00Z">
        <w:r>
          <w:rPr>
            <w:rFonts w:ascii="Times New Roman" w:hAnsi="Times New Roman" w:cs="Times New Roman"/>
            <w:lang w:val="en-US"/>
          </w:rPr>
          <w:t xml:space="preserve">no. </w:t>
        </w:r>
      </w:ins>
      <w:r w:rsidRPr="00AB4570">
        <w:rPr>
          <w:rFonts w:ascii="Times New Roman" w:hAnsi="Times New Roman" w:cs="Times New Roman"/>
          <w:lang w:val="en-US"/>
        </w:rPr>
        <w:t>Le 262;</w:t>
      </w:r>
      <w:del w:id="1125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212</w:t>
      </w:r>
      <w:ins w:id="1126" w:author="Robin" w:date="2016-11-18T14:00:00Z">
        <w:r>
          <w:rPr>
            <w:rFonts w:ascii="Times New Roman" w:hAnsi="Times New Roman" w:cs="Times New Roman"/>
            <w:lang w:val="en-US"/>
          </w:rPr>
          <w:t>: no.</w:t>
        </w:r>
      </w:ins>
      <w:del w:id="1127" w:author="Robin" w:date="2016-11-18T14:00:00Z">
        <w:r w:rsidRPr="00AB4570" w:rsidDel="001473CF">
          <w:rPr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 Le 297); </w:t>
      </w:r>
      <w:ins w:id="1128" w:author="Robin" w:date="2016-11-18T14:00:00Z">
        <w:r>
          <w:rPr>
            <w:rFonts w:ascii="Times New Roman" w:hAnsi="Times New Roman" w:cs="Times New Roman"/>
            <w:lang w:val="en-US"/>
          </w:rPr>
          <w:t xml:space="preserve">inv. </w:t>
        </w:r>
      </w:ins>
      <w:r w:rsidRPr="00AB4570">
        <w:rPr>
          <w:rFonts w:ascii="Times New Roman" w:hAnsi="Times New Roman" w:cs="Times New Roman"/>
          <w:lang w:val="en-US"/>
        </w:rPr>
        <w:t>Br. 13044</w:t>
      </w:r>
      <w:ins w:id="1129" w:author="Robin" w:date="2016-11-18T14:01:00Z">
        <w:r>
          <w:rPr>
            <w:rFonts w:ascii="Times New Roman" w:hAnsi="Times New Roman" w:cs="Times New Roman"/>
            <w:lang w:val="en-US"/>
          </w:rPr>
          <w:t xml:space="preserve"> and</w:t>
        </w:r>
      </w:ins>
      <w:del w:id="1130" w:author="Robin" w:date="2016-11-18T14:00:00Z">
        <w:r w:rsidRPr="00AB4570" w:rsidDel="001473CF">
          <w:rPr>
            <w:rFonts w:ascii="Times New Roman" w:hAnsi="Times New Roman" w:cs="Times New Roman"/>
            <w:lang w:val="en-US"/>
          </w:rPr>
          <w:delText>;</w:delText>
        </w:r>
      </w:del>
      <w:r w:rsidRPr="00AB4570">
        <w:rPr>
          <w:rFonts w:ascii="Times New Roman" w:hAnsi="Times New Roman" w:cs="Times New Roman"/>
          <w:lang w:val="en-US"/>
        </w:rPr>
        <w:t xml:space="preserve"> Br. 14418 (</w:t>
      </w:r>
      <w:proofErr w:type="spellStart"/>
      <w:r w:rsidRPr="00AB4570">
        <w:rPr>
          <w:rFonts w:ascii="Times New Roman" w:hAnsi="Times New Roman" w:cs="Times New Roman"/>
          <w:lang w:val="en-US"/>
        </w:rPr>
        <w:t>Gauer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1991,</w:t>
      </w:r>
      <w:del w:id="1131" w:author="Kenneth Lapatin" w:date="2016-09-15T16:40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20</w:t>
      </w:r>
      <w:ins w:id="1132" w:author="Robin" w:date="2016-11-18T14:01:00Z">
        <w:r>
          <w:rPr>
            <w:rFonts w:ascii="Times New Roman" w:hAnsi="Times New Roman" w:cs="Times New Roman"/>
            <w:lang w:val="en-US"/>
          </w:rPr>
          <w:t>: nos.</w:t>
        </w:r>
      </w:ins>
      <w:del w:id="1133" w:author="Robin" w:date="2016-11-18T14:01:00Z">
        <w:r w:rsidRPr="00AB4570" w:rsidDel="001473CF">
          <w:rPr>
            <w:rFonts w:ascii="Times New Roman" w:hAnsi="Times New Roman" w:cs="Times New Roman"/>
            <w:lang w:val="en-US"/>
          </w:rPr>
          <w:delText>,</w:delText>
        </w:r>
      </w:del>
      <w:r w:rsidRPr="00AB4570">
        <w:rPr>
          <w:rFonts w:ascii="Times New Roman" w:hAnsi="Times New Roman" w:cs="Times New Roman"/>
          <w:lang w:val="en-US"/>
        </w:rPr>
        <w:t xml:space="preserve"> Le 229</w:t>
      </w:r>
      <w:ins w:id="1134" w:author="Robin" w:date="2016-11-18T14:01:00Z">
        <w:r>
          <w:rPr>
            <w:rFonts w:ascii="Times New Roman" w:hAnsi="Times New Roman" w:cs="Times New Roman"/>
            <w:lang w:val="en-US"/>
          </w:rPr>
          <w:t xml:space="preserve"> and</w:t>
        </w:r>
      </w:ins>
      <w:del w:id="1135" w:author="Robin" w:date="2016-11-18T14:01:00Z">
        <w:r w:rsidRPr="00AB4570" w:rsidDel="001473CF">
          <w:rPr>
            <w:rFonts w:ascii="Times New Roman" w:hAnsi="Times New Roman" w:cs="Times New Roman"/>
            <w:lang w:val="en-US"/>
          </w:rPr>
          <w:delText>;</w:delText>
        </w:r>
      </w:del>
      <w:r w:rsidRPr="00AB4570">
        <w:rPr>
          <w:rFonts w:ascii="Times New Roman" w:hAnsi="Times New Roman" w:cs="Times New Roman"/>
          <w:lang w:val="en-US"/>
        </w:rPr>
        <w:t xml:space="preserve"> Le 230, dated around 530</w:t>
      </w:r>
      <w:ins w:id="1136" w:author="Robin" w:date="2016-11-18T14:01:00Z">
        <w:r>
          <w:rPr>
            <w:rFonts w:ascii="Times New Roman" w:hAnsi="Times New Roman" w:cs="Times New Roman"/>
            <w:lang w:val="en-US"/>
          </w:rPr>
          <w:t>–</w:t>
        </w:r>
      </w:ins>
      <w:del w:id="1137" w:author="Robin" w:date="2016-11-18T14:01:00Z">
        <w:r w:rsidRPr="00AB4570" w:rsidDel="001473CF">
          <w:rPr>
            <w:rFonts w:ascii="Times New Roman" w:hAnsi="Times New Roman" w:cs="Times New Roman"/>
            <w:lang w:val="en-US"/>
          </w:rPr>
          <w:delText>-</w:delText>
        </w:r>
      </w:del>
      <w:ins w:id="1138" w:author="Robin" w:date="2016-11-18T14:01:00Z">
        <w:r>
          <w:rPr>
            <w:rFonts w:ascii="Times New Roman" w:hAnsi="Times New Roman" w:cs="Times New Roman"/>
            <w:lang w:val="en-US"/>
          </w:rPr>
          <w:t>5</w:t>
        </w:r>
      </w:ins>
      <w:r w:rsidRPr="00AB4570">
        <w:rPr>
          <w:rFonts w:ascii="Times New Roman" w:hAnsi="Times New Roman" w:cs="Times New Roman"/>
          <w:lang w:val="en-US"/>
        </w:rPr>
        <w:t>20 BC).</w:t>
      </w:r>
    </w:p>
  </w:endnote>
  <w:endnote w:id="31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114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Pr="00AB4570">
        <w:rPr>
          <w:rFonts w:ascii="Times New Roman" w:hAnsi="Times New Roman" w:cs="Times New Roman"/>
        </w:rPr>
        <w:t>G</w:t>
      </w:r>
      <w:proofErr w:type="spellStart"/>
      <w:r w:rsidRPr="00AB4570">
        <w:rPr>
          <w:rFonts w:ascii="Times New Roman" w:hAnsi="Times New Roman" w:cs="Times New Roman"/>
          <w:lang w:val="en-US"/>
        </w:rPr>
        <w:t>oldman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1940,</w:t>
      </w:r>
      <w:del w:id="1145" w:author="Kenneth Lapatin" w:date="2016-09-15T16:41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415</w:t>
      </w:r>
      <w:ins w:id="1146" w:author="Kenneth Lapatin" w:date="2016-09-15T16:41:00Z">
        <w:r>
          <w:rPr>
            <w:rFonts w:ascii="Times New Roman" w:hAnsi="Times New Roman" w:cs="Times New Roman"/>
            <w:lang w:val="en-US"/>
          </w:rPr>
          <w:t>.</w:t>
        </w:r>
      </w:ins>
    </w:p>
  </w:endnote>
  <w:endnote w:id="32">
    <w:p w:rsidR="00726EC7" w:rsidRDefault="00195958">
      <w:pPr>
        <w:pStyle w:val="Stilepredefinito"/>
        <w:pageBreakBefore/>
        <w:spacing w:after="0" w:line="240" w:lineRule="auto"/>
        <w:rPr>
          <w:rFonts w:ascii="Times New Roman" w:hAnsi="Times New Roman" w:cs="Times New Roman"/>
          <w:lang w:val="en-US"/>
        </w:rPr>
      </w:pPr>
      <w:r w:rsidRPr="00AB4570">
        <w:rPr>
          <w:rStyle w:val="Caratteredellanota"/>
          <w:rFonts w:ascii="Times New Roman" w:hAnsi="Times New Roman" w:cs="Times New Roman"/>
        </w:rPr>
        <w:endnoteRef/>
      </w:r>
      <w:ins w:id="1184" w:author="Robin" w:date="2016-11-18T14:01:00Z">
        <w:r>
          <w:rPr>
            <w:rFonts w:ascii="Times New Roman" w:hAnsi="Times New Roman" w:cs="Times New Roman"/>
            <w:lang w:val="en-US"/>
          </w:rPr>
          <w:t xml:space="preserve"> </w:t>
        </w:r>
      </w:ins>
      <w:r w:rsidRPr="00AB4570">
        <w:rPr>
          <w:rFonts w:ascii="Times New Roman" w:hAnsi="Times New Roman" w:cs="Times New Roman"/>
          <w:lang w:val="en-US"/>
        </w:rPr>
        <w:t>Barr</w:t>
      </w:r>
      <w:ins w:id="1185" w:author="Robin" w:date="2016-11-18T14:01:00Z">
        <w:r>
          <w:rPr>
            <w:rFonts w:ascii="Times New Roman" w:hAnsi="Times New Roman" w:cs="Times New Roman"/>
            <w:lang w:val="en-US"/>
          </w:rPr>
          <w:t>-</w:t>
        </w:r>
      </w:ins>
      <w:proofErr w:type="spellStart"/>
      <w:del w:id="1186" w:author="Robin" w:date="2016-11-18T14:01:00Z">
        <w:r w:rsidRPr="00AB4570" w:rsidDel="001473CF">
          <w:rPr>
            <w:rFonts w:ascii="Times New Roman" w:hAnsi="Times New Roman" w:cs="Times New Roman"/>
            <w:lang w:val="en-US"/>
          </w:rPr>
          <w:delText xml:space="preserve"> </w:delText>
        </w:r>
      </w:del>
      <w:r w:rsidRPr="00AB4570">
        <w:rPr>
          <w:rFonts w:ascii="Times New Roman" w:hAnsi="Times New Roman" w:cs="Times New Roman"/>
          <w:lang w:val="en-US"/>
        </w:rPr>
        <w:t>Sharrar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2008, </w:t>
      </w:r>
      <w:del w:id="1187" w:author="Kenneth Lapatin" w:date="2016-09-15T16:41:00Z">
        <w:r w:rsidRPr="00AB4570" w:rsidDel="00FB3C01">
          <w:rPr>
            <w:rFonts w:ascii="Times New Roman" w:hAnsi="Times New Roman" w:cs="Times New Roman"/>
            <w:lang w:val="en-US"/>
          </w:rPr>
          <w:delText xml:space="preserve">p. </w:delText>
        </w:r>
      </w:del>
      <w:r w:rsidRPr="00AB4570">
        <w:rPr>
          <w:rFonts w:ascii="Times New Roman" w:hAnsi="Times New Roman" w:cs="Times New Roman"/>
          <w:lang w:val="en-US"/>
        </w:rPr>
        <w:t>56</w:t>
      </w:r>
      <w:ins w:id="1188" w:author="Kenneth Lapatin" w:date="2016-09-15T16:41:00Z">
        <w:r>
          <w:rPr>
            <w:rFonts w:ascii="Times New Roman" w:hAnsi="Times New Roman" w:cs="Times New Roman"/>
            <w:lang w:val="en-US"/>
          </w:rPr>
          <w:t>.</w:t>
        </w:r>
      </w:ins>
    </w:p>
  </w:endnote>
  <w:endnote w:id="33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1208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1209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Harris 1995</w:t>
      </w:r>
      <w:ins w:id="1210" w:author="Robin" w:date="2016-11-18T14:01:00Z">
        <w:r w:rsidR="00237E17" w:rsidRPr="00D93C69">
          <w:rPr>
            <w:rFonts w:ascii="Times New Roman" w:hAnsi="Times New Roman" w:cs="Times New Roman"/>
            <w:lang w:val="en-US"/>
            <w:rPrChange w:id="1211" w:author="Robin" w:date="2017-02-16T18:46:00Z">
              <w:rPr>
                <w:rFonts w:ascii="Times New Roman" w:hAnsi="Times New Roman" w:cs="Times New Roman"/>
                <w:lang w:val="de-CH"/>
              </w:rPr>
            </w:rPrChange>
          </w:rPr>
          <w:t xml:space="preserve">, </w:t>
        </w:r>
        <w:del w:id="1212" w:author="Eric Beckman" w:date="2017-02-02T09:17:00Z">
          <w:r w:rsidR="00237E17" w:rsidRPr="00D93C69">
            <w:rPr>
              <w:rFonts w:ascii="Times New Roman" w:hAnsi="Times New Roman" w:cs="Times New Roman"/>
              <w:lang w:val="en-US"/>
              <w:rPrChange w:id="1213" w:author="Robin" w:date="2017-02-16T18:46:00Z">
                <w:rPr>
                  <w:rFonts w:ascii="Times New Roman" w:hAnsi="Times New Roman" w:cs="Times New Roman"/>
                  <w:lang w:val="de-CH"/>
                </w:rPr>
              </w:rPrChange>
            </w:rPr>
            <w:delText>nn–nn</w:delText>
          </w:r>
        </w:del>
      </w:ins>
      <w:ins w:id="1214" w:author="Robin" w:date="2016-11-18T14:02:00Z">
        <w:del w:id="1215" w:author="Eric Beckman" w:date="2017-02-02T09:17:00Z">
          <w:r w:rsidR="00237E17" w:rsidRPr="00D93C69">
            <w:rPr>
              <w:rFonts w:ascii="Times New Roman" w:hAnsi="Times New Roman" w:cs="Times New Roman"/>
              <w:lang w:val="en-US"/>
              <w:rPrChange w:id="1216" w:author="Robin" w:date="2017-02-16T18:46:00Z">
                <w:rPr>
                  <w:rFonts w:ascii="Times New Roman" w:hAnsi="Times New Roman" w:cs="Times New Roman"/>
                  <w:lang w:val="de-CH"/>
                </w:rPr>
              </w:rPrChange>
            </w:rPr>
            <w:delText>[Au: pls give page or page range</w:delText>
          </w:r>
        </w:del>
      </w:ins>
      <w:ins w:id="1217" w:author="Eric Beckman" w:date="2017-02-02T09:17:00Z">
        <w:r w:rsidR="00F276D9" w:rsidRPr="00D93C69">
          <w:rPr>
            <w:rFonts w:ascii="Times New Roman" w:hAnsi="Times New Roman" w:cs="Times New Roman"/>
            <w:lang w:val="en-US"/>
            <w:rPrChange w:id="1218" w:author="Robin" w:date="2017-02-16T18:46:00Z">
              <w:rPr>
                <w:rFonts w:ascii="Times New Roman" w:hAnsi="Times New Roman" w:cs="Times New Roman"/>
                <w:highlight w:val="yellow"/>
                <w:lang w:val="en-US"/>
              </w:rPr>
            </w:rPrChange>
          </w:rPr>
          <w:t>1</w:t>
        </w:r>
      </w:ins>
      <w:ins w:id="1219" w:author="Robin" w:date="2017-02-16T18:45:00Z">
        <w:r w:rsidR="00D93C69" w:rsidRPr="00D93C69">
          <w:rPr>
            <w:rFonts w:ascii="Times New Roman" w:hAnsi="Times New Roman" w:cs="Times New Roman"/>
            <w:lang w:val="en-US"/>
            <w:rPrChange w:id="1220" w:author="Robin" w:date="2017-02-16T18:46:00Z">
              <w:rPr>
                <w:rFonts w:ascii="Times New Roman" w:hAnsi="Times New Roman" w:cs="Times New Roman"/>
                <w:highlight w:val="yellow"/>
                <w:lang w:val="en-US"/>
              </w:rPr>
            </w:rPrChange>
          </w:rPr>
          <w:t>–</w:t>
        </w:r>
      </w:ins>
      <w:ins w:id="1221" w:author="Eric Beckman" w:date="2017-02-02T09:17:00Z">
        <w:del w:id="1222" w:author="Robin" w:date="2017-02-16T18:45:00Z">
          <w:r w:rsidR="00F276D9" w:rsidRPr="00D93C69" w:rsidDel="00D93C69">
            <w:rPr>
              <w:rFonts w:ascii="Times New Roman" w:hAnsi="Times New Roman" w:cs="Times New Roman"/>
              <w:lang w:val="en-US"/>
              <w:rPrChange w:id="1223" w:author="Robin" w:date="2017-02-16T18:46:00Z">
                <w:rPr>
                  <w:rFonts w:ascii="Times New Roman" w:hAnsi="Times New Roman" w:cs="Times New Roman"/>
                  <w:highlight w:val="yellow"/>
                  <w:lang w:val="en-US"/>
                </w:rPr>
              </w:rPrChange>
            </w:rPr>
            <w:delText>-</w:delText>
          </w:r>
        </w:del>
        <w:r w:rsidR="00F276D9" w:rsidRPr="00D93C69">
          <w:rPr>
            <w:rFonts w:ascii="Times New Roman" w:hAnsi="Times New Roman" w:cs="Times New Roman"/>
            <w:lang w:val="en-US"/>
            <w:rPrChange w:id="1224" w:author="Robin" w:date="2017-02-16T18:46:00Z">
              <w:rPr>
                <w:rFonts w:ascii="Times New Roman" w:hAnsi="Times New Roman" w:cs="Times New Roman"/>
                <w:highlight w:val="yellow"/>
                <w:lang w:val="en-US"/>
              </w:rPr>
            </w:rPrChange>
          </w:rPr>
          <w:t>8</w:t>
        </w:r>
      </w:ins>
      <w:ins w:id="1225" w:author="Robin" w:date="2016-11-18T14:02:00Z">
        <w:r w:rsidR="00237E17" w:rsidRPr="00D93C69">
          <w:rPr>
            <w:rFonts w:ascii="Times New Roman" w:hAnsi="Times New Roman" w:cs="Times New Roman"/>
            <w:lang w:val="en-US"/>
            <w:rPrChange w:id="1226" w:author="Robin" w:date="2017-02-16T18:46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  <w:del w:id="1227" w:author="Eric Beckman" w:date="2017-02-02T09:17:00Z">
          <w:r w:rsidR="00237E17" w:rsidRPr="00237E17">
            <w:rPr>
              <w:rFonts w:ascii="Times New Roman" w:hAnsi="Times New Roman" w:cs="Times New Roman"/>
              <w:highlight w:val="yellow"/>
              <w:lang w:val="en-US"/>
              <w:rPrChange w:id="1228" w:author="Eric Beckman" w:date="2017-02-02T08:24:00Z">
                <w:rPr>
                  <w:rFonts w:ascii="Times New Roman" w:hAnsi="Times New Roman" w:cs="Times New Roman"/>
                  <w:lang w:val="de-CH"/>
                </w:rPr>
              </w:rPrChange>
            </w:rPr>
            <w:delText>]</w:delText>
          </w:r>
        </w:del>
      </w:ins>
      <w:ins w:id="1229" w:author="Kenneth Lapatin" w:date="2016-09-15T16:41:00Z">
        <w:del w:id="1230" w:author="Eric Beckman" w:date="2017-02-02T09:17:00Z">
          <w:r w:rsidR="00237E17" w:rsidRPr="00237E17">
            <w:rPr>
              <w:rFonts w:ascii="Times New Roman" w:hAnsi="Times New Roman" w:cs="Times New Roman"/>
              <w:highlight w:val="yellow"/>
              <w:lang w:val="en-US"/>
              <w:rPrChange w:id="1231" w:author="Eric Beckman" w:date="2017-02-02T08:24:00Z">
                <w:rPr>
                  <w:rFonts w:ascii="Times New Roman" w:hAnsi="Times New Roman" w:cs="Times New Roman"/>
                  <w:lang w:val="de-CH"/>
                </w:rPr>
              </w:rPrChange>
            </w:rPr>
            <w:delText>.</w:delText>
          </w:r>
        </w:del>
      </w:ins>
    </w:p>
  </w:endnote>
  <w:endnote w:id="34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1291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ins w:id="1292" w:author="Kenneth Lapatin" w:date="2016-09-15T16:41:00Z">
        <w:r w:rsidR="00237E17" w:rsidRPr="00237E17">
          <w:rPr>
            <w:rFonts w:ascii="Times New Roman" w:hAnsi="Times New Roman" w:cs="Times New Roman"/>
            <w:lang w:val="en-US"/>
            <w:rPrChange w:id="1293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F</w:t>
        </w:r>
      </w:ins>
      <w:del w:id="1294" w:author="Kenneth Lapatin" w:date="2016-09-15T16:41:00Z">
        <w:r w:rsidR="00237E17" w:rsidRPr="00237E17">
          <w:rPr>
            <w:rFonts w:ascii="Times New Roman" w:hAnsi="Times New Roman" w:cs="Times New Roman"/>
            <w:lang w:val="en-US"/>
            <w:rPrChange w:id="1295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f</w:delText>
        </w:r>
      </w:del>
      <w:r w:rsidR="00237E17" w:rsidRPr="00237E17">
        <w:rPr>
          <w:rFonts w:ascii="Times New Roman" w:hAnsi="Times New Roman" w:cs="Times New Roman"/>
          <w:lang w:val="en-US"/>
          <w:rPrChange w:id="1296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or complete references (museum, inventory number) about the mentioned pieces</w:t>
      </w:r>
      <w:ins w:id="1297" w:author="Robin" w:date="2016-11-18T14:02:00Z">
        <w:r w:rsidR="00237E17" w:rsidRPr="00237E17">
          <w:rPr>
            <w:rFonts w:ascii="Times New Roman" w:hAnsi="Times New Roman" w:cs="Times New Roman"/>
            <w:lang w:val="en-US"/>
            <w:rPrChange w:id="1298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,</w:t>
        </w:r>
      </w:ins>
      <w:r w:rsidR="00237E17" w:rsidRPr="00237E17">
        <w:rPr>
          <w:rFonts w:ascii="Times New Roman" w:hAnsi="Times New Roman" w:cs="Times New Roman"/>
          <w:lang w:val="en-US"/>
          <w:rPrChange w:id="1299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see </w:t>
      </w:r>
      <w:proofErr w:type="spellStart"/>
      <w:r w:rsidR="00237E17" w:rsidRPr="00237E17">
        <w:rPr>
          <w:rFonts w:ascii="Times New Roman" w:hAnsi="Times New Roman" w:cs="Times New Roman"/>
          <w:lang w:val="en-US"/>
          <w:rPrChange w:id="1300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Tarditi</w:t>
      </w:r>
      <w:proofErr w:type="spellEnd"/>
      <w:r w:rsidR="00237E17" w:rsidRPr="00237E17">
        <w:rPr>
          <w:rFonts w:ascii="Times New Roman" w:hAnsi="Times New Roman" w:cs="Times New Roman"/>
          <w:lang w:val="en-US"/>
          <w:rPrChange w:id="1301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2016, appendix 4</w:t>
      </w:r>
      <w:ins w:id="1302" w:author="Kenneth Lapatin" w:date="2016-09-15T16:41:00Z">
        <w:r w:rsidR="00237E17" w:rsidRPr="00237E17">
          <w:rPr>
            <w:rFonts w:ascii="Times New Roman" w:hAnsi="Times New Roman" w:cs="Times New Roman"/>
            <w:lang w:val="en-US"/>
            <w:rPrChange w:id="1303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35">
    <w:p w:rsidR="00726EC7" w:rsidRDefault="00195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AB4570">
        <w:rPr>
          <w:rStyle w:val="Caratteredellanota"/>
          <w:rFonts w:ascii="Times New Roman" w:hAnsi="Times New Roman" w:cs="Times New Roman"/>
          <w:sz w:val="20"/>
          <w:szCs w:val="20"/>
        </w:rPr>
        <w:endnoteRef/>
      </w:r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Pella: </w:t>
      </w:r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 xml:space="preserve">handle of a </w:t>
      </w:r>
      <w:r w:rsidR="00237E17" w:rsidRPr="00237E17">
        <w:rPr>
          <w:rStyle w:val="hps"/>
          <w:rFonts w:ascii="Times New Roman" w:hAnsi="Times New Roman" w:cs="Times New Roman"/>
          <w:sz w:val="20"/>
          <w:szCs w:val="20"/>
          <w:lang w:val="en-US"/>
          <w:rPrChange w:id="1384" w:author="Robin" w:date="2016-11-18T14:02:00Z">
            <w:rPr>
              <w:rStyle w:val="hps"/>
              <w:rFonts w:ascii="Times New Roman" w:hAnsi="Times New Roman" w:cs="Times New Roman"/>
              <w:i/>
              <w:sz w:val="20"/>
              <w:szCs w:val="20"/>
              <w:lang w:val="en-US"/>
            </w:rPr>
          </w:rPrChange>
        </w:rPr>
        <w:t>krater</w:t>
      </w:r>
      <w:r w:rsidRPr="00AB4570">
        <w:rPr>
          <w:rStyle w:val="hps"/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Barr</w:t>
      </w:r>
      <w:ins w:id="1385" w:author="Robin" w:date="2016-11-18T14:02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>-</w:t>
        </w:r>
      </w:ins>
      <w:del w:id="1386" w:author="Robin" w:date="2016-11-18T14:02:00Z">
        <w:r w:rsidRPr="00AB4570" w:rsidDel="001473CF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 xml:space="preserve"> 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Sharrar 2008, </w:t>
      </w:r>
      <w:del w:id="1387" w:author="Kenneth Lapatin" w:date="2016-09-15T16:41:00Z">
        <w:r w:rsidRPr="00AB4570" w:rsidDel="00FB3C01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>p.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54</w:t>
      </w:r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 xml:space="preserve">); </w:t>
      </w:r>
      <w:proofErr w:type="spellStart"/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>Olinthus</w:t>
      </w:r>
      <w:proofErr w:type="spellEnd"/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>, a basin handle (</w:t>
      </w:r>
      <w:r w:rsidR="00237E17" w:rsidRPr="00D93C69">
        <w:rPr>
          <w:rFonts w:ascii="Times New Roman" w:eastAsiaTheme="minorHAnsi" w:hAnsi="Times New Roman" w:cs="Times New Roman"/>
          <w:sz w:val="20"/>
          <w:szCs w:val="20"/>
          <w:lang w:eastAsia="en-US"/>
          <w:rPrChange w:id="1388" w:author="Robin" w:date="2017-02-16T18:46:00Z">
            <w:rPr>
              <w:rFonts w:ascii="Times New Roman" w:eastAsiaTheme="minorHAnsi" w:hAnsi="Times New Roman" w:cs="Times New Roman"/>
              <w:sz w:val="20"/>
              <w:szCs w:val="20"/>
              <w:lang w:eastAsia="en-US"/>
            </w:rPr>
          </w:rPrChange>
        </w:rPr>
        <w:t>Robinson 1941</w:t>
      </w:r>
      <w:ins w:id="1389" w:author="Robin" w:date="2016-11-18T14:02:00Z">
        <w:del w:id="1390" w:author="Eric Beckman" w:date="2017-02-01T09:17:00Z">
          <w:r w:rsidR="00237E17" w:rsidRPr="00D93C69">
            <w:rPr>
              <w:rFonts w:ascii="Times New Roman" w:eastAsiaTheme="minorHAnsi" w:hAnsi="Times New Roman" w:cs="Times New Roman"/>
              <w:sz w:val="20"/>
              <w:szCs w:val="20"/>
              <w:lang w:eastAsia="en-US"/>
              <w:rPrChange w:id="1391" w:author="Robin" w:date="2017-02-16T18:46:00Z">
                <w:rPr>
                  <w:rFonts w:ascii="Times New Roman" w:eastAsiaTheme="minorHAnsi" w:hAnsi="Times New Roman" w:cs="Times New Roman"/>
                  <w:sz w:val="20"/>
                  <w:szCs w:val="20"/>
                  <w:lang w:eastAsia="en-US"/>
                </w:rPr>
              </w:rPrChange>
            </w:rPr>
            <w:delText xml:space="preserve">[AU: ref. not found - pls complete the </w:delText>
          </w:r>
        </w:del>
      </w:ins>
      <w:ins w:id="1392" w:author="Robin" w:date="2016-11-18T14:03:00Z">
        <w:del w:id="1393" w:author="Eric Beckman" w:date="2017-02-01T09:17:00Z">
          <w:r w:rsidR="00237E17" w:rsidRPr="00D93C69">
            <w:rPr>
              <w:rFonts w:ascii="Times New Roman" w:eastAsiaTheme="minorHAnsi" w:hAnsi="Times New Roman" w:cs="Times New Roman"/>
              <w:sz w:val="20"/>
              <w:szCs w:val="20"/>
              <w:lang w:eastAsia="en-US"/>
              <w:rPrChange w:id="1394" w:author="Robin" w:date="2017-02-16T18:46:00Z">
                <w:rPr>
                  <w:rFonts w:ascii="Times New Roman" w:eastAsiaTheme="minorHAnsi" w:hAnsi="Times New Roman" w:cs="Times New Roman"/>
                  <w:sz w:val="20"/>
                  <w:szCs w:val="20"/>
                  <w:lang w:eastAsia="en-US"/>
                </w:rPr>
              </w:rPrChange>
            </w:rPr>
            <w:delText>ref. in bibliography]</w:delText>
          </w:r>
        </w:del>
      </w:ins>
      <w:r w:rsidR="00237E17" w:rsidRPr="00D93C69">
        <w:rPr>
          <w:rFonts w:ascii="Times New Roman" w:eastAsiaTheme="minorHAnsi" w:hAnsi="Times New Roman" w:cs="Times New Roman"/>
          <w:sz w:val="20"/>
          <w:szCs w:val="20"/>
          <w:lang w:eastAsia="en-US"/>
          <w:rPrChange w:id="1395" w:author="Robin" w:date="2017-02-16T18:46:00Z">
            <w:rPr>
              <w:rFonts w:ascii="Times New Roman" w:eastAsiaTheme="minorHAnsi" w:hAnsi="Times New Roman" w:cs="Times New Roman"/>
              <w:sz w:val="20"/>
              <w:szCs w:val="20"/>
              <w:lang w:eastAsia="en-US"/>
            </w:rPr>
          </w:rPrChange>
        </w:rPr>
        <w:t>,</w:t>
      </w:r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n</w:t>
      </w:r>
      <w:ins w:id="1396" w:author="Kenneth Lapatin" w:date="2016-09-15T16:41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>o</w:t>
        </w:r>
      </w:ins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. 816, </w:t>
      </w:r>
      <w:del w:id="1397" w:author="Eric Beckman" w:date="2017-02-01T08:29:00Z">
        <w:r w:rsidR="00726EC7" w:rsidRPr="00461D5E" w:rsidDel="00461D5E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>ta</w:delText>
        </w:r>
      </w:del>
      <w:ins w:id="1398" w:author="Robin" w:date="2016-11-18T14:04:00Z">
        <w:del w:id="1399" w:author="Eric Beckman" w:date="2017-02-01T08:29:00Z">
          <w:r w:rsidR="00726EC7" w:rsidRPr="00461D5E" w:rsidDel="00461D5E">
            <w:rPr>
              <w:rFonts w:ascii="Times New Roman" w:eastAsiaTheme="minorHAnsi" w:hAnsi="Times New Roman" w:cs="Times New Roman"/>
              <w:sz w:val="20"/>
              <w:szCs w:val="20"/>
              <w:lang w:eastAsia="en-US"/>
            </w:rPr>
            <w:delText>b</w:delText>
          </w:r>
        </w:del>
      </w:ins>
      <w:del w:id="1400" w:author="Eric Beckman" w:date="2017-02-01T08:29:00Z">
        <w:r w:rsidR="00726EC7" w:rsidRPr="00461D5E" w:rsidDel="00461D5E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>v</w:delText>
        </w:r>
      </w:del>
      <w:ins w:id="1401" w:author="Robin" w:date="2016-11-18T14:04:00Z">
        <w:del w:id="1402" w:author="Eric Beckman" w:date="2017-02-01T08:29:00Z">
          <w:r w:rsidR="00726EC7" w:rsidRPr="00461D5E" w:rsidDel="00461D5E">
            <w:rPr>
              <w:rFonts w:ascii="Times New Roman" w:eastAsiaTheme="minorHAnsi" w:hAnsi="Times New Roman" w:cs="Times New Roman"/>
              <w:sz w:val="20"/>
              <w:szCs w:val="20"/>
              <w:lang w:eastAsia="en-US"/>
            </w:rPr>
            <w:delText>le</w:delText>
          </w:r>
        </w:del>
      </w:ins>
      <w:ins w:id="1403" w:author="Eric Beckman" w:date="2017-02-01T08:29:00Z">
        <w:r w:rsidR="00237E17" w:rsidRPr="00237E17">
          <w:rPr>
            <w:rFonts w:ascii="Times New Roman" w:eastAsiaTheme="minorHAnsi" w:hAnsi="Times New Roman" w:cs="Times New Roman"/>
            <w:sz w:val="20"/>
            <w:szCs w:val="20"/>
            <w:lang w:eastAsia="en-US"/>
            <w:rPrChange w:id="1404" w:author="Eric Beckman" w:date="2017-02-01T08:30:00Z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eastAsia="en-US"/>
              </w:rPr>
            </w:rPrChange>
          </w:rPr>
          <w:t>pl.</w:t>
        </w:r>
      </w:ins>
      <w:del w:id="1405" w:author="Robin" w:date="2016-11-18T14:04:00Z">
        <w:r w:rsidR="00726EC7" w:rsidRPr="00F41C5E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>.</w:delText>
        </w:r>
      </w:del>
      <w:ins w:id="1406" w:author="Eric Beckman" w:date="2017-02-01T09:21:00Z">
        <w:r w:rsidR="00237E17" w:rsidRPr="00237E17">
          <w:rPr>
            <w:rFonts w:ascii="Times New Roman" w:eastAsiaTheme="minorHAnsi" w:hAnsi="Times New Roman" w:cs="Times New Roman"/>
            <w:sz w:val="20"/>
            <w:szCs w:val="20"/>
            <w:lang w:eastAsia="en-US"/>
            <w:rPrChange w:id="1407" w:author="Eric Beckman" w:date="2017-02-01T09:21:00Z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eastAsia="en-US"/>
              </w:rPr>
            </w:rPrChange>
          </w:rPr>
          <w:t xml:space="preserve"> </w:t>
        </w:r>
      </w:ins>
      <w:del w:id="1408" w:author="Eric Beckman" w:date="2017-02-01T09:21:00Z">
        <w:r w:rsidR="00237E17" w:rsidRPr="00237E17">
          <w:rPr>
            <w:rFonts w:ascii="Times New Roman" w:eastAsiaTheme="minorHAnsi" w:hAnsi="Times New Roman" w:cs="Times New Roman"/>
            <w:sz w:val="20"/>
            <w:szCs w:val="20"/>
            <w:highlight w:val="yellow"/>
            <w:lang w:eastAsia="en-US"/>
            <w:rPrChange w:id="1409" w:author="Robin" w:date="2016-11-18T14:04:00Z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rPrChange>
          </w:rPr>
          <w:delText xml:space="preserve"> </w:delText>
        </w:r>
      </w:del>
      <w:ins w:id="1410" w:author="Robin" w:date="2016-11-18T14:04:00Z">
        <w:del w:id="1411" w:author="Eric Beckman" w:date="2017-02-01T09:21:00Z">
          <w:r w:rsidR="00237E17" w:rsidRPr="00237E17">
            <w:rPr>
              <w:rFonts w:ascii="Times New Roman" w:eastAsiaTheme="minorHAnsi" w:hAnsi="Times New Roman" w:cs="Times New Roman"/>
              <w:sz w:val="20"/>
              <w:szCs w:val="20"/>
              <w:highlight w:val="yellow"/>
              <w:lang w:eastAsia="en-US"/>
              <w:rPrChange w:id="1412" w:author="Robin" w:date="2016-11-18T14:04:00Z">
                <w:rPr>
                  <w:rFonts w:ascii="Times New Roman" w:eastAsiaTheme="minorHAnsi" w:hAnsi="Times New Roman" w:cs="Times New Roman"/>
                  <w:sz w:val="20"/>
                  <w:szCs w:val="20"/>
                  <w:lang w:eastAsia="en-US"/>
                </w:rPr>
              </w:rPrChange>
            </w:rPr>
            <w:delText>[AU: table as meant?]</w:delText>
          </w:r>
        </w:del>
      </w:ins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LXIV</w:t>
      </w:r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 xml:space="preserve">); </w:t>
      </w:r>
      <w:proofErr w:type="spellStart"/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>Derveni</w:t>
      </w:r>
      <w:proofErr w:type="spellEnd"/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probably two</w:t>
      </w:r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7E17" w:rsidRPr="00237E17">
        <w:rPr>
          <w:rStyle w:val="hps"/>
          <w:rFonts w:ascii="Times New Roman" w:hAnsi="Times New Roman" w:cs="Times New Roman"/>
          <w:sz w:val="20"/>
          <w:szCs w:val="20"/>
          <w:lang w:val="en-US"/>
          <w:rPrChange w:id="1413" w:author="Robin" w:date="2016-11-18T14:04:00Z">
            <w:rPr>
              <w:rStyle w:val="hps"/>
              <w:rFonts w:ascii="Times New Roman" w:hAnsi="Times New Roman" w:cs="Times New Roman"/>
              <w:i/>
              <w:sz w:val="20"/>
              <w:szCs w:val="20"/>
              <w:lang w:val="en-US"/>
            </w:rPr>
          </w:rPrChange>
        </w:rPr>
        <w:t>kraters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, one</w:t>
      </w:r>
      <w:r w:rsidRPr="008B277D">
        <w:rPr>
          <w:rStyle w:val="hps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7E17" w:rsidRPr="00237E17">
        <w:rPr>
          <w:rStyle w:val="hps"/>
          <w:rFonts w:ascii="Times New Roman" w:hAnsi="Times New Roman" w:cs="Times New Roman"/>
          <w:sz w:val="20"/>
          <w:szCs w:val="20"/>
          <w:lang w:val="en-US"/>
          <w:rPrChange w:id="1414" w:author="Robin" w:date="2016-11-18T14:04:00Z">
            <w:rPr>
              <w:rStyle w:val="hps"/>
              <w:rFonts w:ascii="Times New Roman" w:hAnsi="Times New Roman" w:cs="Times New Roman"/>
              <w:i/>
              <w:sz w:val="20"/>
              <w:szCs w:val="20"/>
              <w:lang w:val="en-US"/>
            </w:rPr>
          </w:rPrChange>
        </w:rPr>
        <w:t>amphora-</w:t>
      </w:r>
      <w:proofErr w:type="spellStart"/>
      <w:r w:rsidR="00237E17" w:rsidRPr="00237E17">
        <w:rPr>
          <w:rStyle w:val="hps"/>
          <w:rFonts w:ascii="Times New Roman" w:hAnsi="Times New Roman" w:cs="Times New Roman"/>
          <w:sz w:val="20"/>
          <w:szCs w:val="20"/>
          <w:lang w:val="en-US"/>
          <w:rPrChange w:id="1415" w:author="Robin" w:date="2016-11-18T14:04:00Z">
            <w:rPr>
              <w:rStyle w:val="hps"/>
              <w:rFonts w:ascii="Times New Roman" w:hAnsi="Times New Roman" w:cs="Times New Roman"/>
              <w:i/>
              <w:sz w:val="20"/>
              <w:szCs w:val="20"/>
              <w:lang w:val="en-US"/>
            </w:rPr>
          </w:rPrChange>
        </w:rPr>
        <w:t>situla</w:t>
      </w:r>
      <w:proofErr w:type="spellEnd"/>
      <w:r w:rsidRPr="00AB4570">
        <w:rPr>
          <w:rStyle w:val="hps"/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80C82">
        <w:rPr>
          <w:rStyle w:val="hps"/>
          <w:rFonts w:ascii="Times New Roman" w:hAnsi="Times New Roman" w:cs="Times New Roman"/>
          <w:sz w:val="20"/>
          <w:szCs w:val="20"/>
          <w:lang w:val="en-US"/>
        </w:rPr>
        <w:t>(B</w:t>
      </w:r>
      <w:r w:rsidRPr="00A80C82">
        <w:rPr>
          <w:rFonts w:ascii="Times New Roman" w:eastAsiaTheme="minorHAnsi" w:hAnsi="Times New Roman" w:cs="Times New Roman"/>
          <w:sz w:val="20"/>
          <w:szCs w:val="20"/>
          <w:lang w:eastAsia="en-US"/>
        </w:rPr>
        <w:t>arr</w:t>
      </w:r>
      <w:ins w:id="1416" w:author="Robin" w:date="2016-11-18T14:04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>-</w:t>
        </w:r>
      </w:ins>
      <w:del w:id="1417" w:author="Robin" w:date="2016-11-18T14:04:00Z">
        <w:r w:rsidRPr="00AB4570" w:rsidDel="001473CF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 xml:space="preserve"> 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Sharrar 2008, </w:t>
      </w:r>
      <w:del w:id="1418" w:author="Kenneth Lapatin" w:date="2016-09-15T16:41:00Z">
        <w:r w:rsidRPr="00AB4570" w:rsidDel="00FB3C01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>p.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54</w:t>
      </w:r>
      <w:r>
        <w:rPr>
          <w:rStyle w:val="hps"/>
          <w:rFonts w:ascii="Times New Roman" w:hAnsi="Times New Roman" w:cs="Times New Roman"/>
          <w:i/>
          <w:sz w:val="20"/>
          <w:szCs w:val="20"/>
          <w:lang w:val="en-US"/>
        </w:rPr>
        <w:t xml:space="preserve">) </w:t>
      </w:r>
      <w:r w:rsidR="00237E17" w:rsidRPr="00237E17">
        <w:rPr>
          <w:rStyle w:val="hps"/>
          <w:rFonts w:ascii="Times New Roman" w:hAnsi="Times New Roman" w:cs="Times New Roman"/>
          <w:sz w:val="20"/>
          <w:szCs w:val="20"/>
          <w:lang w:val="en-US"/>
          <w:rPrChange w:id="1419" w:author="Kenneth Lapatin" w:date="2016-09-15T16:41:00Z">
            <w:rPr>
              <w:rStyle w:val="hps"/>
              <w:rFonts w:ascii="Times New Roman" w:hAnsi="Times New Roman" w:cs="Times New Roman"/>
              <w:i/>
              <w:sz w:val="20"/>
              <w:szCs w:val="20"/>
              <w:lang w:val="en-US"/>
            </w:rPr>
          </w:rPrChange>
        </w:rPr>
        <w:t>and</w:t>
      </w:r>
      <w:r w:rsidRPr="00AB4570">
        <w:rPr>
          <w:rStyle w:val="hps"/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8B277D">
        <w:rPr>
          <w:rStyle w:val="hps"/>
          <w:rFonts w:ascii="Times New Roman" w:hAnsi="Times New Roman" w:cs="Times New Roman"/>
          <w:sz w:val="20"/>
          <w:szCs w:val="20"/>
          <w:lang w:val="en-US"/>
        </w:rPr>
        <w:t>one</w:t>
      </w:r>
      <w:r w:rsidRPr="00AB4570">
        <w:rPr>
          <w:rStyle w:val="hps"/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237E17" w:rsidRPr="00237E17">
        <w:rPr>
          <w:rStyle w:val="hps"/>
          <w:rFonts w:ascii="Times New Roman" w:hAnsi="Times New Roman" w:cs="Times New Roman"/>
          <w:sz w:val="20"/>
          <w:szCs w:val="20"/>
          <w:lang w:val="en-US"/>
          <w:rPrChange w:id="1420" w:author="Robin" w:date="2016-11-18T14:05:00Z">
            <w:rPr>
              <w:rStyle w:val="hps"/>
              <w:rFonts w:ascii="Times New Roman" w:hAnsi="Times New Roman" w:cs="Times New Roman"/>
              <w:i/>
              <w:sz w:val="20"/>
              <w:szCs w:val="20"/>
              <w:lang w:val="en-US"/>
            </w:rPr>
          </w:rPrChange>
        </w:rPr>
        <w:t>patera</w:t>
      </w:r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Galanakis 2011, </w:t>
      </w:r>
      <w:del w:id="1421" w:author="Kenneth Lapatin" w:date="2016-09-15T16:41:00Z">
        <w:r w:rsidRPr="00AB4570" w:rsidDel="00FB3C01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>p.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244</w:t>
      </w:r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>)</w:t>
      </w:r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>Stavroupolis</w:t>
      </w:r>
      <w:proofErr w:type="spellEnd"/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>a</w:t>
      </w:r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37E17" w:rsidRPr="00237E17">
        <w:rPr>
          <w:rStyle w:val="hps"/>
          <w:rFonts w:ascii="Times New Roman" w:hAnsi="Times New Roman" w:cs="Times New Roman"/>
          <w:sz w:val="20"/>
          <w:szCs w:val="20"/>
          <w:lang w:val="en-US"/>
          <w:rPrChange w:id="1422" w:author="Robin" w:date="2016-11-18T14:05:00Z">
            <w:rPr>
              <w:rStyle w:val="hps"/>
              <w:rFonts w:ascii="Times New Roman" w:hAnsi="Times New Roman" w:cs="Times New Roman"/>
              <w:i/>
              <w:sz w:val="20"/>
              <w:szCs w:val="20"/>
              <w:lang w:val="en-US"/>
            </w:rPr>
          </w:rPrChange>
        </w:rPr>
        <w:t>situla</w:t>
      </w:r>
      <w:proofErr w:type="spellEnd"/>
      <w:r w:rsidR="00237E17" w:rsidRPr="00237E17">
        <w:rPr>
          <w:rStyle w:val="hps"/>
          <w:rFonts w:ascii="Times New Roman" w:hAnsi="Times New Roman" w:cs="Times New Roman"/>
          <w:sz w:val="20"/>
          <w:szCs w:val="20"/>
          <w:lang w:val="en-US"/>
          <w:rPrChange w:id="1423" w:author="Robin" w:date="2016-11-18T14:05:00Z">
            <w:rPr>
              <w:rStyle w:val="hps"/>
              <w:rFonts w:ascii="Times New Roman" w:hAnsi="Times New Roman" w:cs="Times New Roman"/>
              <w:i/>
              <w:sz w:val="20"/>
              <w:szCs w:val="20"/>
              <w:lang w:val="en-US"/>
            </w:rPr>
          </w:rPrChange>
        </w:rPr>
        <w:t>-krater</w:t>
      </w:r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(Vokotopoulou 1996, </w:t>
      </w:r>
      <w:del w:id="1424" w:author="Kenneth Lapatin" w:date="2016-09-15T16:41:00Z">
        <w:r w:rsidRPr="00AB4570" w:rsidDel="00FB3C01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 xml:space="preserve">p. 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187)</w:t>
      </w:r>
      <w:ins w:id="1425" w:author="Kenneth Lapatin" w:date="2016-09-15T16:42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>.</w:t>
        </w:r>
      </w:ins>
    </w:p>
  </w:endnote>
  <w:endnote w:id="36">
    <w:p w:rsidR="00726EC7" w:rsidRDefault="00195958">
      <w:pPr>
        <w:pStyle w:val="Stilepredefinito"/>
        <w:pageBreakBefore/>
        <w:spacing w:after="0" w:line="240" w:lineRule="auto"/>
        <w:rPr>
          <w:rFonts w:ascii="Times New Roman" w:hAnsi="Times New Roman" w:cs="Times New Roman"/>
          <w:lang w:val="en-US"/>
        </w:rPr>
      </w:pPr>
      <w:r w:rsidRPr="00AB4570">
        <w:rPr>
          <w:rStyle w:val="Caratteredellanota"/>
          <w:rFonts w:ascii="Times New Roman" w:hAnsi="Times New Roman" w:cs="Times New Roman"/>
        </w:rPr>
        <w:endnoteRef/>
      </w:r>
      <w:proofErr w:type="spellStart"/>
      <w:r w:rsidRPr="00AB4570">
        <w:rPr>
          <w:rStyle w:val="hps"/>
          <w:rFonts w:ascii="Times New Roman" w:hAnsi="Times New Roman" w:cs="Times New Roman"/>
          <w:lang w:val="en-US"/>
        </w:rPr>
        <w:t>Myrina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</w:t>
      </w:r>
      <w:r w:rsidRPr="00AB4570">
        <w:rPr>
          <w:rStyle w:val="hps"/>
          <w:rFonts w:ascii="Times New Roman" w:hAnsi="Times New Roman" w:cs="Times New Roman"/>
          <w:lang w:val="en-US"/>
        </w:rPr>
        <w:t>on the island of</w:t>
      </w:r>
      <w:r w:rsidRPr="00AB4570">
        <w:rPr>
          <w:rFonts w:ascii="Times New Roman" w:hAnsi="Times New Roman" w:cs="Times New Roman"/>
          <w:lang w:val="en-US"/>
        </w:rPr>
        <w:t xml:space="preserve"> </w:t>
      </w:r>
      <w:r w:rsidRPr="00AB4570">
        <w:rPr>
          <w:rStyle w:val="hps"/>
          <w:rFonts w:ascii="Times New Roman" w:hAnsi="Times New Roman" w:cs="Times New Roman"/>
          <w:lang w:val="en-US"/>
        </w:rPr>
        <w:t>Lemnos:</w:t>
      </w:r>
      <w:r w:rsidRPr="00AB4570">
        <w:rPr>
          <w:rFonts w:ascii="Times New Roman" w:hAnsi="Times New Roman" w:cs="Times New Roman"/>
          <w:lang w:val="en-US"/>
        </w:rPr>
        <w:t xml:space="preserve"> </w:t>
      </w:r>
      <w:r w:rsidRPr="00AB4570">
        <w:rPr>
          <w:rStyle w:val="hps"/>
          <w:rFonts w:ascii="Times New Roman" w:hAnsi="Times New Roman" w:cs="Times New Roman"/>
          <w:lang w:val="en-US"/>
        </w:rPr>
        <w:t>nine</w:t>
      </w:r>
      <w:r w:rsidRPr="00AB4570">
        <w:rPr>
          <w:rFonts w:ascii="Times New Roman" w:hAnsi="Times New Roman" w:cs="Times New Roman"/>
          <w:lang w:val="en-US"/>
        </w:rPr>
        <w:t xml:space="preserve"> </w:t>
      </w:r>
      <w:r w:rsidRPr="00AB4570">
        <w:rPr>
          <w:rStyle w:val="hps"/>
          <w:rFonts w:ascii="Times New Roman" w:hAnsi="Times New Roman" w:cs="Times New Roman"/>
          <w:lang w:val="en-US"/>
        </w:rPr>
        <w:t xml:space="preserve">handles and reel for </w:t>
      </w:r>
      <w:proofErr w:type="spellStart"/>
      <w:r w:rsidRPr="00A80C82">
        <w:rPr>
          <w:rStyle w:val="hps"/>
          <w:rFonts w:ascii="Times New Roman" w:hAnsi="Times New Roman" w:cs="Times New Roman"/>
          <w:i/>
          <w:lang w:val="en-US"/>
        </w:rPr>
        <w:t>l</w:t>
      </w:r>
      <w:r w:rsidRPr="00AB4570">
        <w:rPr>
          <w:rStyle w:val="hps"/>
          <w:rFonts w:ascii="Times New Roman" w:hAnsi="Times New Roman" w:cs="Times New Roman"/>
          <w:i/>
          <w:lang w:val="en-US"/>
        </w:rPr>
        <w:t>ebetes</w:t>
      </w:r>
      <w:proofErr w:type="spellEnd"/>
      <w:r w:rsidRPr="00AB4570">
        <w:rPr>
          <w:rStyle w:val="hps"/>
          <w:rFonts w:ascii="Times New Roman" w:hAnsi="Times New Roman" w:cs="Times New Roman"/>
          <w:i/>
          <w:lang w:val="en-US"/>
        </w:rPr>
        <w:t xml:space="preserve"> </w:t>
      </w:r>
      <w:r w:rsidRPr="00AB4570">
        <w:rPr>
          <w:rStyle w:val="hps"/>
          <w:rFonts w:ascii="Times New Roman" w:hAnsi="Times New Roman" w:cs="Times New Roman"/>
          <w:lang w:val="en-US"/>
        </w:rPr>
        <w:t>(</w:t>
      </w:r>
      <w:proofErr w:type="spellStart"/>
      <w:r w:rsidRPr="00AB4570">
        <w:rPr>
          <w:rStyle w:val="hps"/>
          <w:rFonts w:ascii="Times New Roman" w:hAnsi="Times New Roman" w:cs="Times New Roman"/>
          <w:lang w:val="en-US"/>
        </w:rPr>
        <w:t>Marchiandi</w:t>
      </w:r>
      <w:proofErr w:type="spellEnd"/>
      <w:r w:rsidRPr="00AB4570">
        <w:rPr>
          <w:rStyle w:val="hps"/>
          <w:rFonts w:ascii="Times New Roman" w:hAnsi="Times New Roman" w:cs="Times New Roman"/>
          <w:lang w:val="en-US"/>
        </w:rPr>
        <w:t xml:space="preserve"> 2010)</w:t>
      </w:r>
      <w:ins w:id="1428" w:author="Kenneth Lapatin" w:date="2016-09-15T16:42:00Z">
        <w:r>
          <w:rPr>
            <w:rStyle w:val="hps"/>
            <w:rFonts w:ascii="Times New Roman" w:hAnsi="Times New Roman" w:cs="Times New Roman"/>
            <w:lang w:val="en-US"/>
          </w:rPr>
          <w:t>.</w:t>
        </w:r>
      </w:ins>
    </w:p>
  </w:endnote>
  <w:endnote w:id="37">
    <w:p w:rsidR="00726EC7" w:rsidRDefault="00195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4570">
        <w:rPr>
          <w:rStyle w:val="Caratteredellanota"/>
          <w:rFonts w:ascii="Times New Roman" w:hAnsi="Times New Roman" w:cs="Times New Roman"/>
          <w:sz w:val="20"/>
          <w:szCs w:val="20"/>
        </w:rPr>
        <w:endnoteRef/>
      </w:r>
      <w:proofErr w:type="spellStart"/>
      <w:r w:rsidRPr="00AB4570">
        <w:rPr>
          <w:rFonts w:ascii="Times New Roman" w:hAnsi="Times New Roman" w:cs="Times New Roman"/>
          <w:sz w:val="20"/>
          <w:szCs w:val="20"/>
          <w:lang w:val="en-US"/>
        </w:rPr>
        <w:t>Trebeni</w:t>
      </w:r>
      <w:ins w:id="1432" w:author="Robin" w:date="2016-11-18T14:06:00Z">
        <w:r>
          <w:rPr>
            <w:rFonts w:ascii="Times New Roman" w:hAnsi="Times New Roman" w:cs="Times New Roman"/>
            <w:sz w:val="20"/>
            <w:szCs w:val="20"/>
            <w:lang w:val="en-US"/>
          </w:rPr>
          <w:t>šta</w:t>
        </w:r>
      </w:ins>
      <w:proofErr w:type="spellEnd"/>
      <w:del w:id="1433" w:author="Robin" w:date="2016-11-18T14:06:00Z">
        <w:r w:rsidRPr="00AB4570" w:rsidDel="00E735C8">
          <w:rPr>
            <w:rFonts w:ascii="Times New Roman" w:hAnsi="Times New Roman" w:cs="Times New Roman"/>
            <w:sz w:val="20"/>
            <w:szCs w:val="20"/>
            <w:lang w:val="en-US"/>
          </w:rPr>
          <w:delText>schte</w:delText>
        </w:r>
      </w:del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>three tripod bases (F</w:t>
      </w:r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ilow 1927,</w:t>
      </w:r>
      <w:del w:id="1434" w:author="Kenneth Lapatin" w:date="2016-09-15T16:42:00Z">
        <w:r w:rsidRPr="00AB4570" w:rsidDel="00FB3C01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 xml:space="preserve"> p.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69, n</w:t>
      </w:r>
      <w:ins w:id="1435" w:author="Robin" w:date="2016-11-18T14:07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>os</w:t>
        </w:r>
      </w:ins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.</w:t>
      </w:r>
      <w:ins w:id="1436" w:author="Kenneth Lapatin" w:date="2016-09-15T16:42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 xml:space="preserve"> </w:t>
        </w:r>
      </w:ins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83 and 84; </w:t>
      </w:r>
      <w:r w:rsidR="00237E17" w:rsidRPr="00D93C69">
        <w:rPr>
          <w:rFonts w:ascii="Times New Roman" w:eastAsiaTheme="minorHAnsi" w:hAnsi="Times New Roman" w:cs="Times New Roman"/>
          <w:sz w:val="20"/>
          <w:szCs w:val="20"/>
          <w:lang w:eastAsia="en-US"/>
          <w:rPrChange w:id="1437" w:author="Robin" w:date="2017-02-16T18:46:00Z">
            <w:rPr>
              <w:rFonts w:ascii="Times New Roman" w:eastAsiaTheme="minorHAnsi" w:hAnsi="Times New Roman" w:cs="Times New Roman"/>
              <w:sz w:val="20"/>
              <w:szCs w:val="20"/>
              <w:lang w:eastAsia="en-US"/>
            </w:rPr>
          </w:rPrChange>
        </w:rPr>
        <w:t>Vuli</w:t>
      </w:r>
      <w:ins w:id="1438" w:author="Jens Daehner" w:date="2017-02-07T16:43:00Z">
        <w:r w:rsidR="008F1ADC" w:rsidRPr="00D93C69">
          <w:rPr>
            <w:rFonts w:ascii="Times New Roman" w:eastAsiaTheme="minorHAnsi" w:hAnsi="Times New Roman" w:cs="Times New Roman"/>
            <w:sz w:val="20"/>
            <w:szCs w:val="20"/>
            <w:lang w:eastAsia="en-US"/>
            <w:rPrChange w:id="1439" w:author="Robin" w:date="2017-02-16T18:46:00Z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eastAsia="en-US"/>
              </w:rPr>
            </w:rPrChange>
          </w:rPr>
          <w:t>ć</w:t>
        </w:r>
      </w:ins>
      <w:del w:id="1440" w:author="Jens Daehner" w:date="2017-02-07T16:43:00Z">
        <w:r w:rsidR="00237E17" w:rsidRPr="00D93C69">
          <w:rPr>
            <w:rFonts w:ascii="Times New Roman" w:eastAsiaTheme="minorHAnsi" w:hAnsi="Times New Roman" w:cs="Times New Roman"/>
            <w:sz w:val="20"/>
            <w:szCs w:val="20"/>
            <w:lang w:eastAsia="en-US"/>
            <w:rPrChange w:id="1441" w:author="Robin" w:date="2017-02-16T18:46:00Z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rPrChange>
          </w:rPr>
          <w:delText>c</w:delText>
        </w:r>
      </w:del>
      <w:r w:rsidR="00237E17" w:rsidRPr="00D93C69">
        <w:rPr>
          <w:rFonts w:ascii="Times New Roman" w:eastAsiaTheme="minorHAnsi" w:hAnsi="Times New Roman" w:cs="Times New Roman"/>
          <w:sz w:val="20"/>
          <w:szCs w:val="20"/>
          <w:lang w:eastAsia="en-US"/>
          <w:rPrChange w:id="1442" w:author="Robin" w:date="2017-02-16T18:46:00Z">
            <w:rPr>
              <w:rFonts w:ascii="Times New Roman" w:eastAsiaTheme="minorHAnsi" w:hAnsi="Times New Roman" w:cs="Times New Roman"/>
              <w:sz w:val="20"/>
              <w:szCs w:val="20"/>
              <w:lang w:eastAsia="en-US"/>
            </w:rPr>
          </w:rPrChange>
        </w:rPr>
        <w:t xml:space="preserve"> 1930</w:t>
      </w:r>
      <w:ins w:id="1443" w:author="Robin" w:date="2016-11-18T14:08:00Z">
        <w:del w:id="1444" w:author="Eric Beckman" w:date="2017-02-01T09:51:00Z">
          <w:r w:rsidR="00237E17" w:rsidRPr="00D93C69">
            <w:rPr>
              <w:rFonts w:ascii="Times New Roman" w:eastAsiaTheme="minorHAnsi" w:hAnsi="Times New Roman" w:cs="Times New Roman"/>
              <w:sz w:val="20"/>
              <w:szCs w:val="20"/>
              <w:lang w:eastAsia="en-US"/>
              <w:rPrChange w:id="1445" w:author="Robin" w:date="2017-02-16T18:46:00Z">
                <w:rPr>
                  <w:rFonts w:ascii="Times New Roman" w:eastAsiaTheme="minorHAnsi" w:hAnsi="Times New Roman" w:cs="Times New Roman"/>
                  <w:sz w:val="20"/>
                  <w:szCs w:val="20"/>
                  <w:lang w:eastAsia="en-US"/>
                </w:rPr>
              </w:rPrChange>
            </w:rPr>
            <w:delText>[AU: ref. not found - pls complete ref. in bibliography]</w:delText>
          </w:r>
        </w:del>
      </w:ins>
      <w:r w:rsidR="00237E17" w:rsidRPr="00D93C69">
        <w:rPr>
          <w:rFonts w:ascii="Times New Roman" w:eastAsiaTheme="minorHAnsi" w:hAnsi="Times New Roman" w:cs="Times New Roman"/>
          <w:sz w:val="20"/>
          <w:szCs w:val="20"/>
          <w:lang w:eastAsia="en-US"/>
          <w:rPrChange w:id="1446" w:author="Robin" w:date="2017-02-16T18:46:00Z">
            <w:rPr>
              <w:rFonts w:ascii="Times New Roman" w:eastAsiaTheme="minorHAnsi" w:hAnsi="Times New Roman" w:cs="Times New Roman"/>
              <w:sz w:val="20"/>
              <w:szCs w:val="20"/>
              <w:lang w:eastAsia="en-US"/>
            </w:rPr>
          </w:rPrChange>
        </w:rPr>
        <w:t>,</w:t>
      </w:r>
      <w:r w:rsidRPr="00D93C69">
        <w:rPr>
          <w:rFonts w:ascii="Times New Roman" w:eastAsiaTheme="minorHAnsi" w:hAnsi="Times New Roman" w:cs="Times New Roman"/>
          <w:sz w:val="20"/>
          <w:szCs w:val="20"/>
          <w:lang w:eastAsia="en-US"/>
          <w:rPrChange w:id="1447" w:author="Robin" w:date="2017-02-16T18:46:00Z">
            <w:rPr>
              <w:rFonts w:ascii="Times New Roman" w:eastAsiaTheme="minorHAnsi" w:hAnsi="Times New Roman" w:cs="Times New Roman"/>
              <w:sz w:val="20"/>
              <w:szCs w:val="20"/>
              <w:lang w:eastAsia="en-US"/>
            </w:rPr>
          </w:rPrChange>
        </w:rPr>
        <w:t xml:space="preserve"> fig</w:t>
      </w:r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.</w:t>
      </w:r>
      <w:ins w:id="1448" w:author="Kenneth Lapatin" w:date="2016-09-15T16:42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 xml:space="preserve"> </w:t>
        </w:r>
      </w:ins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14</w:t>
      </w:r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>Novi</w:t>
      </w:r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>Pazar</w:t>
      </w:r>
      <w:proofErr w:type="spellEnd"/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: one </w:t>
      </w:r>
      <w:proofErr w:type="spellStart"/>
      <w:r w:rsidRPr="00AB4570">
        <w:rPr>
          <w:rStyle w:val="hps"/>
          <w:rFonts w:ascii="Times New Roman" w:hAnsi="Times New Roman" w:cs="Times New Roman"/>
          <w:i/>
          <w:sz w:val="20"/>
          <w:szCs w:val="20"/>
          <w:lang w:val="en-US"/>
        </w:rPr>
        <w:t>podanipter</w:t>
      </w:r>
      <w:proofErr w:type="spellEnd"/>
      <w:r w:rsidRPr="00AB4570">
        <w:rPr>
          <w:rStyle w:val="hps"/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80C82">
        <w:rPr>
          <w:rStyle w:val="hps"/>
          <w:rFonts w:ascii="Times New Roman" w:hAnsi="Times New Roman" w:cs="Times New Roman"/>
          <w:sz w:val="20"/>
          <w:szCs w:val="20"/>
          <w:lang w:val="en-US"/>
        </w:rPr>
        <w:t>(</w:t>
      </w:r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Vasi</w:t>
      </w:r>
      <w:ins w:id="1449" w:author="Jens Daehner" w:date="2017-02-07T16:46:00Z">
        <w:r w:rsidR="008F1ADC" w:rsidRPr="008F1ADC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>ć</w:t>
        </w:r>
      </w:ins>
      <w:del w:id="1450" w:author="Jens Daehner" w:date="2017-02-07T16:46:00Z">
        <w:r w:rsidRPr="00AB4570" w:rsidDel="008F1ADC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>c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2003, </w:t>
      </w:r>
      <w:del w:id="1451" w:author="Kenneth Lapatin" w:date="2016-09-15T16:42:00Z">
        <w:r w:rsidRPr="00AB4570" w:rsidDel="00FB3C01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>p.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132, figs.</w:t>
      </w:r>
      <w:ins w:id="1452" w:author="Kenneth Lapatin" w:date="2016-09-15T16:42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 xml:space="preserve"> </w:t>
        </w:r>
      </w:ins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92</w:t>
      </w:r>
      <w:ins w:id="1453" w:author="Robin" w:date="2016-11-18T14:13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>–</w:t>
        </w:r>
      </w:ins>
      <w:del w:id="1454" w:author="Robin" w:date="2016-11-18T14:13:00Z">
        <w:r w:rsidRPr="00AB4570" w:rsidDel="00E735C8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>-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94)</w:t>
      </w:r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>Stobi</w:t>
      </w:r>
      <w:proofErr w:type="spellEnd"/>
      <w:r w:rsidRPr="00AB457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AB4570">
        <w:rPr>
          <w:rStyle w:val="hps"/>
          <w:rFonts w:ascii="Times New Roman" w:hAnsi="Times New Roman" w:cs="Times New Roman"/>
          <w:sz w:val="20"/>
          <w:szCs w:val="20"/>
          <w:lang w:val="en-US"/>
        </w:rPr>
        <w:t>a basin handle (</w:t>
      </w:r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Stibbe 2003, </w:t>
      </w:r>
      <w:del w:id="1455" w:author="Kenneth Lapatin" w:date="2016-09-15T16:42:00Z">
        <w:r w:rsidRPr="00AB4570" w:rsidDel="00FB3C01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 xml:space="preserve">p. 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118</w:t>
      </w:r>
      <w:ins w:id="1456" w:author="Kenneth Lapatin" w:date="2016-09-15T16:42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>, f</w:t>
        </w:r>
      </w:ins>
      <w:del w:id="1457" w:author="Kenneth Lapatin" w:date="2016-09-15T16:42:00Z">
        <w:r w:rsidRPr="00AB4570" w:rsidDel="00FB3C01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>. F</w:delText>
        </w:r>
      </w:del>
      <w:r w:rsidRPr="00AB4570">
        <w:rPr>
          <w:rFonts w:ascii="Times New Roman" w:eastAsiaTheme="minorHAnsi" w:hAnsi="Times New Roman" w:cs="Times New Roman"/>
          <w:sz w:val="20"/>
          <w:szCs w:val="20"/>
          <w:lang w:eastAsia="en-US"/>
        </w:rPr>
        <w:t>ig. 76</w:t>
      </w:r>
      <w:r w:rsidRPr="00AB4570">
        <w:rPr>
          <w:rFonts w:ascii="Times New Roman" w:hAnsi="Times New Roman" w:cs="Times New Roman"/>
          <w:sz w:val="20"/>
          <w:szCs w:val="20"/>
          <w:lang w:val="en-US"/>
        </w:rPr>
        <w:t>)</w:t>
      </w:r>
      <w:ins w:id="1458" w:author="Kenneth Lapatin" w:date="2016-09-15T16:42:00Z">
        <w:r>
          <w:rPr>
            <w:rFonts w:ascii="Times New Roman" w:hAnsi="Times New Roman" w:cs="Times New Roman"/>
            <w:sz w:val="20"/>
            <w:szCs w:val="20"/>
            <w:lang w:val="en-US"/>
          </w:rPr>
          <w:t>.</w:t>
        </w:r>
      </w:ins>
    </w:p>
  </w:endnote>
  <w:endnote w:id="38">
    <w:p w:rsidR="00726EC7" w:rsidRDefault="00195958">
      <w:pPr>
        <w:pStyle w:val="Stilepredefinito"/>
        <w:pageBreakBefore/>
        <w:spacing w:after="0" w:line="240" w:lineRule="auto"/>
        <w:rPr>
          <w:rFonts w:ascii="Times New Roman" w:hAnsi="Times New Roman" w:cs="Times New Roman"/>
        </w:rPr>
      </w:pPr>
      <w:r w:rsidRPr="00AB4570">
        <w:rPr>
          <w:rStyle w:val="Caratteredellanota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Stibbe </w:t>
      </w:r>
      <w:r w:rsidRPr="00AB4570">
        <w:rPr>
          <w:rFonts w:ascii="Times New Roman" w:hAnsi="Times New Roman" w:cs="Times New Roman"/>
        </w:rPr>
        <w:t>2003</w:t>
      </w:r>
      <w:ins w:id="1508" w:author="Robin" w:date="2016-11-18T14:14:00Z">
        <w:r w:rsidRPr="00D93C69">
          <w:rPr>
            <w:rFonts w:ascii="Times New Roman" w:hAnsi="Times New Roman" w:cs="Times New Roman"/>
            <w:rPrChange w:id="1509" w:author="Robin" w:date="2017-02-16T18:46:00Z">
              <w:rPr>
                <w:rFonts w:ascii="Times New Roman" w:hAnsi="Times New Roman" w:cs="Times New Roman"/>
              </w:rPr>
            </w:rPrChange>
          </w:rPr>
          <w:t xml:space="preserve">, </w:t>
        </w:r>
        <w:del w:id="1510" w:author="Eric Beckman" w:date="2017-02-02T09:31:00Z">
          <w:r w:rsidR="00237E17" w:rsidRPr="00D93C69">
            <w:rPr>
              <w:rFonts w:ascii="Times New Roman" w:hAnsi="Times New Roman" w:cs="Times New Roman"/>
              <w:rPrChange w:id="1511" w:author="Robin" w:date="2017-02-16T18:46:00Z">
                <w:rPr>
                  <w:rFonts w:ascii="Times New Roman" w:hAnsi="Times New Roman" w:cs="Times New Roman"/>
                </w:rPr>
              </w:rPrChange>
            </w:rPr>
            <w:delText>nn–nn[AU: pls give page or page range</w:delText>
          </w:r>
        </w:del>
      </w:ins>
      <w:ins w:id="1512" w:author="Eric Beckman" w:date="2017-02-02T09:31:00Z">
        <w:r w:rsidR="004476E7" w:rsidRPr="00D93C69">
          <w:rPr>
            <w:rFonts w:ascii="Times New Roman" w:hAnsi="Times New Roman" w:cs="Times New Roman"/>
            <w:rPrChange w:id="1513" w:author="Robin" w:date="2017-02-16T18:46:00Z">
              <w:rPr>
                <w:rFonts w:ascii="Times New Roman" w:hAnsi="Times New Roman" w:cs="Times New Roman"/>
                <w:highlight w:val="yellow"/>
              </w:rPr>
            </w:rPrChange>
          </w:rPr>
          <w:t>89</w:t>
        </w:r>
      </w:ins>
      <w:ins w:id="1514" w:author="Robin" w:date="2017-02-16T18:46:00Z">
        <w:r w:rsidR="00D93C69" w:rsidRPr="00D93C69">
          <w:rPr>
            <w:rFonts w:ascii="Times New Roman" w:hAnsi="Times New Roman" w:cs="Times New Roman"/>
            <w:rPrChange w:id="1515" w:author="Robin" w:date="2017-02-16T18:46:00Z">
              <w:rPr>
                <w:rFonts w:ascii="Times New Roman" w:hAnsi="Times New Roman" w:cs="Times New Roman"/>
                <w:highlight w:val="yellow"/>
              </w:rPr>
            </w:rPrChange>
          </w:rPr>
          <w:t>–</w:t>
        </w:r>
      </w:ins>
      <w:ins w:id="1516" w:author="Eric Beckman" w:date="2017-02-02T09:31:00Z">
        <w:del w:id="1517" w:author="Robin" w:date="2017-02-16T18:46:00Z">
          <w:r w:rsidR="004476E7" w:rsidRPr="00D93C69" w:rsidDel="00D93C69">
            <w:rPr>
              <w:rFonts w:ascii="Times New Roman" w:hAnsi="Times New Roman" w:cs="Times New Roman"/>
              <w:rPrChange w:id="1518" w:author="Robin" w:date="2017-02-16T18:46:00Z">
                <w:rPr>
                  <w:rFonts w:ascii="Times New Roman" w:hAnsi="Times New Roman" w:cs="Times New Roman"/>
                  <w:highlight w:val="yellow"/>
                </w:rPr>
              </w:rPrChange>
            </w:rPr>
            <w:delText>-</w:delText>
          </w:r>
        </w:del>
        <w:r w:rsidR="004476E7" w:rsidRPr="00D93C69">
          <w:rPr>
            <w:rFonts w:ascii="Times New Roman" w:hAnsi="Times New Roman" w:cs="Times New Roman"/>
            <w:rPrChange w:id="1519" w:author="Robin" w:date="2017-02-16T18:46:00Z">
              <w:rPr>
                <w:rFonts w:ascii="Times New Roman" w:hAnsi="Times New Roman" w:cs="Times New Roman"/>
                <w:highlight w:val="yellow"/>
              </w:rPr>
            </w:rPrChange>
          </w:rPr>
          <w:t>110</w:t>
        </w:r>
      </w:ins>
      <w:ins w:id="1520" w:author="Robin" w:date="2016-11-18T14:14:00Z">
        <w:del w:id="1521" w:author="Eric Beckman" w:date="2017-02-02T09:32:00Z">
          <w:r w:rsidR="00237E17" w:rsidRPr="00D93C69">
            <w:rPr>
              <w:rFonts w:ascii="Times New Roman" w:hAnsi="Times New Roman" w:cs="Times New Roman"/>
              <w:rPrChange w:id="1522" w:author="Robin" w:date="2017-02-16T18:46:00Z">
                <w:rPr>
                  <w:rFonts w:ascii="Times New Roman" w:hAnsi="Times New Roman" w:cs="Times New Roman"/>
                </w:rPr>
              </w:rPrChange>
            </w:rPr>
            <w:delText>]</w:delText>
          </w:r>
        </w:del>
      </w:ins>
      <w:ins w:id="1523" w:author="Kenneth Lapatin" w:date="2016-09-15T16:42:00Z">
        <w:r w:rsidR="00237E17" w:rsidRPr="00D93C69">
          <w:rPr>
            <w:rFonts w:ascii="Times New Roman" w:hAnsi="Times New Roman" w:cs="Times New Roman"/>
            <w:rPrChange w:id="1524" w:author="Robin" w:date="2017-02-16T18:46:00Z">
              <w:rPr>
                <w:rFonts w:ascii="Times New Roman" w:hAnsi="Times New Roman" w:cs="Times New Roman"/>
              </w:rPr>
            </w:rPrChange>
          </w:rPr>
          <w:t>.</w:t>
        </w:r>
      </w:ins>
    </w:p>
  </w:endnote>
  <w:endnote w:id="39">
    <w:p w:rsidR="00726EC7" w:rsidRDefault="00195958">
      <w:pPr>
        <w:pStyle w:val="EndnoteText"/>
        <w:rPr>
          <w:rFonts w:ascii="Times New Roman" w:hAnsi="Times New Roman" w:cs="Times New Roman"/>
          <w:lang w:val="de-CH"/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Pr="00AB4570">
        <w:rPr>
          <w:rFonts w:ascii="Times New Roman" w:hAnsi="Times New Roman" w:cs="Times New Roman"/>
        </w:rPr>
        <w:t>Boltrik</w:t>
      </w:r>
      <w:r w:rsidR="008F62EA">
        <w:rPr>
          <w:rFonts w:ascii="Times New Roman" w:hAnsi="Times New Roman" w:cs="Times New Roman"/>
        </w:rPr>
        <w:t>, Fialko, and Treister</w:t>
      </w:r>
      <w:r w:rsidRPr="00AB4570">
        <w:rPr>
          <w:rFonts w:ascii="Times New Roman" w:hAnsi="Times New Roman" w:cs="Times New Roman"/>
        </w:rPr>
        <w:t xml:space="preserve"> 2011, fig.</w:t>
      </w:r>
      <w:ins w:id="1569" w:author="Kenneth Lapatin" w:date="2016-09-15T16:42:00Z">
        <w:r>
          <w:rPr>
            <w:rFonts w:ascii="Times New Roman" w:hAnsi="Times New Roman" w:cs="Times New Roman"/>
          </w:rPr>
          <w:t xml:space="preserve"> </w:t>
        </w:r>
      </w:ins>
      <w:r w:rsidRPr="00AB4570">
        <w:rPr>
          <w:rFonts w:ascii="Times New Roman" w:hAnsi="Times New Roman" w:cs="Times New Roman"/>
        </w:rPr>
        <w:t>7</w:t>
      </w:r>
      <w:ins w:id="1570" w:author="Kenneth Lapatin" w:date="2016-09-15T16:42:00Z">
        <w:r>
          <w:rPr>
            <w:rFonts w:ascii="Times New Roman" w:hAnsi="Times New Roman" w:cs="Times New Roman"/>
          </w:rPr>
          <w:t>.</w:t>
        </w:r>
      </w:ins>
    </w:p>
  </w:endnote>
  <w:endnote w:id="40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1576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Bilimovitch 1970,</w:t>
      </w:r>
      <w:ins w:id="1577" w:author="Kenneth Lapatin" w:date="2016-09-15T16:42:00Z">
        <w:r>
          <w:rPr>
            <w:rFonts w:ascii="Times New Roman" w:hAnsi="Times New Roman" w:cs="Times New Roman"/>
          </w:rPr>
          <w:t xml:space="preserve"> </w:t>
        </w:r>
      </w:ins>
      <w:del w:id="1578" w:author="Kenneth Lapatin" w:date="2016-09-15T16:42:00Z">
        <w:r w:rsidRPr="00AB4570" w:rsidDel="00FB3C01">
          <w:rPr>
            <w:rFonts w:ascii="Times New Roman" w:hAnsi="Times New Roman" w:cs="Times New Roman"/>
          </w:rPr>
          <w:delText xml:space="preserve"> pp. </w:delText>
        </w:r>
      </w:del>
      <w:r w:rsidRPr="00AB4570">
        <w:rPr>
          <w:rFonts w:ascii="Times New Roman" w:hAnsi="Times New Roman" w:cs="Times New Roman"/>
        </w:rPr>
        <w:t>132</w:t>
      </w:r>
      <w:ins w:id="1579" w:author="Robin" w:date="2016-11-18T14:14:00Z">
        <w:r>
          <w:rPr>
            <w:rFonts w:ascii="Times New Roman" w:hAnsi="Times New Roman" w:cs="Times New Roman"/>
          </w:rPr>
          <w:t>–</w:t>
        </w:r>
      </w:ins>
      <w:del w:id="1580" w:author="Robin" w:date="2016-11-18T14:14:00Z">
        <w:r w:rsidRPr="00AB4570" w:rsidDel="00E735C8">
          <w:rPr>
            <w:rFonts w:ascii="Times New Roman" w:hAnsi="Times New Roman" w:cs="Times New Roman"/>
          </w:rPr>
          <w:delText>-</w:delText>
        </w:r>
      </w:del>
      <w:r w:rsidRPr="00AB4570">
        <w:rPr>
          <w:rFonts w:ascii="Times New Roman" w:hAnsi="Times New Roman" w:cs="Times New Roman"/>
        </w:rPr>
        <w:t>35</w:t>
      </w:r>
      <w:ins w:id="1581" w:author="Kenneth Lapatin" w:date="2016-09-15T16:42:00Z">
        <w:r>
          <w:rPr>
            <w:rFonts w:ascii="Times New Roman" w:hAnsi="Times New Roman" w:cs="Times New Roman"/>
          </w:rPr>
          <w:t>.</w:t>
        </w:r>
      </w:ins>
    </w:p>
  </w:endnote>
  <w:endnote w:id="41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1586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1587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Reeder 2000,</w:t>
      </w:r>
      <w:del w:id="1588" w:author="Kenneth Lapatin" w:date="2016-09-15T16:42:00Z">
        <w:r w:rsidR="00237E17" w:rsidRPr="00237E17">
          <w:rPr>
            <w:rFonts w:ascii="Times New Roman" w:hAnsi="Times New Roman" w:cs="Times New Roman"/>
            <w:lang w:val="en-US"/>
            <w:rPrChange w:id="1589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 xml:space="preserve"> pp.</w:delText>
        </w:r>
      </w:del>
      <w:r w:rsidR="00237E17" w:rsidRPr="00237E17">
        <w:rPr>
          <w:rFonts w:ascii="Times New Roman" w:hAnsi="Times New Roman" w:cs="Times New Roman"/>
          <w:lang w:val="en-US"/>
          <w:rPrChange w:id="1590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193</w:t>
      </w:r>
      <w:ins w:id="1591" w:author="Robin" w:date="2016-11-18T14:14:00Z">
        <w:r w:rsidR="00237E17" w:rsidRPr="00237E17">
          <w:rPr>
            <w:rFonts w:ascii="Times New Roman" w:hAnsi="Times New Roman" w:cs="Times New Roman"/>
            <w:lang w:val="en-US"/>
            <w:rPrChange w:id="1592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–</w:t>
        </w:r>
      </w:ins>
      <w:del w:id="1593" w:author="Robin" w:date="2016-11-18T14:14:00Z">
        <w:r w:rsidR="00237E17" w:rsidRPr="00237E17">
          <w:rPr>
            <w:rFonts w:ascii="Times New Roman" w:hAnsi="Times New Roman" w:cs="Times New Roman"/>
            <w:lang w:val="en-US"/>
            <w:rPrChange w:id="1594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-</w:delText>
        </w:r>
      </w:del>
      <w:r w:rsidR="00237E17" w:rsidRPr="00237E17">
        <w:rPr>
          <w:rFonts w:ascii="Times New Roman" w:hAnsi="Times New Roman" w:cs="Times New Roman"/>
          <w:lang w:val="en-US"/>
          <w:rPrChange w:id="1595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204; </w:t>
      </w:r>
      <w:r w:rsidR="00237E17" w:rsidRPr="00D93C69">
        <w:rPr>
          <w:rFonts w:ascii="Times New Roman" w:hAnsi="Times New Roman" w:cs="Times New Roman"/>
          <w:lang w:val="en-US"/>
          <w:rPrChange w:id="1596" w:author="Robin" w:date="2017-02-16T18:46:00Z">
            <w:rPr>
              <w:rFonts w:ascii="Times New Roman" w:hAnsi="Times New Roman" w:cs="Times New Roman"/>
              <w:lang w:val="de-CH"/>
            </w:rPr>
          </w:rPrChange>
        </w:rPr>
        <w:t>Barone 2007</w:t>
      </w:r>
      <w:ins w:id="1597" w:author="Robin" w:date="2016-11-18T14:15:00Z">
        <w:del w:id="1598" w:author="Jens Daehner" w:date="2017-02-09T13:04:00Z">
          <w:r w:rsidR="00237E17" w:rsidRPr="00D93C69">
            <w:rPr>
              <w:rFonts w:ascii="Times New Roman" w:hAnsi="Times New Roman" w:cs="Times New Roman"/>
              <w:lang w:val="en-US"/>
              <w:rPrChange w:id="1599" w:author="Robin" w:date="2017-02-16T18:46:00Z">
                <w:rPr>
                  <w:rFonts w:ascii="Times New Roman" w:hAnsi="Times New Roman" w:cs="Times New Roman"/>
                  <w:lang w:val="de-CH"/>
                </w:rPr>
              </w:rPrChange>
            </w:rPr>
            <w:delText>[AU: ref not found - pls complete it in b</w:delText>
          </w:r>
        </w:del>
      </w:ins>
      <w:ins w:id="1600" w:author="Robin" w:date="2016-11-18T14:16:00Z">
        <w:del w:id="1601" w:author="Jens Daehner" w:date="2017-02-09T13:04:00Z">
          <w:r w:rsidR="00237E17" w:rsidRPr="00D93C69">
            <w:rPr>
              <w:rFonts w:ascii="Times New Roman" w:hAnsi="Times New Roman" w:cs="Times New Roman"/>
              <w:lang w:val="en-US"/>
              <w:rPrChange w:id="1602" w:author="Robin" w:date="2017-02-16T18:46:00Z">
                <w:rPr>
                  <w:rFonts w:ascii="Times New Roman" w:hAnsi="Times New Roman" w:cs="Times New Roman"/>
                  <w:lang w:val="de-CH"/>
                </w:rPr>
              </w:rPrChange>
            </w:rPr>
            <w:delText>ibliography]</w:delText>
          </w:r>
        </w:del>
      </w:ins>
      <w:del w:id="1603" w:author="Jens Daehner" w:date="2017-02-09T13:04:00Z">
        <w:r w:rsidR="00237E17" w:rsidRPr="00D93C69">
          <w:rPr>
            <w:rFonts w:ascii="Times New Roman" w:hAnsi="Times New Roman" w:cs="Times New Roman"/>
            <w:lang w:val="en-US"/>
            <w:rPrChange w:id="1604" w:author="Robin" w:date="2017-02-16T18:46:00Z">
              <w:rPr>
                <w:rFonts w:ascii="Times New Roman" w:hAnsi="Times New Roman" w:cs="Times New Roman"/>
                <w:lang w:val="de-CH"/>
              </w:rPr>
            </w:rPrChange>
          </w:rPr>
          <w:delText>;</w:delText>
        </w:r>
      </w:del>
      <w:ins w:id="1605" w:author="Jens Daehner" w:date="2017-02-09T13:04:00Z">
        <w:r w:rsidR="008A7E7D" w:rsidRPr="00D93C69">
          <w:rPr>
            <w:rFonts w:ascii="Times New Roman" w:hAnsi="Times New Roman" w:cs="Times New Roman"/>
            <w:lang w:val="en-US"/>
            <w:rPrChange w:id="1606" w:author="Robin" w:date="2017-02-16T18:46:00Z">
              <w:rPr>
                <w:rFonts w:ascii="Times New Roman" w:hAnsi="Times New Roman" w:cs="Times New Roman"/>
                <w:lang w:val="en-US"/>
              </w:rPr>
            </w:rPrChange>
          </w:rPr>
          <w:t>;</w:t>
        </w:r>
      </w:ins>
      <w:r w:rsidR="00237E17" w:rsidRPr="00237E17">
        <w:rPr>
          <w:rFonts w:ascii="Times New Roman" w:hAnsi="Times New Roman" w:cs="Times New Roman"/>
          <w:lang w:val="en-US"/>
          <w:rPrChange w:id="1607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lang w:val="en-US"/>
          <w:rPrChange w:id="1608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Treister</w:t>
      </w:r>
      <w:proofErr w:type="spellEnd"/>
      <w:r w:rsidR="00237E17" w:rsidRPr="00237E17">
        <w:rPr>
          <w:rFonts w:ascii="Times New Roman" w:hAnsi="Times New Roman" w:cs="Times New Roman"/>
          <w:lang w:val="en-US"/>
          <w:rPrChange w:id="1609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2010</w:t>
      </w:r>
      <w:ins w:id="1610" w:author="Kenneth Lapatin" w:date="2016-09-15T16:42:00Z">
        <w:r w:rsidR="00237E17" w:rsidRPr="00237E17">
          <w:rPr>
            <w:rFonts w:ascii="Times New Roman" w:hAnsi="Times New Roman" w:cs="Times New Roman"/>
            <w:lang w:val="en-US"/>
            <w:rPrChange w:id="1611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42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1615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i/>
          <w:lang w:val="en-US"/>
          <w:rPrChange w:id="1616" w:author="Eric Beckman" w:date="2017-02-02T08:24:00Z">
            <w:rPr>
              <w:rFonts w:ascii="Times New Roman" w:hAnsi="Times New Roman" w:cs="Times New Roman"/>
              <w:i/>
              <w:lang w:val="de-CH"/>
            </w:rPr>
          </w:rPrChange>
        </w:rPr>
        <w:t>Kalpides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</w:t>
      </w:r>
      <w:del w:id="1617" w:author="Kenneth Lapatin" w:date="2016-09-15T16:42:00Z">
        <w:r w:rsidRPr="00AB4570" w:rsidDel="00FB3C01">
          <w:rPr>
            <w:rFonts w:ascii="Times New Roman" w:hAnsi="Times New Roman" w:cs="Times New Roman"/>
            <w:lang w:val="en-US"/>
          </w:rPr>
          <w:delText xml:space="preserve"> </w:delText>
        </w:r>
      </w:del>
      <w:r w:rsidRPr="00AB4570">
        <w:rPr>
          <w:rFonts w:ascii="Times New Roman" w:hAnsi="Times New Roman" w:cs="Times New Roman"/>
          <w:lang w:val="en-US"/>
        </w:rPr>
        <w:t>and basin on tripod base</w:t>
      </w:r>
      <w:del w:id="1618" w:author="Kenneth Lapatin" w:date="2016-09-15T16:43:00Z">
        <w:r w:rsidRPr="00AB4570" w:rsidDel="00FB3C01">
          <w:rPr>
            <w:rFonts w:ascii="Times New Roman" w:hAnsi="Times New Roman" w:cs="Times New Roman"/>
            <w:lang w:val="en-US"/>
          </w:rPr>
          <w:delText xml:space="preserve"> </w:delText>
        </w:r>
      </w:del>
      <w:r w:rsidRPr="00AB4570">
        <w:rPr>
          <w:rFonts w:ascii="Times New Roman" w:hAnsi="Times New Roman" w:cs="Times New Roman"/>
          <w:vanish/>
          <w:lang w:val="en-US"/>
        </w:rPr>
        <w:t>(fig. 89)es of Corinthian Gorgionseum ( (ig.8, 2-3)eum (tropolita  very and the lion protomeequal pieces-  the athenian ar bead</w:t>
      </w:r>
      <w:ins w:id="1619" w:author="Kenneth Lapatin" w:date="2016-09-15T16:43:00Z">
        <w:r>
          <w:rPr>
            <w:rFonts w:ascii="Times New Roman" w:hAnsi="Times New Roman" w:cs="Times New Roman"/>
            <w:lang w:val="en-US"/>
          </w:rPr>
          <w:t xml:space="preserve">: </w:t>
        </w:r>
      </w:ins>
      <w:del w:id="1620" w:author="Kenneth Lapatin" w:date="2016-09-15T16:43:00Z">
        <w:r w:rsidRPr="00AB4570" w:rsidDel="00FB3C01">
          <w:rPr>
            <w:rFonts w:ascii="Times New Roman" w:hAnsi="Times New Roman" w:cs="Times New Roman"/>
            <w:lang w:val="en-US"/>
          </w:rPr>
          <w:delText>(</w:delText>
        </w:r>
      </w:del>
      <w:r w:rsidRPr="00AB4570">
        <w:rPr>
          <w:rFonts w:ascii="Times New Roman" w:hAnsi="Times New Roman" w:cs="Times New Roman"/>
          <w:lang w:val="en-US"/>
        </w:rPr>
        <w:t>Reeder</w:t>
      </w:r>
      <w:del w:id="1621" w:author="Kenneth Lapatin" w:date="2016-09-15T16:43:00Z">
        <w:r w:rsidRPr="00AB4570" w:rsidDel="00FB3C01">
          <w:rPr>
            <w:rFonts w:ascii="Times New Roman" w:hAnsi="Times New Roman" w:cs="Times New Roman"/>
            <w:lang w:val="en-US"/>
          </w:rPr>
          <w:delText>s</w:delText>
        </w:r>
      </w:del>
      <w:r w:rsidRPr="00AB4570">
        <w:rPr>
          <w:rFonts w:ascii="Times New Roman" w:hAnsi="Times New Roman" w:cs="Times New Roman"/>
          <w:lang w:val="en-US"/>
        </w:rPr>
        <w:t xml:space="preserve"> 2000,</w:t>
      </w:r>
      <w:del w:id="1622" w:author="Kenneth Lapatin" w:date="2016-09-15T16:43:00Z">
        <w:r w:rsidRPr="00AB4570" w:rsidDel="00FB3C01">
          <w:rPr>
            <w:rFonts w:ascii="Times New Roman" w:hAnsi="Times New Roman" w:cs="Times New Roman"/>
            <w:lang w:val="en-US"/>
          </w:rPr>
          <w:delText xml:space="preserve"> pp.</w:delText>
        </w:r>
      </w:del>
      <w:r w:rsidRPr="00AB4570">
        <w:rPr>
          <w:rFonts w:ascii="Times New Roman" w:hAnsi="Times New Roman" w:cs="Times New Roman"/>
          <w:lang w:val="en-US"/>
        </w:rPr>
        <w:t xml:space="preserve"> 192</w:t>
      </w:r>
      <w:ins w:id="1623" w:author="Robin" w:date="2016-11-18T14:16:00Z">
        <w:r>
          <w:rPr>
            <w:rFonts w:ascii="Times New Roman" w:hAnsi="Times New Roman" w:cs="Times New Roman"/>
            <w:lang w:val="en-US"/>
          </w:rPr>
          <w:t>–</w:t>
        </w:r>
      </w:ins>
      <w:del w:id="1624" w:author="Robin" w:date="2016-11-18T14:16:00Z">
        <w:r w:rsidRPr="00AB4570" w:rsidDel="00195958">
          <w:rPr>
            <w:rFonts w:ascii="Times New Roman" w:hAnsi="Times New Roman" w:cs="Times New Roman"/>
            <w:lang w:val="en-US"/>
          </w:rPr>
          <w:delText>-1</w:delText>
        </w:r>
      </w:del>
      <w:r w:rsidRPr="00AB4570">
        <w:rPr>
          <w:rFonts w:ascii="Times New Roman" w:hAnsi="Times New Roman" w:cs="Times New Roman"/>
          <w:lang w:val="en-US"/>
        </w:rPr>
        <w:t>93;</w:t>
      </w:r>
      <w:del w:id="1625" w:author="Kenneth Lapatin" w:date="2016-09-15T16:43:00Z">
        <w:r w:rsidRPr="00AB4570" w:rsidDel="00FB3C01">
          <w:rPr>
            <w:rFonts w:ascii="Times New Roman" w:hAnsi="Times New Roman" w:cs="Times New Roman"/>
            <w:lang w:val="en-US"/>
          </w:rPr>
          <w:delText>p.</w:delText>
        </w:r>
      </w:del>
      <w:r w:rsidRPr="00AB4570">
        <w:rPr>
          <w:rFonts w:ascii="Times New Roman" w:hAnsi="Times New Roman" w:cs="Times New Roman"/>
          <w:lang w:val="en-US"/>
        </w:rPr>
        <w:t xml:space="preserve"> 195, no.</w:t>
      </w:r>
      <w:ins w:id="1626" w:author="Kenneth Lapatin" w:date="2016-09-15T16:43:00Z">
        <w:r>
          <w:rPr>
            <w:rFonts w:ascii="Times New Roman" w:hAnsi="Times New Roman" w:cs="Times New Roman"/>
            <w:lang w:val="en-US"/>
          </w:rPr>
          <w:t xml:space="preserve"> </w:t>
        </w:r>
      </w:ins>
      <w:r w:rsidRPr="00AB4570">
        <w:rPr>
          <w:rFonts w:ascii="Times New Roman" w:hAnsi="Times New Roman" w:cs="Times New Roman"/>
          <w:lang w:val="en-US"/>
        </w:rPr>
        <w:t xml:space="preserve">93; </w:t>
      </w:r>
      <w:proofErr w:type="spellStart"/>
      <w:r w:rsidRPr="00AB4570">
        <w:rPr>
          <w:rFonts w:ascii="Times New Roman" w:hAnsi="Times New Roman" w:cs="Times New Roman"/>
          <w:lang w:val="en-US"/>
        </w:rPr>
        <w:t>Treister</w:t>
      </w:r>
      <w:proofErr w:type="spellEnd"/>
      <w:r w:rsidRPr="00AB4570">
        <w:rPr>
          <w:rFonts w:ascii="Times New Roman" w:hAnsi="Times New Roman" w:cs="Times New Roman"/>
          <w:lang w:val="en-US"/>
        </w:rPr>
        <w:t xml:space="preserve"> 2010,</w:t>
      </w:r>
      <w:del w:id="1627" w:author="Kenneth Lapatin" w:date="2016-09-15T16:43:00Z">
        <w:r w:rsidRPr="00AB4570" w:rsidDel="00FB3C01">
          <w:rPr>
            <w:rFonts w:ascii="Times New Roman" w:hAnsi="Times New Roman" w:cs="Times New Roman"/>
            <w:lang w:val="en-US"/>
          </w:rPr>
          <w:delText xml:space="preserve"> p.</w:delText>
        </w:r>
      </w:del>
      <w:r w:rsidRPr="00AB4570">
        <w:rPr>
          <w:rFonts w:ascii="Times New Roman" w:hAnsi="Times New Roman" w:cs="Times New Roman"/>
          <w:lang w:val="en-US"/>
        </w:rPr>
        <w:t xml:space="preserve"> 12</w:t>
      </w:r>
      <w:ins w:id="1628" w:author="Kenneth Lapatin" w:date="2016-09-15T16:43:00Z">
        <w:r>
          <w:rPr>
            <w:rFonts w:ascii="Times New Roman" w:hAnsi="Times New Roman" w:cs="Times New Roman"/>
            <w:lang w:val="en-US"/>
          </w:rPr>
          <w:t>.</w:t>
        </w:r>
      </w:ins>
      <w:del w:id="1629" w:author="Kenneth Lapatin" w:date="2016-09-15T16:43:00Z">
        <w:r w:rsidRPr="00AB4570" w:rsidDel="00FB3C01">
          <w:rPr>
            <w:rFonts w:ascii="Times New Roman" w:hAnsi="Times New Roman" w:cs="Times New Roman"/>
            <w:lang w:val="en-US"/>
          </w:rPr>
          <w:delText>)</w:delText>
        </w:r>
      </w:del>
    </w:p>
  </w:endnote>
  <w:endnote w:id="43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1651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AB4570">
        <w:rPr>
          <w:rStyle w:val="EndnoteReference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1652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See articles in </w:t>
      </w:r>
      <w:proofErr w:type="spellStart"/>
      <w:r w:rsidR="00237E17" w:rsidRPr="00237E17">
        <w:rPr>
          <w:rFonts w:ascii="Times New Roman" w:hAnsi="Times New Roman" w:cs="Times New Roman"/>
          <w:lang w:val="en-US"/>
          <w:rPrChange w:id="1653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Trofinova</w:t>
      </w:r>
      <w:proofErr w:type="spellEnd"/>
      <w:r w:rsidR="00237E17" w:rsidRPr="00237E17">
        <w:rPr>
          <w:rFonts w:ascii="Times New Roman" w:hAnsi="Times New Roman" w:cs="Times New Roman"/>
          <w:lang w:val="en-US"/>
          <w:rPrChange w:id="165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2007; </w:t>
      </w:r>
      <w:proofErr w:type="spellStart"/>
      <w:r w:rsidR="00237E17" w:rsidRPr="00237E17">
        <w:rPr>
          <w:rFonts w:ascii="Times New Roman" w:hAnsi="Times New Roman" w:cs="Times New Roman"/>
          <w:lang w:val="en-US"/>
          <w:rPrChange w:id="1655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Bosi</w:t>
      </w:r>
      <w:proofErr w:type="spellEnd"/>
      <w:r w:rsidR="00237E17" w:rsidRPr="00237E17">
        <w:rPr>
          <w:rFonts w:ascii="Times New Roman" w:hAnsi="Times New Roman" w:cs="Times New Roman"/>
          <w:lang w:val="en-US"/>
          <w:rPrChange w:id="1656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2007</w:t>
      </w:r>
      <w:ins w:id="1657" w:author="Kenneth Lapatin" w:date="2016-09-15T16:43:00Z">
        <w:r w:rsidR="00237E17" w:rsidRPr="00237E17">
          <w:rPr>
            <w:rFonts w:ascii="Times New Roman" w:hAnsi="Times New Roman" w:cs="Times New Roman"/>
            <w:lang w:val="en-US"/>
            <w:rPrChange w:id="1658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44">
    <w:p w:rsidR="00726EC7" w:rsidRDefault="00195958">
      <w:pPr>
        <w:pStyle w:val="Stilepredefinito"/>
        <w:pageBreakBefore/>
        <w:spacing w:after="0" w:line="240" w:lineRule="auto"/>
        <w:rPr>
          <w:rFonts w:ascii="Times New Roman" w:hAnsi="Times New Roman" w:cs="Times New Roman"/>
        </w:rPr>
      </w:pPr>
      <w:r w:rsidRPr="00AB4570">
        <w:rPr>
          <w:rStyle w:val="Caratteredellanota"/>
          <w:rFonts w:ascii="Times New Roman" w:hAnsi="Times New Roman" w:cs="Times New Roman"/>
        </w:rPr>
        <w:endnoteRef/>
      </w:r>
      <w:r w:rsidRPr="00AB4570">
        <w:rPr>
          <w:rFonts w:ascii="Times New Roman" w:hAnsi="Times New Roman" w:cs="Times New Roman"/>
        </w:rPr>
        <w:t xml:space="preserve"> Tarditi 2007</w:t>
      </w:r>
      <w:ins w:id="1718" w:author="Kenneth Lapatin" w:date="2016-09-15T16:43:00Z">
        <w:r>
          <w:rPr>
            <w:rFonts w:ascii="Times New Roman" w:hAnsi="Times New Roman" w:cs="Times New Roman"/>
          </w:rPr>
          <w:t>.</w:t>
        </w:r>
      </w:ins>
    </w:p>
  </w:endnote>
  <w:endnote w:id="45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1742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4D4335">
        <w:rPr>
          <w:rStyle w:val="EndnoteReference"/>
          <w:rFonts w:ascii="Times New Roman" w:hAnsi="Times New Roman" w:cs="Times New Roman"/>
        </w:rPr>
        <w:endnoteRef/>
      </w:r>
      <w:r w:rsidRPr="004D4335">
        <w:rPr>
          <w:rFonts w:ascii="Times New Roman" w:hAnsi="Times New Roman" w:cs="Times New Roman"/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lang w:val="en-US"/>
          <w:rPrChange w:id="1743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Tarditi</w:t>
      </w:r>
      <w:proofErr w:type="spellEnd"/>
      <w:r w:rsidR="00237E17" w:rsidRPr="00237E17">
        <w:rPr>
          <w:rFonts w:ascii="Times New Roman" w:hAnsi="Times New Roman" w:cs="Times New Roman"/>
          <w:lang w:val="en-US"/>
          <w:rPrChange w:id="1744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2016, </w:t>
      </w:r>
      <w:del w:id="1745" w:author="Kenneth Lapatin" w:date="2016-09-15T16:43:00Z">
        <w:r w:rsidR="00237E17" w:rsidRPr="00237E17">
          <w:rPr>
            <w:rFonts w:ascii="Times New Roman" w:hAnsi="Times New Roman" w:cs="Times New Roman"/>
            <w:lang w:val="en-US"/>
            <w:rPrChange w:id="1746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 xml:space="preserve">p. </w:delText>
        </w:r>
      </w:del>
      <w:r w:rsidR="00237E17" w:rsidRPr="00237E17">
        <w:rPr>
          <w:rFonts w:ascii="Times New Roman" w:hAnsi="Times New Roman" w:cs="Times New Roman"/>
          <w:lang w:val="en-US"/>
          <w:rPrChange w:id="1747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316</w:t>
      </w:r>
      <w:ins w:id="1748" w:author="Robin" w:date="2016-11-18T14:17:00Z">
        <w:r w:rsidR="00237E17" w:rsidRPr="00237E17">
          <w:rPr>
            <w:rFonts w:ascii="Times New Roman" w:hAnsi="Times New Roman" w:cs="Times New Roman"/>
            <w:lang w:val="en-US"/>
            <w:rPrChange w:id="1749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–</w:t>
        </w:r>
      </w:ins>
      <w:del w:id="1750" w:author="Robin" w:date="2016-11-18T14:17:00Z">
        <w:r w:rsidR="00237E17" w:rsidRPr="00237E17">
          <w:rPr>
            <w:rFonts w:ascii="Times New Roman" w:hAnsi="Times New Roman" w:cs="Times New Roman"/>
            <w:lang w:val="en-US"/>
            <w:rPrChange w:id="1751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delText>-3</w:delText>
        </w:r>
      </w:del>
      <w:r w:rsidR="00237E17" w:rsidRPr="00237E17">
        <w:rPr>
          <w:rFonts w:ascii="Times New Roman" w:hAnsi="Times New Roman" w:cs="Times New Roman"/>
          <w:lang w:val="en-US"/>
          <w:rPrChange w:id="1752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17</w:t>
      </w:r>
      <w:ins w:id="1753" w:author="Kenneth Lapatin" w:date="2016-09-15T16:43:00Z">
        <w:r w:rsidR="00237E17" w:rsidRPr="00237E17">
          <w:rPr>
            <w:rFonts w:ascii="Times New Roman" w:hAnsi="Times New Roman" w:cs="Times New Roman"/>
            <w:lang w:val="en-US"/>
            <w:rPrChange w:id="1754" w:author="Eric Beckman" w:date="2017-02-02T08:24:00Z">
              <w:rPr>
                <w:rFonts w:ascii="Times New Roman" w:hAnsi="Times New Roman" w:cs="Times New Roman"/>
                <w:lang w:val="de-CH"/>
              </w:rPr>
            </w:rPrChange>
          </w:rPr>
          <w:t>.</w:t>
        </w:r>
      </w:ins>
    </w:p>
  </w:endnote>
  <w:endnote w:id="46">
    <w:p w:rsidR="00726EC7" w:rsidRDefault="00195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4D433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4D4335">
        <w:rPr>
          <w:rFonts w:ascii="Times New Roman" w:hAnsi="Times New Roman" w:cs="Times New Roman"/>
          <w:sz w:val="20"/>
          <w:szCs w:val="20"/>
        </w:rPr>
        <w:t xml:space="preserve"> </w:t>
      </w:r>
      <w:ins w:id="1796" w:author="Kenneth Lapatin" w:date="2016-09-15T16:44:00Z">
        <w:r w:rsidR="00237E17" w:rsidRPr="00237E17">
          <w:rPr>
            <w:rFonts w:ascii="Times New Roman" w:hAnsi="Times New Roman" w:cs="Times New Roman"/>
            <w:sz w:val="20"/>
            <w:szCs w:val="20"/>
            <w:lang w:val="en-US"/>
            <w:rPrChange w:id="1797" w:author="Eric Beckman" w:date="2017-02-02T08:24:00Z">
              <w:rPr>
                <w:rFonts w:ascii="Times New Roman" w:hAnsi="Times New Roman" w:cs="Times New Roman"/>
                <w:i/>
                <w:sz w:val="20"/>
                <w:szCs w:val="20"/>
                <w:lang w:val="de-CH"/>
              </w:rPr>
            </w:rPrChange>
          </w:rPr>
          <w:t>K</w:t>
        </w:r>
      </w:ins>
      <w:del w:id="1798" w:author="Kenneth Lapatin" w:date="2016-09-15T16:44:00Z">
        <w:r w:rsidR="00237E17" w:rsidRPr="00237E17">
          <w:rPr>
            <w:rFonts w:ascii="Times New Roman" w:hAnsi="Times New Roman" w:cs="Times New Roman"/>
            <w:sz w:val="20"/>
            <w:szCs w:val="20"/>
            <w:lang w:val="en-US"/>
            <w:rPrChange w:id="1799" w:author="Eric Beckman" w:date="2017-02-02T08:24:00Z">
              <w:rPr>
                <w:rFonts w:ascii="Times New Roman" w:hAnsi="Times New Roman" w:cs="Times New Roman"/>
                <w:i/>
                <w:sz w:val="20"/>
                <w:szCs w:val="20"/>
                <w:lang w:val="de-CH"/>
              </w:rPr>
            </w:rPrChange>
          </w:rPr>
          <w:delText>k</w:delText>
        </w:r>
      </w:del>
      <w:r w:rsidR="00237E17" w:rsidRPr="00237E17">
        <w:rPr>
          <w:rFonts w:ascii="Times New Roman" w:hAnsi="Times New Roman" w:cs="Times New Roman"/>
          <w:sz w:val="20"/>
          <w:szCs w:val="20"/>
          <w:lang w:val="en-US"/>
          <w:rPrChange w:id="1800" w:author="Eric Beckman" w:date="2017-02-02T08:24:00Z">
            <w:rPr>
              <w:rFonts w:ascii="Times New Roman" w:hAnsi="Times New Roman" w:cs="Times New Roman"/>
              <w:i/>
              <w:sz w:val="20"/>
              <w:szCs w:val="20"/>
              <w:lang w:val="de-CH"/>
            </w:rPr>
          </w:rPrChange>
        </w:rPr>
        <w:t xml:space="preserve">rater from </w:t>
      </w:r>
      <w:proofErr w:type="spellStart"/>
      <w:r w:rsidR="00237E17" w:rsidRPr="00237E17">
        <w:rPr>
          <w:rFonts w:ascii="Times New Roman" w:hAnsi="Times New Roman" w:cs="Times New Roman"/>
          <w:sz w:val="20"/>
          <w:szCs w:val="20"/>
          <w:lang w:val="en-US"/>
          <w:rPrChange w:id="1801" w:author="Eric Beckman" w:date="2017-02-02T08:24:00Z">
            <w:rPr>
              <w:rFonts w:ascii="Times New Roman" w:hAnsi="Times New Roman" w:cs="Times New Roman"/>
              <w:sz w:val="20"/>
              <w:szCs w:val="20"/>
              <w:lang w:val="de-CH"/>
            </w:rPr>
          </w:rPrChange>
        </w:rPr>
        <w:t>Contrada</w:t>
      </w:r>
      <w:proofErr w:type="spellEnd"/>
      <w:r w:rsidR="00237E17" w:rsidRPr="00237E17">
        <w:rPr>
          <w:rFonts w:ascii="Times New Roman" w:hAnsi="Times New Roman" w:cs="Times New Roman"/>
          <w:sz w:val="20"/>
          <w:szCs w:val="20"/>
          <w:lang w:val="en-US"/>
          <w:rPrChange w:id="1802" w:author="Eric Beckman" w:date="2017-02-02T08:24:00Z">
            <w:rPr>
              <w:rFonts w:ascii="Times New Roman" w:hAnsi="Times New Roman" w:cs="Times New Roman"/>
              <w:sz w:val="20"/>
              <w:szCs w:val="20"/>
              <w:lang w:val="de-CH"/>
            </w:rPr>
          </w:rPrChange>
        </w:rPr>
        <w:t xml:space="preserve"> </w:t>
      </w:r>
      <w:proofErr w:type="spellStart"/>
      <w:r w:rsidR="00237E17" w:rsidRPr="00237E17">
        <w:rPr>
          <w:rFonts w:ascii="Times New Roman" w:hAnsi="Times New Roman" w:cs="Times New Roman"/>
          <w:sz w:val="20"/>
          <w:szCs w:val="20"/>
          <w:lang w:val="en-US"/>
          <w:rPrChange w:id="1803" w:author="Eric Beckman" w:date="2017-02-02T08:24:00Z">
            <w:rPr>
              <w:rFonts w:ascii="Times New Roman" w:hAnsi="Times New Roman" w:cs="Times New Roman"/>
              <w:sz w:val="20"/>
              <w:szCs w:val="20"/>
              <w:lang w:val="de-CH"/>
            </w:rPr>
          </w:rPrChange>
        </w:rPr>
        <w:t>Mosè</w:t>
      </w:r>
      <w:proofErr w:type="spellEnd"/>
      <w:r w:rsidR="00237E17" w:rsidRPr="00237E17">
        <w:rPr>
          <w:rFonts w:ascii="Times New Roman" w:hAnsi="Times New Roman" w:cs="Times New Roman"/>
          <w:sz w:val="20"/>
          <w:szCs w:val="20"/>
          <w:lang w:val="en-US"/>
          <w:rPrChange w:id="1804" w:author="Eric Beckman" w:date="2017-02-02T08:24:00Z">
            <w:rPr>
              <w:rFonts w:ascii="Times New Roman" w:hAnsi="Times New Roman" w:cs="Times New Roman"/>
              <w:sz w:val="20"/>
              <w:szCs w:val="20"/>
              <w:lang w:val="de-CH"/>
            </w:rPr>
          </w:rPrChange>
        </w:rPr>
        <w:t xml:space="preserve">: Agrigento, </w:t>
      </w:r>
      <w:ins w:id="1805" w:author="Robin" w:date="2016-11-18T14:17:00Z">
        <w:r w:rsidR="00237E17" w:rsidRPr="00237E17">
          <w:rPr>
            <w:rFonts w:ascii="Times New Roman" w:hAnsi="Times New Roman" w:cs="Times New Roman"/>
            <w:sz w:val="20"/>
            <w:szCs w:val="20"/>
            <w:lang w:val="en-US"/>
            <w:rPrChange w:id="1806" w:author="Eric Beckman" w:date="2017-02-02T08:24:00Z">
              <w:rPr>
                <w:rFonts w:ascii="Times New Roman" w:hAnsi="Times New Roman" w:cs="Times New Roman"/>
                <w:sz w:val="20"/>
                <w:szCs w:val="20"/>
                <w:lang w:val="de-CH"/>
              </w:rPr>
            </w:rPrChange>
          </w:rPr>
          <w:t xml:space="preserve">inv. </w:t>
        </w:r>
      </w:ins>
      <w:r w:rsidR="00237E17" w:rsidRPr="00237E17">
        <w:rPr>
          <w:rFonts w:ascii="Times New Roman" w:hAnsi="Times New Roman" w:cs="Times New Roman"/>
          <w:sz w:val="20"/>
          <w:szCs w:val="20"/>
          <w:lang w:val="en-US"/>
          <w:rPrChange w:id="1807" w:author="Eric Beckman" w:date="2017-02-02T08:24:00Z">
            <w:rPr>
              <w:rFonts w:ascii="Times New Roman" w:hAnsi="Times New Roman" w:cs="Times New Roman"/>
              <w:sz w:val="20"/>
              <w:szCs w:val="20"/>
              <w:lang w:val="de-CH"/>
            </w:rPr>
          </w:rPrChange>
        </w:rPr>
        <w:t>NM</w:t>
      </w:r>
      <w:del w:id="1808" w:author="Kenneth Lapatin" w:date="2016-09-15T16:44:00Z">
        <w:r w:rsidR="00237E17" w:rsidRPr="00237E17">
          <w:rPr>
            <w:rFonts w:ascii="Times New Roman" w:hAnsi="Times New Roman" w:cs="Times New Roman"/>
            <w:sz w:val="20"/>
            <w:szCs w:val="20"/>
            <w:lang w:val="en-US"/>
            <w:rPrChange w:id="1809" w:author="Eric Beckman" w:date="2017-02-02T08:24:00Z">
              <w:rPr>
                <w:rFonts w:ascii="Times New Roman" w:hAnsi="Times New Roman" w:cs="Times New Roman"/>
                <w:sz w:val="20"/>
                <w:szCs w:val="20"/>
                <w:lang w:val="de-CH"/>
              </w:rPr>
            </w:rPrChange>
          </w:rPr>
          <w:delText>,</w:delText>
        </w:r>
      </w:del>
      <w:r w:rsidR="00237E17" w:rsidRPr="00237E17">
        <w:rPr>
          <w:rFonts w:ascii="Times New Roman" w:hAnsi="Times New Roman" w:cs="Times New Roman"/>
          <w:sz w:val="20"/>
          <w:szCs w:val="20"/>
          <w:lang w:val="en-US"/>
          <w:rPrChange w:id="1810" w:author="Eric Beckman" w:date="2017-02-02T08:24:00Z">
            <w:rPr>
              <w:rFonts w:ascii="Times New Roman" w:hAnsi="Times New Roman" w:cs="Times New Roman"/>
              <w:sz w:val="20"/>
              <w:szCs w:val="20"/>
              <w:lang w:val="de-CH"/>
            </w:rPr>
          </w:rPrChange>
        </w:rPr>
        <w:t xml:space="preserve"> 20733 (</w:t>
      </w:r>
      <w:r w:rsidRPr="004D4335">
        <w:rPr>
          <w:rFonts w:ascii="Times New Roman" w:eastAsiaTheme="minorHAnsi" w:hAnsi="Times New Roman" w:cs="Times New Roman"/>
          <w:sz w:val="20"/>
          <w:szCs w:val="20"/>
          <w:lang w:eastAsia="en-US"/>
        </w:rPr>
        <w:t>Barr</w:t>
      </w:r>
      <w:ins w:id="1811" w:author="Robin" w:date="2016-11-18T14:17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>-</w:t>
        </w:r>
      </w:ins>
      <w:del w:id="1812" w:author="Robin" w:date="2016-11-18T14:17:00Z">
        <w:r w:rsidRPr="004D4335" w:rsidDel="00195958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 xml:space="preserve"> </w:delText>
        </w:r>
      </w:del>
      <w:r w:rsidRPr="004D4335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Sharrar 2008, </w:t>
      </w:r>
      <w:del w:id="1813" w:author="Kenneth Lapatin" w:date="2016-09-15T16:43:00Z">
        <w:r w:rsidRPr="004D4335" w:rsidDel="00FB3C01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 xml:space="preserve">p. </w:delText>
        </w:r>
      </w:del>
      <w:r w:rsidRPr="004D4335">
        <w:rPr>
          <w:rFonts w:ascii="Times New Roman" w:eastAsiaTheme="minorHAnsi" w:hAnsi="Times New Roman" w:cs="Times New Roman"/>
          <w:sz w:val="20"/>
          <w:szCs w:val="20"/>
          <w:lang w:eastAsia="en-US"/>
        </w:rPr>
        <w:t>54)</w:t>
      </w:r>
      <w:ins w:id="1814" w:author="Kenneth Lapatin" w:date="2016-09-15T16:43:00Z">
        <w:r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t>.</w:t>
        </w:r>
      </w:ins>
      <w:del w:id="1815" w:author="Kenneth Lapatin" w:date="2016-09-15T16:43:00Z">
        <w:r w:rsidRPr="004D4335" w:rsidDel="00FB3C01">
          <w:rPr>
            <w:rFonts w:ascii="Times New Roman" w:eastAsiaTheme="minorHAnsi" w:hAnsi="Times New Roman" w:cs="Times New Roman"/>
            <w:sz w:val="20"/>
            <w:szCs w:val="20"/>
            <w:lang w:eastAsia="en-US"/>
          </w:rPr>
          <w:delText xml:space="preserve"> </w:delText>
        </w:r>
      </w:del>
    </w:p>
  </w:endnote>
  <w:endnote w:id="47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1822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4D4335">
        <w:rPr>
          <w:rStyle w:val="EndnoteReference"/>
          <w:rFonts w:ascii="Times New Roman" w:hAnsi="Times New Roman" w:cs="Times New Roman"/>
        </w:rPr>
        <w:endnoteRef/>
      </w:r>
      <w:r w:rsidRPr="004D4335">
        <w:rPr>
          <w:rFonts w:ascii="Times New Roman" w:hAnsi="Times New Roman" w:cs="Times New Roman"/>
        </w:rPr>
        <w:t xml:space="preserve"> </w:t>
      </w:r>
      <w:r w:rsidR="00237E17" w:rsidRPr="00237E17">
        <w:rPr>
          <w:rFonts w:ascii="Times New Roman" w:hAnsi="Times New Roman" w:cs="Times New Roman"/>
          <w:lang w:val="en-US"/>
          <w:rPrChange w:id="1823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>London, British Museum</w:t>
      </w:r>
      <w:ins w:id="1824" w:author="Robin" w:date="2016-11-18T14:20:00Z">
        <w:r w:rsidR="00237E17" w:rsidRPr="00D93C69">
          <w:rPr>
            <w:rFonts w:ascii="Times New Roman" w:hAnsi="Times New Roman" w:cs="Times New Roman"/>
            <w:lang w:val="en-US"/>
            <w:rPrChange w:id="1825" w:author="Robin" w:date="2017-02-16T18:46:00Z">
              <w:rPr>
                <w:rFonts w:ascii="Times New Roman" w:hAnsi="Times New Roman" w:cs="Times New Roman"/>
                <w:lang w:val="de-CH"/>
              </w:rPr>
            </w:rPrChange>
          </w:rPr>
          <w:t>,</w:t>
        </w:r>
      </w:ins>
      <w:ins w:id="1826" w:author="Kenneth Lapatin" w:date="2016-09-15T16:44:00Z">
        <w:r w:rsidR="00237E17" w:rsidRPr="00D93C69">
          <w:rPr>
            <w:rFonts w:ascii="Times New Roman" w:hAnsi="Times New Roman" w:cs="Times New Roman"/>
            <w:lang w:val="en-US"/>
            <w:rPrChange w:id="1827" w:author="Robin" w:date="2017-02-16T18:46:00Z">
              <w:rPr>
                <w:rFonts w:ascii="Times New Roman" w:hAnsi="Times New Roman" w:cs="Times New Roman"/>
                <w:lang w:val="de-CH"/>
              </w:rPr>
            </w:rPrChange>
          </w:rPr>
          <w:t xml:space="preserve"> </w:t>
        </w:r>
      </w:ins>
      <w:del w:id="1828" w:author="Kenneth Lapatin" w:date="2016-09-15T16:44:00Z">
        <w:r w:rsidR="00237E17" w:rsidRPr="00D93C69">
          <w:rPr>
            <w:rFonts w:ascii="Times New Roman" w:hAnsi="Times New Roman" w:cs="Times New Roman"/>
            <w:lang w:val="en-US"/>
            <w:rPrChange w:id="1829" w:author="Robin" w:date="2017-02-16T18:46:00Z">
              <w:rPr>
                <w:rFonts w:ascii="Times New Roman" w:hAnsi="Times New Roman" w:cs="Times New Roman"/>
                <w:lang w:val="de-CH"/>
              </w:rPr>
            </w:rPrChange>
          </w:rPr>
          <w:delText>,</w:delText>
        </w:r>
      </w:del>
      <w:del w:id="1830" w:author="Kenneth Lapatin" w:date="2016-09-15T16:43:00Z">
        <w:r w:rsidR="00237E17" w:rsidRPr="00D93C69">
          <w:rPr>
            <w:rFonts w:ascii="Times New Roman" w:hAnsi="Times New Roman" w:cs="Times New Roman"/>
            <w:lang w:val="en-US"/>
            <w:rPrChange w:id="1831" w:author="Robin" w:date="2017-02-16T18:46:00Z">
              <w:rPr>
                <w:rFonts w:ascii="Times New Roman" w:hAnsi="Times New Roman" w:cs="Times New Roman"/>
                <w:lang w:val="de-CH"/>
              </w:rPr>
            </w:rPrChange>
          </w:rPr>
          <w:delText xml:space="preserve"> </w:delText>
        </w:r>
      </w:del>
      <w:del w:id="1832" w:author="Robin" w:date="2016-11-18T14:19:00Z">
        <w:r w:rsidR="00237E17" w:rsidRPr="00D93C69">
          <w:rPr>
            <w:rFonts w:ascii="Times New Roman" w:hAnsi="Times New Roman" w:cs="Times New Roman"/>
            <w:lang w:val="en-US"/>
            <w:rPrChange w:id="1833" w:author="Robin" w:date="2017-02-16T18:46:00Z">
              <w:rPr>
                <w:rFonts w:ascii="Times New Roman" w:hAnsi="Times New Roman" w:cs="Times New Roman"/>
                <w:lang w:val="de-CH"/>
              </w:rPr>
            </w:rPrChange>
          </w:rPr>
          <w:delText>285</w:delText>
        </w:r>
      </w:del>
      <w:ins w:id="1834" w:author="Robin" w:date="2016-11-18T14:19:00Z">
        <w:r w:rsidR="00237E17" w:rsidRPr="00D93C69">
          <w:rPr>
            <w:rFonts w:ascii="Times New Roman" w:hAnsi="Times New Roman" w:cs="Times New Roman"/>
            <w:lang w:val="en-US"/>
            <w:rPrChange w:id="1835" w:author="Robin" w:date="2017-02-16T18:46:00Z">
              <w:rPr>
                <w:rFonts w:ascii="Times New Roman" w:hAnsi="Times New Roman" w:cs="Times New Roman"/>
                <w:lang w:val="de-CH"/>
              </w:rPr>
            </w:rPrChange>
          </w:rPr>
          <w:t>inv. 18</w:t>
        </w:r>
      </w:ins>
      <w:ins w:id="1836" w:author="Eric Beckman" w:date="2017-02-02T09:43:00Z">
        <w:r w:rsidR="00484FDD" w:rsidRPr="00D93C69">
          <w:rPr>
            <w:rFonts w:ascii="Times New Roman" w:hAnsi="Times New Roman" w:cs="Times New Roman"/>
            <w:lang w:val="en-US"/>
            <w:rPrChange w:id="1837" w:author="Robin" w:date="2017-02-16T18:46:00Z">
              <w:rPr>
                <w:rFonts w:ascii="Times New Roman" w:hAnsi="Times New Roman" w:cs="Times New Roman"/>
                <w:highlight w:val="yellow"/>
                <w:lang w:val="en-US"/>
              </w:rPr>
            </w:rPrChange>
          </w:rPr>
          <w:t>6</w:t>
        </w:r>
      </w:ins>
      <w:ins w:id="1838" w:author="Robin" w:date="2016-11-18T14:19:00Z">
        <w:del w:id="1839" w:author="Eric Beckman" w:date="2017-02-02T09:43:00Z">
          <w:r w:rsidR="00237E17" w:rsidRPr="00D93C69">
            <w:rPr>
              <w:rFonts w:ascii="Times New Roman" w:hAnsi="Times New Roman" w:cs="Times New Roman"/>
              <w:lang w:val="en-US"/>
              <w:rPrChange w:id="1840" w:author="Robin" w:date="2017-02-16T18:46:00Z">
                <w:rPr>
                  <w:rFonts w:ascii="Times New Roman" w:hAnsi="Times New Roman" w:cs="Times New Roman"/>
                  <w:lang w:val="de-CH"/>
                </w:rPr>
              </w:rPrChange>
            </w:rPr>
            <w:delText>9</w:delText>
          </w:r>
        </w:del>
        <w:r w:rsidR="00237E17" w:rsidRPr="00D93C69">
          <w:rPr>
            <w:rFonts w:ascii="Times New Roman" w:hAnsi="Times New Roman" w:cs="Times New Roman"/>
            <w:lang w:val="en-US"/>
            <w:rPrChange w:id="1841" w:author="Robin" w:date="2017-02-16T18:46:00Z">
              <w:rPr>
                <w:rFonts w:ascii="Times New Roman" w:hAnsi="Times New Roman" w:cs="Times New Roman"/>
                <w:lang w:val="de-CH"/>
              </w:rPr>
            </w:rPrChange>
          </w:rPr>
          <w:t>5,0103.43 (Bronze 2</w:t>
        </w:r>
      </w:ins>
      <w:ins w:id="1842" w:author="Robin" w:date="2016-11-18T14:20:00Z">
        <w:r w:rsidR="00237E17" w:rsidRPr="00D93C69">
          <w:rPr>
            <w:rFonts w:ascii="Times New Roman" w:hAnsi="Times New Roman" w:cs="Times New Roman"/>
            <w:lang w:val="en-US"/>
            <w:rPrChange w:id="1843" w:author="Robin" w:date="2017-02-16T18:46:00Z">
              <w:rPr>
                <w:rFonts w:ascii="Times New Roman" w:hAnsi="Times New Roman" w:cs="Times New Roman"/>
                <w:lang w:val="de-CH"/>
              </w:rPr>
            </w:rPrChange>
          </w:rPr>
          <w:t>58)</w:t>
        </w:r>
        <w:del w:id="1844" w:author="Eric Beckman" w:date="2017-02-02T09:44:00Z">
          <w:r w:rsidR="00237E17" w:rsidRPr="00D93C69">
            <w:rPr>
              <w:rFonts w:ascii="Times New Roman" w:hAnsi="Times New Roman" w:cs="Times New Roman"/>
              <w:lang w:val="en-US"/>
              <w:rPrChange w:id="1845" w:author="Robin" w:date="2017-02-16T18:46:00Z">
                <w:rPr>
                  <w:rFonts w:ascii="Times New Roman" w:hAnsi="Times New Roman" w:cs="Times New Roman"/>
                  <w:lang w:val="de-CH"/>
                </w:rPr>
              </w:rPrChange>
            </w:rPr>
            <w:delText>[AU: pls check - there is no inv. 285 in BM - I think this is the  one you mean]</w:delText>
          </w:r>
        </w:del>
      </w:ins>
      <w:r w:rsidR="00237E17" w:rsidRPr="00237E17">
        <w:rPr>
          <w:rFonts w:ascii="Times New Roman" w:hAnsi="Times New Roman" w:cs="Times New Roman"/>
          <w:lang w:val="en-US"/>
          <w:rPrChange w:id="1846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  <w:t xml:space="preserve"> (</w:t>
      </w:r>
      <w:r w:rsidRPr="004D4335">
        <w:rPr>
          <w:rFonts w:ascii="Times New Roman" w:eastAsiaTheme="minorHAnsi" w:hAnsi="Times New Roman" w:cs="Times New Roman"/>
          <w:lang w:eastAsia="en-US"/>
        </w:rPr>
        <w:t>Barr</w:t>
      </w:r>
      <w:ins w:id="1847" w:author="Robin" w:date="2016-11-18T14:17:00Z">
        <w:r>
          <w:rPr>
            <w:rFonts w:ascii="Times New Roman" w:eastAsiaTheme="minorHAnsi" w:hAnsi="Times New Roman" w:cs="Times New Roman"/>
            <w:lang w:eastAsia="en-US"/>
          </w:rPr>
          <w:t>-</w:t>
        </w:r>
      </w:ins>
      <w:del w:id="1848" w:author="Robin" w:date="2016-11-18T14:17:00Z">
        <w:r w:rsidRPr="004D4335" w:rsidDel="00195958">
          <w:rPr>
            <w:rFonts w:ascii="Times New Roman" w:eastAsiaTheme="minorHAnsi" w:hAnsi="Times New Roman" w:cs="Times New Roman"/>
            <w:lang w:eastAsia="en-US"/>
          </w:rPr>
          <w:delText xml:space="preserve"> </w:delText>
        </w:r>
      </w:del>
      <w:r w:rsidRPr="004D4335">
        <w:rPr>
          <w:rFonts w:ascii="Times New Roman" w:eastAsiaTheme="minorHAnsi" w:hAnsi="Times New Roman" w:cs="Times New Roman"/>
          <w:lang w:eastAsia="en-US"/>
        </w:rPr>
        <w:t xml:space="preserve">Sharrar 2008, </w:t>
      </w:r>
      <w:del w:id="1849" w:author="Kenneth Lapatin" w:date="2016-09-15T16:43:00Z">
        <w:r w:rsidRPr="004D4335" w:rsidDel="00FB3C01">
          <w:rPr>
            <w:rFonts w:ascii="Times New Roman" w:eastAsiaTheme="minorHAnsi" w:hAnsi="Times New Roman" w:cs="Times New Roman"/>
            <w:lang w:eastAsia="en-US"/>
          </w:rPr>
          <w:delText xml:space="preserve">p. </w:delText>
        </w:r>
      </w:del>
      <w:r w:rsidRPr="004D4335">
        <w:rPr>
          <w:rFonts w:ascii="Times New Roman" w:eastAsiaTheme="minorHAnsi" w:hAnsi="Times New Roman" w:cs="Times New Roman"/>
          <w:lang w:eastAsia="en-US"/>
        </w:rPr>
        <w:t>54)</w:t>
      </w:r>
      <w:ins w:id="1850" w:author="Kenneth Lapatin" w:date="2016-09-15T16:43:00Z">
        <w:r>
          <w:rPr>
            <w:rFonts w:ascii="Times New Roman" w:eastAsiaTheme="minorHAnsi" w:hAnsi="Times New Roman" w:cs="Times New Roman"/>
            <w:lang w:eastAsia="en-US"/>
          </w:rPr>
          <w:t>.</w:t>
        </w:r>
      </w:ins>
    </w:p>
  </w:endnote>
  <w:endnote w:id="48">
    <w:p w:rsidR="00726EC7" w:rsidRPr="00A0163C" w:rsidRDefault="00195958">
      <w:pPr>
        <w:pStyle w:val="EndnoteText"/>
        <w:rPr>
          <w:rFonts w:ascii="Times New Roman" w:hAnsi="Times New Roman" w:cs="Times New Roman"/>
          <w:lang w:val="en-US"/>
          <w:rPrChange w:id="1853" w:author="Eric Beckman" w:date="2017-02-02T08:24:00Z">
            <w:rPr>
              <w:rFonts w:ascii="Times New Roman" w:hAnsi="Times New Roman" w:cs="Times New Roman"/>
              <w:lang w:val="de-CH"/>
            </w:rPr>
          </w:rPrChange>
        </w:rPr>
      </w:pPr>
      <w:r w:rsidRPr="004D4335">
        <w:rPr>
          <w:rStyle w:val="EndnoteReference"/>
          <w:rFonts w:ascii="Times New Roman" w:hAnsi="Times New Roman" w:cs="Times New Roman"/>
        </w:rPr>
        <w:endnoteRef/>
      </w:r>
      <w:r w:rsidRPr="004D4335">
        <w:rPr>
          <w:rFonts w:ascii="Times New Roman" w:hAnsi="Times New Roman" w:cs="Times New Roman"/>
        </w:rPr>
        <w:t xml:space="preserve"> Reggio Calabria, </w:t>
      </w:r>
      <w:ins w:id="1854" w:author="Robin" w:date="2016-11-18T14:20:00Z">
        <w:r>
          <w:rPr>
            <w:rFonts w:ascii="Times New Roman" w:hAnsi="Times New Roman" w:cs="Times New Roman"/>
          </w:rPr>
          <w:t xml:space="preserve">inv. </w:t>
        </w:r>
      </w:ins>
      <w:r w:rsidRPr="004D4335">
        <w:rPr>
          <w:rFonts w:ascii="Times New Roman" w:hAnsi="Times New Roman" w:cs="Times New Roman"/>
        </w:rPr>
        <w:t>NM</w:t>
      </w:r>
      <w:del w:id="1855" w:author="Kenneth Lapatin" w:date="2016-09-15T16:44:00Z">
        <w:r w:rsidRPr="004D4335" w:rsidDel="00FB3C01">
          <w:rPr>
            <w:rFonts w:ascii="Times New Roman" w:hAnsi="Times New Roman" w:cs="Times New Roman"/>
          </w:rPr>
          <w:delText>,</w:delText>
        </w:r>
      </w:del>
      <w:r w:rsidRPr="004D4335">
        <w:rPr>
          <w:rFonts w:ascii="Times New Roman" w:hAnsi="Times New Roman" w:cs="Times New Roman"/>
        </w:rPr>
        <w:t xml:space="preserve"> 7375 (Gauer 1981)</w:t>
      </w:r>
      <w:ins w:id="1856" w:author="Kenneth Lapatin" w:date="2016-09-15T16:43:00Z">
        <w:r>
          <w:rPr>
            <w:rFonts w:ascii="Times New Roman" w:hAnsi="Times New Roman" w:cs="Times New Roman"/>
          </w:rPr>
          <w:t>.</w:t>
        </w:r>
      </w:ins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AC0" w:rsidRDefault="002D7AC0" w:rsidP="00284FE8">
      <w:pPr>
        <w:spacing w:after="0" w:line="240" w:lineRule="auto"/>
      </w:pPr>
      <w:r>
        <w:separator/>
      </w:r>
    </w:p>
  </w:footnote>
  <w:footnote w:type="continuationSeparator" w:id="0">
    <w:p w:rsidR="002D7AC0" w:rsidRDefault="002D7AC0" w:rsidP="00284FE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nneth Lapatin">
    <w15:presenceInfo w15:providerId="None" w15:userId="Kenneth Lapatin"/>
  </w15:person>
  <w15:person w15:author="Jens Daehner">
    <w15:presenceInfo w15:providerId="None" w15:userId="Jens Daehner"/>
  </w15:person>
  <w15:person w15:author="Eric Beckman">
    <w15:presenceInfo w15:providerId="AD" w15:userId="S-1-5-21-79586285-1471632859-1819828000-2361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revisionView w:markup="0" w:formatting="0"/>
  <w:trackRevisions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7C17C7"/>
    <w:rsid w:val="00006325"/>
    <w:rsid w:val="0000633A"/>
    <w:rsid w:val="000467E6"/>
    <w:rsid w:val="00051D15"/>
    <w:rsid w:val="0005532E"/>
    <w:rsid w:val="00081BA2"/>
    <w:rsid w:val="000A5895"/>
    <w:rsid w:val="000B730E"/>
    <w:rsid w:val="000E4324"/>
    <w:rsid w:val="000F6549"/>
    <w:rsid w:val="00105AB2"/>
    <w:rsid w:val="00114038"/>
    <w:rsid w:val="00137FCD"/>
    <w:rsid w:val="00146711"/>
    <w:rsid w:val="001473CF"/>
    <w:rsid w:val="00182139"/>
    <w:rsid w:val="00192F62"/>
    <w:rsid w:val="00195958"/>
    <w:rsid w:val="001A36B2"/>
    <w:rsid w:val="001D3973"/>
    <w:rsid w:val="001E627F"/>
    <w:rsid w:val="00230AA7"/>
    <w:rsid w:val="00237E17"/>
    <w:rsid w:val="0027215C"/>
    <w:rsid w:val="00284FE8"/>
    <w:rsid w:val="0029651A"/>
    <w:rsid w:val="002D5DA0"/>
    <w:rsid w:val="002D77B5"/>
    <w:rsid w:val="002D7AC0"/>
    <w:rsid w:val="002E3575"/>
    <w:rsid w:val="002E3F6F"/>
    <w:rsid w:val="00301070"/>
    <w:rsid w:val="0032199D"/>
    <w:rsid w:val="00336FD7"/>
    <w:rsid w:val="0036407C"/>
    <w:rsid w:val="0039500A"/>
    <w:rsid w:val="003B5E34"/>
    <w:rsid w:val="003C1E3A"/>
    <w:rsid w:val="003C3C85"/>
    <w:rsid w:val="003D4670"/>
    <w:rsid w:val="003E1E2E"/>
    <w:rsid w:val="003F343E"/>
    <w:rsid w:val="0040005C"/>
    <w:rsid w:val="00433F35"/>
    <w:rsid w:val="004476E7"/>
    <w:rsid w:val="00460594"/>
    <w:rsid w:val="004619B6"/>
    <w:rsid w:val="00461D5E"/>
    <w:rsid w:val="00472258"/>
    <w:rsid w:val="00472C4F"/>
    <w:rsid w:val="00484FDD"/>
    <w:rsid w:val="004A1805"/>
    <w:rsid w:val="004A7D3B"/>
    <w:rsid w:val="004D4335"/>
    <w:rsid w:val="004D5A73"/>
    <w:rsid w:val="004E1E2A"/>
    <w:rsid w:val="004E6CFB"/>
    <w:rsid w:val="004F6754"/>
    <w:rsid w:val="00506886"/>
    <w:rsid w:val="00556813"/>
    <w:rsid w:val="005707FA"/>
    <w:rsid w:val="00582712"/>
    <w:rsid w:val="00586B72"/>
    <w:rsid w:val="00592CFD"/>
    <w:rsid w:val="005A20EE"/>
    <w:rsid w:val="005E14C0"/>
    <w:rsid w:val="005F683A"/>
    <w:rsid w:val="00630A21"/>
    <w:rsid w:val="00633612"/>
    <w:rsid w:val="006577C3"/>
    <w:rsid w:val="006868F1"/>
    <w:rsid w:val="006A513D"/>
    <w:rsid w:val="006A6E42"/>
    <w:rsid w:val="006C21C3"/>
    <w:rsid w:val="006C280B"/>
    <w:rsid w:val="006F2130"/>
    <w:rsid w:val="00725B8D"/>
    <w:rsid w:val="00726EC7"/>
    <w:rsid w:val="00731FB4"/>
    <w:rsid w:val="00737065"/>
    <w:rsid w:val="00756757"/>
    <w:rsid w:val="00767040"/>
    <w:rsid w:val="007C17C7"/>
    <w:rsid w:val="007D7350"/>
    <w:rsid w:val="00816B7B"/>
    <w:rsid w:val="00826440"/>
    <w:rsid w:val="008453F1"/>
    <w:rsid w:val="008653EE"/>
    <w:rsid w:val="0086742C"/>
    <w:rsid w:val="0087093E"/>
    <w:rsid w:val="00893197"/>
    <w:rsid w:val="008A10DF"/>
    <w:rsid w:val="008A7E7D"/>
    <w:rsid w:val="008B277D"/>
    <w:rsid w:val="008F1ADC"/>
    <w:rsid w:val="008F2F69"/>
    <w:rsid w:val="008F62EA"/>
    <w:rsid w:val="00903F4A"/>
    <w:rsid w:val="00906066"/>
    <w:rsid w:val="009347B9"/>
    <w:rsid w:val="009B49C7"/>
    <w:rsid w:val="009D1815"/>
    <w:rsid w:val="009F0B91"/>
    <w:rsid w:val="009F48EE"/>
    <w:rsid w:val="00A0163C"/>
    <w:rsid w:val="00A03FAE"/>
    <w:rsid w:val="00A15630"/>
    <w:rsid w:val="00A20761"/>
    <w:rsid w:val="00A65E93"/>
    <w:rsid w:val="00A73ED1"/>
    <w:rsid w:val="00A76C47"/>
    <w:rsid w:val="00A773E9"/>
    <w:rsid w:val="00A80C82"/>
    <w:rsid w:val="00A81815"/>
    <w:rsid w:val="00A85036"/>
    <w:rsid w:val="00A87FEB"/>
    <w:rsid w:val="00A938BD"/>
    <w:rsid w:val="00AA1279"/>
    <w:rsid w:val="00AA4E41"/>
    <w:rsid w:val="00AB06CD"/>
    <w:rsid w:val="00AB2279"/>
    <w:rsid w:val="00AB4570"/>
    <w:rsid w:val="00AB7C78"/>
    <w:rsid w:val="00AD370D"/>
    <w:rsid w:val="00AD3A48"/>
    <w:rsid w:val="00AD5BAF"/>
    <w:rsid w:val="00AE4123"/>
    <w:rsid w:val="00AE67A0"/>
    <w:rsid w:val="00AE72A0"/>
    <w:rsid w:val="00B01A48"/>
    <w:rsid w:val="00B04F42"/>
    <w:rsid w:val="00B23E3E"/>
    <w:rsid w:val="00B27E5A"/>
    <w:rsid w:val="00B42269"/>
    <w:rsid w:val="00BB7DC7"/>
    <w:rsid w:val="00BD610F"/>
    <w:rsid w:val="00C05D22"/>
    <w:rsid w:val="00C17F51"/>
    <w:rsid w:val="00C73C90"/>
    <w:rsid w:val="00C931C2"/>
    <w:rsid w:val="00C971FC"/>
    <w:rsid w:val="00CB3F4D"/>
    <w:rsid w:val="00CD4A18"/>
    <w:rsid w:val="00D0460F"/>
    <w:rsid w:val="00D055D8"/>
    <w:rsid w:val="00D14070"/>
    <w:rsid w:val="00D20B7D"/>
    <w:rsid w:val="00D25C45"/>
    <w:rsid w:val="00D31382"/>
    <w:rsid w:val="00D345B3"/>
    <w:rsid w:val="00D45F02"/>
    <w:rsid w:val="00D6132F"/>
    <w:rsid w:val="00D77E32"/>
    <w:rsid w:val="00D93C69"/>
    <w:rsid w:val="00DB4046"/>
    <w:rsid w:val="00DD5551"/>
    <w:rsid w:val="00E06ABD"/>
    <w:rsid w:val="00E11BC8"/>
    <w:rsid w:val="00E12756"/>
    <w:rsid w:val="00E238E2"/>
    <w:rsid w:val="00E32E8D"/>
    <w:rsid w:val="00E377E9"/>
    <w:rsid w:val="00E41A10"/>
    <w:rsid w:val="00E47073"/>
    <w:rsid w:val="00E71A6B"/>
    <w:rsid w:val="00E735C8"/>
    <w:rsid w:val="00E90C8D"/>
    <w:rsid w:val="00E91CC3"/>
    <w:rsid w:val="00E96383"/>
    <w:rsid w:val="00EE09EA"/>
    <w:rsid w:val="00EF5929"/>
    <w:rsid w:val="00F06334"/>
    <w:rsid w:val="00F23BD5"/>
    <w:rsid w:val="00F276D9"/>
    <w:rsid w:val="00F349C5"/>
    <w:rsid w:val="00F35DE4"/>
    <w:rsid w:val="00F41C5E"/>
    <w:rsid w:val="00F503A1"/>
    <w:rsid w:val="00F546D7"/>
    <w:rsid w:val="00F56A29"/>
    <w:rsid w:val="00F62F38"/>
    <w:rsid w:val="00F819C4"/>
    <w:rsid w:val="00F83FD0"/>
    <w:rsid w:val="00FB3C01"/>
    <w:rsid w:val="00FB44C4"/>
    <w:rsid w:val="00FD38B7"/>
    <w:rsid w:val="00FE2AAF"/>
    <w:rsid w:val="00FE398B"/>
    <w:rsid w:val="00FE6B11"/>
    <w:rsid w:val="00FF0D77"/>
    <w:rsid w:val="00FF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7C7"/>
    <w:pPr>
      <w:spacing w:after="200" w:line="276" w:lineRule="auto"/>
    </w:pPr>
    <w:rPr>
      <w:rFonts w:eastAsiaTheme="minorEastAsia"/>
      <w:sz w:val="22"/>
      <w:szCs w:val="22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A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5A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epredefinito">
    <w:name w:val="Stile predefinito"/>
    <w:rsid w:val="007C17C7"/>
    <w:pPr>
      <w:suppressAutoHyphens/>
      <w:spacing w:after="200" w:line="276" w:lineRule="auto"/>
    </w:pPr>
    <w:rPr>
      <w:rFonts w:ascii="Calibri" w:eastAsia="Droid Sans Fallback" w:hAnsi="Calibri" w:cs="Calibri"/>
      <w:sz w:val="20"/>
      <w:szCs w:val="20"/>
      <w:lang w:eastAsia="zh-CN" w:bidi="hi-IN"/>
    </w:rPr>
  </w:style>
  <w:style w:type="character" w:customStyle="1" w:styleId="hps">
    <w:name w:val="hps"/>
    <w:basedOn w:val="DefaultParagraphFont"/>
    <w:rsid w:val="007C17C7"/>
  </w:style>
  <w:style w:type="paragraph" w:styleId="FootnoteText">
    <w:name w:val="footnote text"/>
    <w:basedOn w:val="Normal"/>
    <w:link w:val="FootnoteTextChar"/>
    <w:unhideWhenUsed/>
    <w:rsid w:val="00284FE8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4FE8"/>
    <w:rPr>
      <w:rFonts w:eastAsiaTheme="minorEastAsia"/>
      <w:lang w:eastAsia="it-IT"/>
    </w:rPr>
  </w:style>
  <w:style w:type="character" w:styleId="FootnoteReference">
    <w:name w:val="footnote reference"/>
    <w:basedOn w:val="DefaultParagraphFont"/>
    <w:unhideWhenUsed/>
    <w:rsid w:val="00284FE8"/>
    <w:rPr>
      <w:vertAlign w:val="superscript"/>
    </w:rPr>
  </w:style>
  <w:style w:type="paragraph" w:styleId="NoSpacing">
    <w:name w:val="No Spacing"/>
    <w:uiPriority w:val="1"/>
    <w:qFormat/>
    <w:rsid w:val="004D5A73"/>
    <w:rPr>
      <w:rFonts w:eastAsiaTheme="minorEastAsia"/>
      <w:sz w:val="22"/>
      <w:szCs w:val="22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4D5A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4D5A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4D5A73"/>
    <w:rPr>
      <w:rFonts w:asciiTheme="majorHAnsi" w:eastAsiaTheme="majorEastAsia" w:hAnsiTheme="majorHAnsi" w:cstheme="majorBidi"/>
      <w:color w:val="1F4D78" w:themeColor="accent1" w:themeShade="7F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4D5A7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it-IT"/>
    </w:rPr>
  </w:style>
  <w:style w:type="character" w:customStyle="1" w:styleId="Heading5Char">
    <w:name w:val="Heading 5 Char"/>
    <w:basedOn w:val="DefaultParagraphFont"/>
    <w:link w:val="Heading5"/>
    <w:uiPriority w:val="9"/>
    <w:rsid w:val="004D5A73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it-I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A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A73"/>
    <w:rPr>
      <w:rFonts w:eastAsiaTheme="minorEastAsia"/>
      <w:i/>
      <w:iCs/>
      <w:color w:val="5B9BD5" w:themeColor="accent1"/>
      <w:sz w:val="22"/>
      <w:szCs w:val="22"/>
      <w:lang w:eastAsia="it-IT"/>
    </w:rPr>
  </w:style>
  <w:style w:type="paragraph" w:styleId="Quote">
    <w:name w:val="Quote"/>
    <w:basedOn w:val="Normal"/>
    <w:next w:val="Normal"/>
    <w:link w:val="QuoteChar"/>
    <w:uiPriority w:val="29"/>
    <w:qFormat/>
    <w:rsid w:val="004D5A7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A73"/>
    <w:rPr>
      <w:rFonts w:eastAsiaTheme="minorEastAsia"/>
      <w:i/>
      <w:iCs/>
      <w:color w:val="404040" w:themeColor="text1" w:themeTint="BF"/>
      <w:sz w:val="22"/>
      <w:szCs w:val="22"/>
      <w:lang w:eastAsia="it-IT"/>
    </w:rPr>
  </w:style>
  <w:style w:type="character" w:styleId="Strong">
    <w:name w:val="Strong"/>
    <w:basedOn w:val="DefaultParagraphFont"/>
    <w:uiPriority w:val="22"/>
    <w:qFormat/>
    <w:rsid w:val="004D5A7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D5A73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4D5A7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D5A7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A7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5A73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paragraph" w:styleId="Title">
    <w:name w:val="Title"/>
    <w:basedOn w:val="Normal"/>
    <w:next w:val="Normal"/>
    <w:link w:val="TitleChar"/>
    <w:uiPriority w:val="10"/>
    <w:qFormat/>
    <w:rsid w:val="004D5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A73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customStyle="1" w:styleId="Caratteredellanota">
    <w:name w:val="Carattere della nota"/>
    <w:basedOn w:val="DefaultParagraphFont"/>
    <w:rsid w:val="00FE6B11"/>
    <w:rPr>
      <w:vertAlign w:val="superscript"/>
    </w:rPr>
  </w:style>
  <w:style w:type="character" w:customStyle="1" w:styleId="Richiamoallanotaapidipagina">
    <w:name w:val="Richiamo alla nota a piè di pagina"/>
    <w:rsid w:val="00FE6B11"/>
    <w:rPr>
      <w:vertAlign w:val="superscript"/>
    </w:rPr>
  </w:style>
  <w:style w:type="character" w:customStyle="1" w:styleId="TestonotaapidipaginaCarattere2">
    <w:name w:val="Testo nota a piè di pagina Carattere2"/>
    <w:basedOn w:val="DefaultParagraphFont"/>
    <w:rsid w:val="00301070"/>
    <w:rPr>
      <w:rFonts w:ascii="Arial" w:eastAsia="Times New Roman" w:hAnsi="Arial" w:cs="Arial"/>
      <w:color w:val="00000A"/>
      <w:sz w:val="20"/>
      <w:szCs w:val="20"/>
      <w:lang w:eastAsia="zh-CN" w:bidi="hi-IN"/>
    </w:rPr>
  </w:style>
  <w:style w:type="character" w:customStyle="1" w:styleId="atn">
    <w:name w:val="atn"/>
    <w:basedOn w:val="DefaultParagraphFont"/>
    <w:rsid w:val="00906066"/>
  </w:style>
  <w:style w:type="paragraph" w:customStyle="1" w:styleId="Nessunaspaziatura2">
    <w:name w:val="Nessuna spaziatura2"/>
    <w:rsid w:val="002E3575"/>
    <w:pPr>
      <w:suppressAutoHyphens/>
      <w:spacing w:after="200" w:line="100" w:lineRule="atLeast"/>
      <w:jc w:val="both"/>
    </w:pPr>
    <w:rPr>
      <w:rFonts w:ascii="Calibri" w:eastAsia="DejaVu Sans" w:hAnsi="Calibri" w:cs="Times New Roman"/>
      <w:color w:val="00000A"/>
      <w:sz w:val="22"/>
      <w:szCs w:val="22"/>
      <w:lang w:eastAsia="it-IT"/>
    </w:rPr>
  </w:style>
  <w:style w:type="character" w:customStyle="1" w:styleId="Enfasi">
    <w:name w:val="Enfasi"/>
    <w:basedOn w:val="DefaultParagraphFont"/>
    <w:rsid w:val="007670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93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3E"/>
    <w:rPr>
      <w:rFonts w:ascii="Times New Roman" w:eastAsiaTheme="minorEastAsia" w:hAnsi="Times New Roman" w:cs="Times New Roman"/>
      <w:sz w:val="18"/>
      <w:szCs w:val="18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3F3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3E"/>
    <w:rPr>
      <w:rFonts w:eastAsiaTheme="minorEastAsia"/>
      <w:sz w:val="20"/>
      <w:szCs w:val="2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3E"/>
    <w:rPr>
      <w:rFonts w:eastAsiaTheme="minorEastAsia"/>
      <w:b/>
      <w:bCs/>
      <w:sz w:val="20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unhideWhenUsed/>
    <w:rsid w:val="003F34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F343E"/>
    <w:rPr>
      <w:rFonts w:eastAsiaTheme="minorEastAsia"/>
      <w:sz w:val="20"/>
      <w:szCs w:val="20"/>
      <w:lang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3F343E"/>
    <w:rPr>
      <w:vertAlign w:val="superscript"/>
    </w:rPr>
  </w:style>
  <w:style w:type="paragraph" w:styleId="Revision">
    <w:name w:val="Revision"/>
    <w:hidden/>
    <w:uiPriority w:val="99"/>
    <w:semiHidden/>
    <w:rsid w:val="00C931C2"/>
    <w:rPr>
      <w:rFonts w:eastAsiaTheme="minorEastAsia"/>
      <w:sz w:val="22"/>
      <w:szCs w:val="22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927E5E-9086-4363-84F1-E0E2E655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3968</Words>
  <Characters>22621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26536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Robin</cp:lastModifiedBy>
  <cp:revision>3</cp:revision>
  <dcterms:created xsi:type="dcterms:W3CDTF">2017-02-16T23:40:00Z</dcterms:created>
  <dcterms:modified xsi:type="dcterms:W3CDTF">2017-02-16T23:46:00Z</dcterms:modified>
</cp:coreProperties>
</file>